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7"/>
      </w:pPr>
      <w:r>
        <w:rPr/>
        <w:t>Remote Home</w:t>
      </w:r>
    </w:p>
    <w:p>
      <w:pPr>
        <w:pStyle w:val="style58"/>
      </w:pPr>
      <w:r>
        <w:rPr/>
        <w:t>System Design Document | Current Version [1.0.0]</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432"/>
        <w:tblBorders/>
      </w:tblPr>
      <w:tblGrid>
        <w:gridCol w:w="1274"/>
        <w:gridCol w:w="2156"/>
        <w:gridCol w:w="1437"/>
        <w:gridCol w:w="4705"/>
      </w:tblGrid>
      <w:tr>
        <w:trPr>
          <w:trHeight w:hRule="atLeast" w:val="345"/>
          <w:cantSplit w:val="false"/>
        </w:trPr>
        <w:tc>
          <w:tcPr>
            <w:tcW w:type="dxa" w:w="1274"/>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Date</w:t>
            </w:r>
          </w:p>
        </w:tc>
        <w:tc>
          <w:tcPr>
            <w:tcW w:type="dxa" w:w="2156"/>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Author</w:t>
            </w:r>
          </w:p>
        </w:tc>
        <w:tc>
          <w:tcPr>
            <w:tcW w:type="dxa" w:w="1437"/>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Version</w:t>
            </w:r>
          </w:p>
        </w:tc>
        <w:tc>
          <w:tcPr>
            <w:tcW w:type="dxa" w:w="4705"/>
            <w:tcBorders/>
            <w:shd w:fill="2F5897" w:val="clear"/>
            <w:tcMar>
              <w:top w:type="dxa" w:w="0"/>
              <w:left w:type="dxa" w:w="108"/>
              <w:bottom w:type="dxa" w:w="0"/>
              <w:right w:type="dxa" w:w="108"/>
            </w:tcMar>
          </w:tcPr>
          <w:p>
            <w:pPr>
              <w:pStyle w:val="style0"/>
              <w:spacing w:after="80" w:before="0"/>
              <w:ind w:hanging="0" w:left="0" w:right="0"/>
            </w:pPr>
            <w:r>
              <w:rPr>
                <w:rStyle w:val="style33"/>
                <w:b/>
                <w:color w:val="FFFFFF"/>
              </w:rPr>
              <w:t>Comments</w:t>
            </w:r>
          </w:p>
        </w:tc>
      </w:tr>
      <w:tr>
        <w:trPr>
          <w:trHeight w:hRule="atLeast" w:val="345"/>
          <w:cantSplit w:val="false"/>
        </w:trPr>
        <w:tc>
          <w:tcPr>
            <w:tcW w:type="dxa" w:w="1274"/>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12/7/12</w:t>
            </w:r>
          </w:p>
        </w:tc>
        <w:tc>
          <w:tcPr>
            <w:tcW w:type="dxa" w:w="2156"/>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James Wiegand</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0.0.0</w:t>
            </w:r>
          </w:p>
        </w:tc>
        <w:tc>
          <w:tcPr>
            <w:tcW w:type="dxa" w:w="4705"/>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Rough Draft</w:t>
            </w:r>
          </w:p>
        </w:tc>
      </w:tr>
      <w:tr>
        <w:trPr>
          <w:trHeight w:hRule="atLeast" w:val="345"/>
          <w:cantSplit w:val="false"/>
        </w:trPr>
        <w:tc>
          <w:tcPr>
            <w:tcW w:type="dxa" w:w="1274"/>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12/15/12</w:t>
            </w:r>
          </w:p>
        </w:tc>
        <w:tc>
          <w:tcPr>
            <w:tcW w:type="dxa" w:w="2156"/>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Joshua Kinkade</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705"/>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Rewrote using template and added detail</w:t>
            </w:r>
          </w:p>
        </w:tc>
      </w:tr>
      <w:tr>
        <w:trPr>
          <w:trHeight w:hRule="atLeast" w:val="345"/>
          <w:cantSplit w:val="false"/>
        </w:trPr>
        <w:tc>
          <w:tcPr>
            <w:tcW w:type="dxa" w:w="1274"/>
            <w:tcBorders/>
            <w:shd w:fill="FFFFFF" w:val="clear"/>
            <w:tcMar>
              <w:top w:type="dxa" w:w="0"/>
              <w:left w:type="dxa" w:w="108"/>
              <w:bottom w:type="dxa" w:w="0"/>
              <w:right w:type="dxa" w:w="108"/>
            </w:tcMar>
          </w:tcPr>
          <w:p>
            <w:pPr>
              <w:pStyle w:val="style0"/>
              <w:spacing w:after="0" w:before="0"/>
              <w:ind w:hanging="0" w:left="0" w:right="0"/>
            </w:pPr>
            <w:r>
              <w:rPr/>
              <w:t>12/16/12</w:t>
            </w:r>
          </w:p>
        </w:tc>
        <w:tc>
          <w:tcPr>
            <w:tcW w:type="dxa" w:w="2156"/>
            <w:tcBorders/>
            <w:shd w:fill="FFFFFF" w:val="clear"/>
            <w:tcMar>
              <w:top w:type="dxa" w:w="0"/>
              <w:left w:type="dxa" w:w="108"/>
              <w:bottom w:type="dxa" w:w="0"/>
              <w:right w:type="dxa" w:w="108"/>
            </w:tcMar>
          </w:tcPr>
          <w:p>
            <w:pPr>
              <w:pStyle w:val="style0"/>
              <w:spacing w:after="0" w:before="0"/>
              <w:ind w:hanging="0" w:left="0" w:right="0"/>
            </w:pPr>
            <w:r>
              <w:rPr/>
              <w:t>Christopher Jensen</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t>1.0.1</w:t>
            </w:r>
          </w:p>
        </w:tc>
        <w:tc>
          <w:tcPr>
            <w:tcW w:type="dxa" w:w="4705"/>
            <w:tcBorders/>
            <w:shd w:fill="FFFFFF" w:val="clear"/>
            <w:tcMar>
              <w:top w:type="dxa" w:w="0"/>
              <w:left w:type="dxa" w:w="108"/>
              <w:bottom w:type="dxa" w:w="0"/>
              <w:right w:type="dxa" w:w="108"/>
            </w:tcMar>
          </w:tcPr>
          <w:p>
            <w:pPr>
              <w:pStyle w:val="style0"/>
              <w:spacing w:after="80" w:before="0"/>
              <w:ind w:hanging="0" w:left="0" w:right="0"/>
            </w:pPr>
            <w:r>
              <w:rPr/>
              <w:t>Made some style corrections and added details to base station-related elements.</w:t>
            </w:r>
          </w:p>
        </w:tc>
      </w:tr>
    </w:tbl>
    <w:p>
      <w:pPr>
        <w:pStyle w:val="style0"/>
        <w:ind w:hanging="0" w:left="0" w:right="0"/>
      </w:pPr>
      <w:r>
        <w:rPr/>
      </w:r>
    </w:p>
    <w:p>
      <w:pPr>
        <w:pStyle w:val="style0"/>
        <w:ind w:firstLine="360" w:left="0" w:right="0"/>
      </w:pPr>
      <w:r>
        <w:rPr/>
      </w:r>
    </w:p>
    <w:p>
      <w:pPr>
        <w:pStyle w:val="style62"/>
        <w:pageBreakBefore/>
      </w:pPr>
      <w:r>
        <w:rPr/>
        <w:t>Table of Contents</w:t>
      </w:r>
    </w:p>
    <w:p>
      <w:pPr>
        <w:pStyle w:val="style64"/>
      </w:pPr>
      <w:r>
        <w:rPr/>
      </w:r>
    </w:p>
    <w:p>
      <w:pPr>
        <w:pStyle w:val="style64"/>
        <w:suppressLineNumbers/>
        <w:tabs>
          <w:tab w:leader="none" w:pos="4680" w:val="center"/>
          <w:tab w:leader="none" w:pos="9360" w:val="right"/>
        </w:tabs>
        <w:spacing w:after="80" w:before="0"/>
      </w:pPr>
      <w:r>
        <w:rPr/>
      </w:r>
    </w:p>
    <w:p>
      <w:pPr>
        <w:pStyle w:val="style64"/>
        <w:suppressLineNumbers/>
        <w:tabs>
          <w:tab w:leader="none" w:pos="4680" w:val="center"/>
          <w:tab w:leader="none" w:pos="9360" w:val="right"/>
        </w:tabs>
        <w:spacing w:after="80" w:before="0"/>
      </w:pPr>
      <w:r>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16384" w:linePitch="300" w:type="default"/>
        </w:sectPr>
      </w:pPr>
    </w:p>
    <w:p>
      <w:pPr>
        <w:pStyle w:val="style68"/>
        <w:tabs>
          <w:tab w:leader="dot" w:pos="9360" w:val="right"/>
        </w:tabs>
      </w:pPr>
      <w:r>
        <w:fldChar w:fldCharType="begin"/>
      </w:r>
      <w:r>
        <w:instrText> TOC </w:instrText>
      </w:r>
      <w:r>
        <w:fldChar w:fldCharType="separate"/>
      </w:r>
      <w:hyperlink w:anchor="__RefHeading__2291_610263877">
        <w:r>
          <w:rPr>
            <w:rStyle w:val="style49"/>
          </w:rPr>
          <w:t>1.0Overview</w:t>
          <w:tab/>
          <w:t>5</w:t>
        </w:r>
      </w:hyperlink>
    </w:p>
    <w:p>
      <w:pPr>
        <w:pStyle w:val="style69"/>
        <w:tabs>
          <w:tab w:leader="dot" w:pos="9580" w:val="right"/>
        </w:tabs>
      </w:pPr>
      <w:hyperlink w:anchor="__RefHeading__2293_610263877">
        <w:r>
          <w:rPr>
            <w:rStyle w:val="style49"/>
          </w:rPr>
          <w:t>1.1Scope</w:t>
          <w:tab/>
          <w:t>5</w:t>
        </w:r>
      </w:hyperlink>
    </w:p>
    <w:p>
      <w:pPr>
        <w:pStyle w:val="style69"/>
        <w:tabs>
          <w:tab w:leader="dot" w:pos="9580" w:val="right"/>
        </w:tabs>
      </w:pPr>
      <w:hyperlink w:anchor="__RefHeading__2295_610263877">
        <w:r>
          <w:rPr>
            <w:rStyle w:val="style49"/>
          </w:rPr>
          <w:t>1.2Purpose</w:t>
          <w:tab/>
          <w:t>5</w:t>
        </w:r>
      </w:hyperlink>
    </w:p>
    <w:p>
      <w:pPr>
        <w:pStyle w:val="style70"/>
        <w:tabs>
          <w:tab w:leader="dot" w:pos="9800" w:val="right"/>
        </w:tabs>
      </w:pPr>
      <w:hyperlink w:anchor="__RefHeading__2297_610263877">
        <w:r>
          <w:rPr>
            <w:rStyle w:val="style49"/>
          </w:rPr>
          <w:t>1.2.1iPhone Application</w:t>
          <w:tab/>
          <w:t>5</w:t>
        </w:r>
      </w:hyperlink>
    </w:p>
    <w:p>
      <w:pPr>
        <w:pStyle w:val="style70"/>
        <w:tabs>
          <w:tab w:leader="dot" w:pos="9800" w:val="right"/>
        </w:tabs>
      </w:pPr>
      <w:hyperlink w:anchor="__RefHeading__2299_610263877">
        <w:r>
          <w:rPr>
            <w:rStyle w:val="style49"/>
          </w:rPr>
          <w:t>1.2.2Base Station</w:t>
          <w:tab/>
          <w:t>5</w:t>
        </w:r>
      </w:hyperlink>
    </w:p>
    <w:p>
      <w:pPr>
        <w:pStyle w:val="style70"/>
        <w:tabs>
          <w:tab w:leader="dot" w:pos="9800" w:val="right"/>
        </w:tabs>
      </w:pPr>
      <w:hyperlink w:anchor="__RefHeading__2301_610263877">
        <w:r>
          <w:rPr>
            <w:rStyle w:val="style49"/>
          </w:rPr>
          <w:t>1.2.3Resolution Server</w:t>
          <w:tab/>
          <w:t>5</w:t>
        </w:r>
      </w:hyperlink>
    </w:p>
    <w:p>
      <w:pPr>
        <w:pStyle w:val="style70"/>
        <w:tabs>
          <w:tab w:leader="dot" w:pos="9800" w:val="right"/>
        </w:tabs>
      </w:pPr>
      <w:hyperlink w:anchor="__RefHeading__2303_610263877">
        <w:r>
          <w:rPr>
            <w:rStyle w:val="style49"/>
          </w:rPr>
          <w:t>1.2.4Devices</w:t>
          <w:tab/>
          <w:t>5</w:t>
        </w:r>
      </w:hyperlink>
    </w:p>
    <w:p>
      <w:pPr>
        <w:pStyle w:val="style69"/>
        <w:tabs>
          <w:tab w:leader="dot" w:pos="9580" w:val="right"/>
        </w:tabs>
      </w:pPr>
      <w:hyperlink w:anchor="__RefHeading__2305_610263877">
        <w:r>
          <w:rPr>
            <w:rStyle w:val="style49"/>
          </w:rPr>
          <w:t>1.3Systems Goals</w:t>
          <w:tab/>
          <w:t>5</w:t>
        </w:r>
      </w:hyperlink>
    </w:p>
    <w:p>
      <w:pPr>
        <w:pStyle w:val="style69"/>
        <w:tabs>
          <w:tab w:leader="dot" w:pos="9580" w:val="right"/>
        </w:tabs>
      </w:pPr>
      <w:hyperlink w:anchor="__RefHeading__2307_610263877">
        <w:r>
          <w:rPr>
            <w:rStyle w:val="style49"/>
          </w:rPr>
          <w:t>1.4System Overview and Diagram</w:t>
          <w:tab/>
          <w:t>5</w:t>
        </w:r>
      </w:hyperlink>
    </w:p>
    <w:p>
      <w:pPr>
        <w:pStyle w:val="style70"/>
        <w:tabs>
          <w:tab w:leader="dot" w:pos="9800" w:val="right"/>
        </w:tabs>
      </w:pPr>
      <w:hyperlink w:anchor="__RefHeading__2309_610263877">
        <w:r>
          <w:rPr>
            <w:rStyle w:val="style49"/>
          </w:rPr>
          <w:t>1.4.1iPhone Application</w:t>
          <w:tab/>
          <w:t>6</w:t>
        </w:r>
      </w:hyperlink>
    </w:p>
    <w:p>
      <w:pPr>
        <w:pStyle w:val="style70"/>
        <w:tabs>
          <w:tab w:leader="dot" w:pos="9800" w:val="right"/>
        </w:tabs>
      </w:pPr>
      <w:hyperlink w:anchor="__RefHeading__2311_610263877">
        <w:r>
          <w:rPr>
            <w:rStyle w:val="style49"/>
          </w:rPr>
          <w:t>1.4.2Base Station</w:t>
          <w:tab/>
          <w:t>6</w:t>
        </w:r>
      </w:hyperlink>
    </w:p>
    <w:p>
      <w:pPr>
        <w:pStyle w:val="style70"/>
        <w:tabs>
          <w:tab w:leader="dot" w:pos="9800" w:val="right"/>
        </w:tabs>
      </w:pPr>
      <w:hyperlink w:anchor="__RefHeading__2313_610263877">
        <w:r>
          <w:rPr>
            <w:rStyle w:val="style49"/>
          </w:rPr>
          <w:t>1.4.3Resolution Server</w:t>
          <w:tab/>
          <w:t>6</w:t>
        </w:r>
      </w:hyperlink>
    </w:p>
    <w:p>
      <w:pPr>
        <w:pStyle w:val="style70"/>
        <w:tabs>
          <w:tab w:leader="dot" w:pos="9800" w:val="right"/>
        </w:tabs>
      </w:pPr>
      <w:hyperlink w:anchor="__RefHeading__2315_610263877">
        <w:r>
          <w:rPr>
            <w:rStyle w:val="style49"/>
          </w:rPr>
          <w:t>1.4.4Devices</w:t>
          <w:tab/>
          <w:t>6</w:t>
        </w:r>
      </w:hyperlink>
    </w:p>
    <w:p>
      <w:pPr>
        <w:pStyle w:val="style69"/>
        <w:tabs>
          <w:tab w:leader="dot" w:pos="9580" w:val="right"/>
        </w:tabs>
      </w:pPr>
      <w:hyperlink w:anchor="__RefHeading__2317_610263877">
        <w:r>
          <w:rPr>
            <w:rStyle w:val="style49"/>
          </w:rPr>
          <w:t>1.5Technologies Overview</w:t>
          <w:tab/>
          <w:t>6</w:t>
        </w:r>
      </w:hyperlink>
    </w:p>
    <w:p>
      <w:pPr>
        <w:pStyle w:val="style68"/>
        <w:tabs>
          <w:tab w:leader="dot" w:pos="9360" w:val="right"/>
        </w:tabs>
      </w:pPr>
      <w:hyperlink w:anchor="__RefHeading__2319_610263877">
        <w:r>
          <w:rPr>
            <w:rStyle w:val="style49"/>
          </w:rPr>
          <w:t>2.0Project Overview</w:t>
          <w:tab/>
          <w:t>6</w:t>
        </w:r>
      </w:hyperlink>
    </w:p>
    <w:p>
      <w:pPr>
        <w:pStyle w:val="style69"/>
        <w:tabs>
          <w:tab w:leader="dot" w:pos="9580" w:val="right"/>
        </w:tabs>
      </w:pPr>
      <w:hyperlink w:anchor="__RefHeading__2321_610263877">
        <w:r>
          <w:rPr>
            <w:rStyle w:val="style49"/>
          </w:rPr>
          <w:t>2.1Team Members and Roles</w:t>
          <w:tab/>
          <w:t>6</w:t>
        </w:r>
      </w:hyperlink>
    </w:p>
    <w:p>
      <w:pPr>
        <w:pStyle w:val="style69"/>
        <w:tabs>
          <w:tab w:leader="dot" w:pos="9580" w:val="right"/>
        </w:tabs>
      </w:pPr>
      <w:hyperlink w:anchor="__RefHeading__2323_610263877">
        <w:r>
          <w:rPr>
            <w:rStyle w:val="style49"/>
          </w:rPr>
          <w:t>2.2Project Management Approach</w:t>
          <w:tab/>
          <w:t>6</w:t>
        </w:r>
      </w:hyperlink>
    </w:p>
    <w:p>
      <w:pPr>
        <w:pStyle w:val="style69"/>
        <w:tabs>
          <w:tab w:leader="dot" w:pos="9580" w:val="right"/>
        </w:tabs>
      </w:pPr>
      <w:hyperlink w:anchor="__RefHeading__2325_610263877">
        <w:r>
          <w:rPr>
            <w:rStyle w:val="style49"/>
          </w:rPr>
          <w:t>2.3Phase Overview</w:t>
          <w:tab/>
          <w:t>7</w:t>
        </w:r>
      </w:hyperlink>
    </w:p>
    <w:p>
      <w:pPr>
        <w:pStyle w:val="style69"/>
        <w:tabs>
          <w:tab w:leader="dot" w:pos="9580" w:val="right"/>
        </w:tabs>
      </w:pPr>
      <w:hyperlink w:anchor="__RefHeading__2327_610263877">
        <w:r>
          <w:rPr>
            <w:rStyle w:val="style49"/>
          </w:rPr>
          <w:t>2.4Terminology and Acronyms</w:t>
          <w:tab/>
          <w:t>7</w:t>
        </w:r>
      </w:hyperlink>
    </w:p>
    <w:p>
      <w:pPr>
        <w:pStyle w:val="style68"/>
        <w:tabs>
          <w:tab w:leader="dot" w:pos="9360" w:val="right"/>
        </w:tabs>
      </w:pPr>
      <w:hyperlink w:anchor="__RefHeading__2329_610263877">
        <w:r>
          <w:rPr>
            <w:rStyle w:val="style49"/>
          </w:rPr>
          <w:t>3.0Requirements</w:t>
          <w:tab/>
          <w:t>7</w:t>
        </w:r>
      </w:hyperlink>
    </w:p>
    <w:p>
      <w:pPr>
        <w:pStyle w:val="style70"/>
        <w:tabs>
          <w:tab w:leader="dot" w:pos="9800" w:val="right"/>
        </w:tabs>
      </w:pPr>
      <w:hyperlink w:anchor="__RefHeading__2331_610263877">
        <w:r>
          <w:rPr>
            <w:rStyle w:val="style49"/>
          </w:rPr>
          <w:t>3.1.1Smart Phone App</w:t>
          <w:tab/>
          <w:t>7</w:t>
        </w:r>
      </w:hyperlink>
    </w:p>
    <w:p>
      <w:pPr>
        <w:pStyle w:val="style70"/>
        <w:tabs>
          <w:tab w:leader="dot" w:pos="9800" w:val="right"/>
        </w:tabs>
      </w:pPr>
      <w:hyperlink w:anchor="__RefHeading__2333_610263877">
        <w:r>
          <w:rPr>
            <w:rStyle w:val="style49"/>
          </w:rPr>
          <w:t>3.1.2Hardware Control</w:t>
          <w:tab/>
          <w:t>7</w:t>
        </w:r>
      </w:hyperlink>
    </w:p>
    <w:p>
      <w:pPr>
        <w:pStyle w:val="style70"/>
        <w:tabs>
          <w:tab w:leader="dot" w:pos="9800" w:val="right"/>
        </w:tabs>
      </w:pPr>
      <w:hyperlink w:anchor="__RefHeading__2335_610263877">
        <w:r>
          <w:rPr>
            <w:rStyle w:val="style49"/>
          </w:rPr>
          <w:t>3.1.3Base Station</w:t>
          <w:tab/>
          <w:t>7</w:t>
        </w:r>
      </w:hyperlink>
    </w:p>
    <w:p>
      <w:pPr>
        <w:pStyle w:val="style70"/>
        <w:tabs>
          <w:tab w:leader="dot" w:pos="9800" w:val="right"/>
        </w:tabs>
      </w:pPr>
      <w:hyperlink w:anchor="__RefHeading__2337_610263877">
        <w:r>
          <w:rPr>
            <w:rStyle w:val="style49"/>
          </w:rPr>
          <w:t>3.1.4Communication</w:t>
          <w:tab/>
          <w:t>8</w:t>
        </w:r>
      </w:hyperlink>
    </w:p>
    <w:p>
      <w:pPr>
        <w:pStyle w:val="style70"/>
        <w:tabs>
          <w:tab w:leader="dot" w:pos="9800" w:val="right"/>
        </w:tabs>
      </w:pPr>
      <w:hyperlink w:anchor="__RefHeading__2339_610263877">
        <w:r>
          <w:rPr>
            <w:rStyle w:val="style49"/>
          </w:rPr>
          <w:t>3.1.5Resolution Server</w:t>
          <w:tab/>
          <w:t>8</w:t>
        </w:r>
      </w:hyperlink>
    </w:p>
    <w:p>
      <w:pPr>
        <w:pStyle w:val="style68"/>
        <w:tabs>
          <w:tab w:leader="dot" w:pos="9360" w:val="right"/>
        </w:tabs>
      </w:pPr>
      <w:hyperlink w:anchor="__RefHeading__2341_610263877">
        <w:r>
          <w:rPr>
            <w:rStyle w:val="style49"/>
          </w:rPr>
          <w:t>4.0Design and Implementation</w:t>
          <w:tab/>
          <w:t>8</w:t>
        </w:r>
      </w:hyperlink>
    </w:p>
    <w:p>
      <w:pPr>
        <w:pStyle w:val="style69"/>
        <w:tabs>
          <w:tab w:leader="dot" w:pos="9580" w:val="right"/>
        </w:tabs>
      </w:pPr>
      <w:hyperlink w:anchor="__RefHeading__2343_610263877">
        <w:r>
          <w:rPr>
            <w:rStyle w:val="style49"/>
          </w:rPr>
          <w:t>4.1iPhone Application</w:t>
          <w:tab/>
          <w:t>8</w:t>
        </w:r>
      </w:hyperlink>
    </w:p>
    <w:p>
      <w:pPr>
        <w:pStyle w:val="style70"/>
        <w:tabs>
          <w:tab w:leader="dot" w:pos="9800" w:val="right"/>
        </w:tabs>
      </w:pPr>
      <w:hyperlink w:anchor="__RefHeading__2345_610263877">
        <w:r>
          <w:rPr>
            <w:rStyle w:val="style49"/>
          </w:rPr>
          <w:t>4.1.1Technologies Used</w:t>
          <w:tab/>
          <w:t>8</w:t>
        </w:r>
      </w:hyperlink>
    </w:p>
    <w:p>
      <w:pPr>
        <w:pStyle w:val="style70"/>
        <w:tabs>
          <w:tab w:leader="dot" w:pos="9800" w:val="right"/>
        </w:tabs>
      </w:pPr>
      <w:hyperlink w:anchor="__RefHeading__2347_610263877">
        <w:r>
          <w:rPr>
            <w:rStyle w:val="style49"/>
          </w:rPr>
          <w:t>4.1.2Component Overview</w:t>
          <w:tab/>
          <w:t>8</w:t>
        </w:r>
      </w:hyperlink>
    </w:p>
    <w:p>
      <w:pPr>
        <w:pStyle w:val="style70"/>
        <w:tabs>
          <w:tab w:leader="dot" w:pos="9800" w:val="right"/>
        </w:tabs>
      </w:pPr>
      <w:hyperlink w:anchor="__RefHeading__2349_610263877">
        <w:r>
          <w:rPr>
            <w:rStyle w:val="style49"/>
          </w:rPr>
          <w:t>4.1.3Phase Overview</w:t>
          <w:tab/>
          <w:t>8</w:t>
        </w:r>
      </w:hyperlink>
    </w:p>
    <w:p>
      <w:pPr>
        <w:pStyle w:val="style70"/>
        <w:tabs>
          <w:tab w:leader="dot" w:pos="9800" w:val="right"/>
        </w:tabs>
      </w:pPr>
      <w:hyperlink w:anchor="__RefHeading__2351_610263877">
        <w:r>
          <w:rPr>
            <w:rStyle w:val="style49"/>
          </w:rPr>
          <w:t>4.1.4Architecture Diagram</w:t>
          <w:tab/>
          <w:t>8</w:t>
        </w:r>
      </w:hyperlink>
    </w:p>
    <w:p>
      <w:pPr>
        <w:pStyle w:val="style70"/>
        <w:tabs>
          <w:tab w:leader="dot" w:pos="9800" w:val="right"/>
        </w:tabs>
      </w:pPr>
      <w:hyperlink w:anchor="__RefHeading__2353_610263877">
        <w:r>
          <w:rPr>
            <w:rStyle w:val="style49"/>
          </w:rPr>
          <w:t>4.1.5Data Flow Diagram</w:t>
          <w:tab/>
          <w:t>8</w:t>
        </w:r>
      </w:hyperlink>
    </w:p>
    <w:p>
      <w:pPr>
        <w:pStyle w:val="style70"/>
        <w:tabs>
          <w:tab w:leader="dot" w:pos="9800" w:val="right"/>
        </w:tabs>
      </w:pPr>
      <w:hyperlink w:anchor="__RefHeading__2355_610263877">
        <w:r>
          <w:rPr>
            <w:rStyle w:val="style49"/>
          </w:rPr>
          <w:t>4.1.6Design Details</w:t>
          <w:tab/>
          <w:t>9</w:t>
        </w:r>
      </w:hyperlink>
    </w:p>
    <w:p>
      <w:pPr>
        <w:pStyle w:val="style72"/>
        <w:tabs>
          <w:tab w:leader="dot" w:pos="10020" w:val="right"/>
        </w:tabs>
      </w:pPr>
      <w:hyperlink w:anchor="__RefHeading__1652_408602583">
        <w:r>
          <w:rPr>
            <w:rStyle w:val="style49"/>
          </w:rPr>
          <w:t>4.1.6.I.1.1.1.1First time registration (iOS)</w:t>
          <w:tab/>
          <w:t>9</w:t>
        </w:r>
      </w:hyperlink>
    </w:p>
    <w:p>
      <w:pPr>
        <w:pStyle w:val="style69"/>
        <w:tabs>
          <w:tab w:leader="dot" w:pos="9580" w:val="right"/>
        </w:tabs>
      </w:pPr>
      <w:hyperlink w:anchor="__RefHeading__2357_610263877">
        <w:r>
          <w:rPr>
            <w:rStyle w:val="style49"/>
          </w:rPr>
          <w:t>4.2Base Station</w:t>
          <w:tab/>
          <w:t>9</w:t>
        </w:r>
      </w:hyperlink>
    </w:p>
    <w:p>
      <w:pPr>
        <w:pStyle w:val="style70"/>
        <w:tabs>
          <w:tab w:leader="dot" w:pos="9800" w:val="right"/>
        </w:tabs>
      </w:pPr>
      <w:hyperlink w:anchor="__RefHeading__2359_610263877">
        <w:r>
          <w:rPr>
            <w:rStyle w:val="style49"/>
          </w:rPr>
          <w:t>4.2.1Technologies Used</w:t>
          <w:tab/>
          <w:t>9</w:t>
        </w:r>
      </w:hyperlink>
    </w:p>
    <w:p>
      <w:pPr>
        <w:pStyle w:val="style70"/>
        <w:tabs>
          <w:tab w:leader="dot" w:pos="9800" w:val="right"/>
        </w:tabs>
      </w:pPr>
      <w:hyperlink w:anchor="__RefHeading__2361_610263877">
        <w:r>
          <w:rPr>
            <w:rStyle w:val="style49"/>
          </w:rPr>
          <w:t>4.2.2Component Overview</w:t>
          <w:tab/>
          <w:t>9</w:t>
        </w:r>
      </w:hyperlink>
    </w:p>
    <w:p>
      <w:pPr>
        <w:pStyle w:val="style70"/>
        <w:tabs>
          <w:tab w:leader="dot" w:pos="9800" w:val="right"/>
        </w:tabs>
      </w:pPr>
      <w:hyperlink w:anchor="__RefHeading__2363_610263877">
        <w:r>
          <w:rPr>
            <w:rStyle w:val="style49"/>
          </w:rPr>
          <w:t>4.2.3Phase Overview</w:t>
          <w:tab/>
          <w:t>9</w:t>
        </w:r>
      </w:hyperlink>
    </w:p>
    <w:p>
      <w:pPr>
        <w:pStyle w:val="style70"/>
        <w:tabs>
          <w:tab w:leader="dot" w:pos="9800" w:val="right"/>
        </w:tabs>
      </w:pPr>
      <w:hyperlink w:anchor="__RefHeading__2365_610263877">
        <w:r>
          <w:rPr>
            <w:rStyle w:val="style49"/>
          </w:rPr>
          <w:t>4.2.4Architecture Diagram</w:t>
          <w:tab/>
          <w:t>10</w:t>
        </w:r>
      </w:hyperlink>
    </w:p>
    <w:p>
      <w:pPr>
        <w:pStyle w:val="style70"/>
        <w:tabs>
          <w:tab w:leader="dot" w:pos="9800" w:val="right"/>
        </w:tabs>
      </w:pPr>
      <w:hyperlink w:anchor="__RefHeading__2367_610263877">
        <w:r>
          <w:rPr>
            <w:rStyle w:val="style49"/>
          </w:rPr>
          <w:t>4.2.5Data | Logic Flow Diagram</w:t>
          <w:tab/>
          <w:t>10</w:t>
        </w:r>
      </w:hyperlink>
    </w:p>
    <w:p>
      <w:pPr>
        <w:pStyle w:val="style70"/>
        <w:tabs>
          <w:tab w:leader="dot" w:pos="9800" w:val="right"/>
        </w:tabs>
      </w:pPr>
      <w:hyperlink w:anchor="__RefHeading__2369_610263877">
        <w:r>
          <w:rPr>
            <w:rStyle w:val="style49"/>
          </w:rPr>
          <w:t>4.2.6Design Details</w:t>
          <w:tab/>
          <w:t>10</w:t>
        </w:r>
      </w:hyperlink>
    </w:p>
    <w:p>
      <w:pPr>
        <w:pStyle w:val="style69"/>
        <w:tabs>
          <w:tab w:leader="dot" w:pos="9580" w:val="right"/>
        </w:tabs>
      </w:pPr>
      <w:hyperlink w:anchor="__RefHeading__2371_610263877">
        <w:r>
          <w:rPr>
            <w:rStyle w:val="style49"/>
          </w:rPr>
          <w:t>4.3Resolution Server</w:t>
          <w:tab/>
          <w:t>10</w:t>
        </w:r>
      </w:hyperlink>
    </w:p>
    <w:p>
      <w:pPr>
        <w:pStyle w:val="style70"/>
        <w:tabs>
          <w:tab w:leader="dot" w:pos="9800" w:val="right"/>
        </w:tabs>
      </w:pPr>
      <w:hyperlink w:anchor="__RefHeading__2373_610263877">
        <w:r>
          <w:rPr>
            <w:rStyle w:val="style49"/>
          </w:rPr>
          <w:t>4.3.1Technologies Used</w:t>
          <w:tab/>
          <w:t>10</w:t>
        </w:r>
      </w:hyperlink>
    </w:p>
    <w:p>
      <w:pPr>
        <w:pStyle w:val="style70"/>
        <w:tabs>
          <w:tab w:leader="dot" w:pos="9800" w:val="right"/>
        </w:tabs>
      </w:pPr>
      <w:hyperlink w:anchor="__RefHeading__2375_610263877">
        <w:r>
          <w:rPr>
            <w:rStyle w:val="style49"/>
          </w:rPr>
          <w:t>4.3.2Component Overview</w:t>
          <w:tab/>
          <w:t>10</w:t>
        </w:r>
      </w:hyperlink>
    </w:p>
    <w:p>
      <w:pPr>
        <w:pStyle w:val="style70"/>
        <w:tabs>
          <w:tab w:leader="dot" w:pos="9800" w:val="right"/>
        </w:tabs>
      </w:pPr>
      <w:hyperlink w:anchor="__RefHeading__2377_610263877">
        <w:r>
          <w:rPr>
            <w:rStyle w:val="style49"/>
          </w:rPr>
          <w:t>4.3.3Phase Overview</w:t>
          <w:tab/>
          <w:t>10</w:t>
        </w:r>
      </w:hyperlink>
    </w:p>
    <w:p>
      <w:pPr>
        <w:pStyle w:val="style70"/>
        <w:tabs>
          <w:tab w:leader="dot" w:pos="9800" w:val="right"/>
        </w:tabs>
      </w:pPr>
      <w:hyperlink w:anchor="__RefHeading__2379_610263877">
        <w:r>
          <w:rPr>
            <w:rStyle w:val="style49"/>
          </w:rPr>
          <w:t>4.3.4Architecture Diagram</w:t>
          <w:tab/>
          <w:t>10</w:t>
        </w:r>
      </w:hyperlink>
    </w:p>
    <w:p>
      <w:pPr>
        <w:pStyle w:val="style70"/>
        <w:tabs>
          <w:tab w:leader="dot" w:pos="9800" w:val="right"/>
        </w:tabs>
      </w:pPr>
      <w:hyperlink w:anchor="__RefHeading__2381_610263877">
        <w:r>
          <w:rPr>
            <w:rStyle w:val="style49"/>
          </w:rPr>
          <w:t xml:space="preserve">4.3.5Design Details </w:t>
          <w:tab/>
          <w:t>11</w:t>
        </w:r>
      </w:hyperlink>
    </w:p>
    <w:p>
      <w:pPr>
        <w:pStyle w:val="style72"/>
        <w:tabs>
          <w:tab w:leader="dot" w:pos="10020" w:val="right"/>
        </w:tabs>
      </w:pPr>
      <w:hyperlink w:anchor="__RefHeading__1656_408602583">
        <w:r>
          <w:rPr>
            <w:rStyle w:val="style49"/>
          </w:rPr>
          <w:t>4.3.5.I.1.1.1.1SQLite Database</w:t>
          <w:tab/>
          <w:t>11</w:t>
        </w:r>
      </w:hyperlink>
    </w:p>
    <w:p>
      <w:pPr>
        <w:pStyle w:val="style72"/>
        <w:tabs>
          <w:tab w:leader="dot" w:pos="10020" w:val="right"/>
        </w:tabs>
      </w:pPr>
      <w:hyperlink w:anchor="__RefHeading__1658_408602583">
        <w:r>
          <w:rPr>
            <w:rStyle w:val="style49"/>
          </w:rPr>
          <w:t>4.3.5.I.1.1.1.2Finder Class</w:t>
          <w:tab/>
          <w:t>11</w:t>
        </w:r>
      </w:hyperlink>
    </w:p>
    <w:p>
      <w:pPr>
        <w:pStyle w:val="style72"/>
        <w:tabs>
          <w:tab w:leader="dot" w:pos="10020" w:val="right"/>
        </w:tabs>
      </w:pPr>
      <w:hyperlink w:anchor="__RefHeading__1660_408602583">
        <w:r>
          <w:rPr>
            <w:rStyle w:val="style49"/>
          </w:rPr>
          <w:t>4.3.5.I.1.1.1.3Server Class</w:t>
          <w:tab/>
          <w:t>11</w:t>
        </w:r>
      </w:hyperlink>
    </w:p>
    <w:p>
      <w:pPr>
        <w:pStyle w:val="style72"/>
        <w:tabs>
          <w:tab w:leader="dot" w:pos="10020" w:val="right"/>
        </w:tabs>
      </w:pPr>
      <w:hyperlink w:anchor="__RefHeading__1662_408602583">
        <w:r>
          <w:rPr>
            <w:rStyle w:val="style49"/>
          </w:rPr>
          <w:t>4.3.5.I.1.1.1.4Main.py</w:t>
          <w:tab/>
          <w:t>11</w:t>
        </w:r>
      </w:hyperlink>
    </w:p>
    <w:p>
      <w:pPr>
        <w:pStyle w:val="style69"/>
        <w:tabs>
          <w:tab w:leader="dot" w:pos="9580" w:val="right"/>
        </w:tabs>
      </w:pPr>
      <w:hyperlink w:anchor="__RefHeading__2383_610263877">
        <w:r>
          <w:rPr>
            <w:rStyle w:val="style49"/>
          </w:rPr>
          <w:t>4.4Devices</w:t>
          <w:tab/>
          <w:t>11</w:t>
        </w:r>
      </w:hyperlink>
    </w:p>
    <w:p>
      <w:pPr>
        <w:pStyle w:val="style68"/>
        <w:tabs>
          <w:tab w:leader="dot" w:pos="9360" w:val="right"/>
        </w:tabs>
      </w:pPr>
      <w:hyperlink w:anchor="__RefHeading__2385_610263877">
        <w:r>
          <w:rPr>
            <w:rStyle w:val="style49"/>
          </w:rPr>
          <w:t>5.0System and Unit Testing</w:t>
          <w:tab/>
          <w:t>11</w:t>
        </w:r>
      </w:hyperlink>
    </w:p>
    <w:p>
      <w:pPr>
        <w:pStyle w:val="style70"/>
        <w:tabs>
          <w:tab w:leader="dot" w:pos="9800" w:val="right"/>
        </w:tabs>
      </w:pPr>
      <w:hyperlink w:anchor="__RefHeading__2387_610263877">
        <w:r>
          <w:rPr>
            <w:rStyle w:val="style49"/>
          </w:rPr>
          <w:t>5.1.1iPhone Application</w:t>
          <w:tab/>
          <w:t>11</w:t>
        </w:r>
      </w:hyperlink>
    </w:p>
    <w:p>
      <w:pPr>
        <w:pStyle w:val="style70"/>
        <w:tabs>
          <w:tab w:leader="dot" w:pos="9800" w:val="right"/>
        </w:tabs>
      </w:pPr>
      <w:hyperlink w:anchor="__RefHeading__2389_610263877">
        <w:r>
          <w:rPr>
            <w:rStyle w:val="style49"/>
          </w:rPr>
          <w:t>5.1.2Base Station</w:t>
          <w:tab/>
          <w:t>11</w:t>
        </w:r>
      </w:hyperlink>
    </w:p>
    <w:p>
      <w:pPr>
        <w:pStyle w:val="style70"/>
        <w:tabs>
          <w:tab w:leader="dot" w:pos="9800" w:val="right"/>
        </w:tabs>
      </w:pPr>
      <w:hyperlink w:anchor="__RefHeading__2391_610263877">
        <w:r>
          <w:rPr>
            <w:rStyle w:val="style49"/>
          </w:rPr>
          <w:t>5.1.3Resolution Server</w:t>
          <w:tab/>
          <w:t>11</w:t>
        </w:r>
      </w:hyperlink>
    </w:p>
    <w:p>
      <w:pPr>
        <w:pStyle w:val="style70"/>
        <w:tabs>
          <w:tab w:leader="dot" w:pos="9800" w:val="right"/>
        </w:tabs>
      </w:pPr>
      <w:hyperlink w:anchor="__RefHeading__2393_610263877">
        <w:r>
          <w:rPr>
            <w:rStyle w:val="style49"/>
          </w:rPr>
          <w:t>5.1.4Devices</w:t>
          <w:tab/>
          <w:t>11</w:t>
        </w:r>
      </w:hyperlink>
    </w:p>
    <w:p>
      <w:pPr>
        <w:pStyle w:val="style69"/>
        <w:tabs>
          <w:tab w:leader="dot" w:pos="9580" w:val="right"/>
        </w:tabs>
      </w:pPr>
      <w:hyperlink w:anchor="__RefHeading__2395_610263877">
        <w:r>
          <w:rPr>
            <w:rStyle w:val="style49"/>
          </w:rPr>
          <w:t>5.2Overview</w:t>
          <w:tab/>
          <w:t>11</w:t>
        </w:r>
      </w:hyperlink>
    </w:p>
    <w:p>
      <w:pPr>
        <w:pStyle w:val="style69"/>
        <w:tabs>
          <w:tab w:leader="dot" w:pos="9580" w:val="right"/>
        </w:tabs>
      </w:pPr>
      <w:hyperlink w:anchor="__RefHeading__2397_610263877">
        <w:r>
          <w:rPr>
            <w:rStyle w:val="style49"/>
          </w:rPr>
          <w:t>5.3Dependencies</w:t>
          <w:tab/>
          <w:t>12</w:t>
        </w:r>
      </w:hyperlink>
    </w:p>
    <w:p>
      <w:pPr>
        <w:pStyle w:val="style70"/>
        <w:tabs>
          <w:tab w:leader="dot" w:pos="9800" w:val="right"/>
        </w:tabs>
      </w:pPr>
      <w:hyperlink w:anchor="__RefHeading__2399_610263877">
        <w:r>
          <w:rPr>
            <w:rStyle w:val="style49"/>
          </w:rPr>
          <w:t>5.3.1iPhone Application</w:t>
          <w:tab/>
          <w:t>12</w:t>
        </w:r>
      </w:hyperlink>
    </w:p>
    <w:p>
      <w:pPr>
        <w:pStyle w:val="style70"/>
        <w:tabs>
          <w:tab w:leader="dot" w:pos="9800" w:val="right"/>
        </w:tabs>
      </w:pPr>
      <w:hyperlink w:anchor="__RefHeading__2401_610263877">
        <w:r>
          <w:rPr>
            <w:rStyle w:val="style49"/>
          </w:rPr>
          <w:t>5.3.2Base Station</w:t>
          <w:tab/>
          <w:t>12</w:t>
        </w:r>
      </w:hyperlink>
    </w:p>
    <w:p>
      <w:pPr>
        <w:pStyle w:val="style70"/>
        <w:tabs>
          <w:tab w:leader="dot" w:pos="9800" w:val="right"/>
        </w:tabs>
      </w:pPr>
      <w:hyperlink w:anchor="__RefHeading__2403_610263877">
        <w:r>
          <w:rPr>
            <w:rStyle w:val="style49"/>
          </w:rPr>
          <w:t>5.3.3Resolution Server</w:t>
          <w:tab/>
          <w:t>12</w:t>
        </w:r>
      </w:hyperlink>
    </w:p>
    <w:p>
      <w:pPr>
        <w:pStyle w:val="style70"/>
        <w:tabs>
          <w:tab w:leader="dot" w:pos="9800" w:val="right"/>
        </w:tabs>
      </w:pPr>
      <w:hyperlink w:anchor="__RefHeading__2405_610263877">
        <w:r>
          <w:rPr>
            <w:rStyle w:val="style49"/>
          </w:rPr>
          <w:t>5.3.4Devices</w:t>
          <w:tab/>
          <w:t>12</w:t>
        </w:r>
      </w:hyperlink>
    </w:p>
    <w:p>
      <w:pPr>
        <w:pStyle w:val="style69"/>
        <w:tabs>
          <w:tab w:leader="dot" w:pos="9580" w:val="right"/>
        </w:tabs>
      </w:pPr>
      <w:hyperlink w:anchor="__RefHeading__2407_610263877">
        <w:r>
          <w:rPr>
            <w:rStyle w:val="style49"/>
          </w:rPr>
          <w:t>5.4Test Setup and Execution</w:t>
          <w:tab/>
          <w:t>12</w:t>
        </w:r>
      </w:hyperlink>
    </w:p>
    <w:p>
      <w:pPr>
        <w:pStyle w:val="style70"/>
        <w:tabs>
          <w:tab w:leader="dot" w:pos="9800" w:val="right"/>
        </w:tabs>
      </w:pPr>
      <w:hyperlink w:anchor="__RefHeading__2409_610263877">
        <w:r>
          <w:rPr>
            <w:rStyle w:val="style49"/>
          </w:rPr>
          <w:t>5.4.1iPhone Application</w:t>
          <w:tab/>
          <w:t>12</w:t>
        </w:r>
      </w:hyperlink>
    </w:p>
    <w:p>
      <w:pPr>
        <w:pStyle w:val="style70"/>
        <w:tabs>
          <w:tab w:leader="dot" w:pos="9800" w:val="right"/>
        </w:tabs>
      </w:pPr>
      <w:hyperlink w:anchor="__RefHeading__2411_610263877">
        <w:r>
          <w:rPr>
            <w:rStyle w:val="style49"/>
          </w:rPr>
          <w:t>5.4.2Base Station</w:t>
          <w:tab/>
          <w:t>12</w:t>
        </w:r>
      </w:hyperlink>
    </w:p>
    <w:p>
      <w:pPr>
        <w:pStyle w:val="style70"/>
        <w:tabs>
          <w:tab w:leader="dot" w:pos="9800" w:val="right"/>
        </w:tabs>
      </w:pPr>
      <w:hyperlink w:anchor="__RefHeading__2413_610263877">
        <w:r>
          <w:rPr>
            <w:rStyle w:val="style49"/>
          </w:rPr>
          <w:t>5.4.3Resolution Server</w:t>
          <w:tab/>
          <w:t>12</w:t>
        </w:r>
      </w:hyperlink>
    </w:p>
    <w:p>
      <w:pPr>
        <w:pStyle w:val="style70"/>
        <w:tabs>
          <w:tab w:leader="dot" w:pos="9800" w:val="right"/>
        </w:tabs>
      </w:pPr>
      <w:hyperlink w:anchor="__RefHeading__2415_610263877">
        <w:r>
          <w:rPr>
            <w:rStyle w:val="style49"/>
          </w:rPr>
          <w:t>5.4.4Devices</w:t>
          <w:tab/>
          <w:t>12</w:t>
        </w:r>
      </w:hyperlink>
    </w:p>
    <w:p>
      <w:pPr>
        <w:pStyle w:val="style68"/>
        <w:tabs>
          <w:tab w:leader="dot" w:pos="9360" w:val="right"/>
        </w:tabs>
      </w:pPr>
      <w:hyperlink w:anchor="__RefHeading__2417_610263877">
        <w:r>
          <w:rPr>
            <w:rStyle w:val="style49"/>
          </w:rPr>
          <w:t>6.0Development Environment</w:t>
          <w:tab/>
          <w:t>12</w:t>
        </w:r>
      </w:hyperlink>
    </w:p>
    <w:p>
      <w:pPr>
        <w:pStyle w:val="style70"/>
        <w:tabs>
          <w:tab w:leader="dot" w:pos="9800" w:val="right"/>
        </w:tabs>
      </w:pPr>
      <w:hyperlink w:anchor="__RefHeading__2419_610263877">
        <w:r>
          <w:rPr>
            <w:rStyle w:val="style49"/>
          </w:rPr>
          <w:t>6.1.1iPhone Application</w:t>
          <w:tab/>
          <w:t>12</w:t>
        </w:r>
      </w:hyperlink>
    </w:p>
    <w:p>
      <w:pPr>
        <w:pStyle w:val="style70"/>
        <w:tabs>
          <w:tab w:leader="dot" w:pos="9800" w:val="right"/>
        </w:tabs>
      </w:pPr>
      <w:hyperlink w:anchor="__RefHeading__2421_610263877">
        <w:r>
          <w:rPr>
            <w:rStyle w:val="style49"/>
          </w:rPr>
          <w:t>6.1.2Base Station</w:t>
          <w:tab/>
          <w:t>12</w:t>
        </w:r>
      </w:hyperlink>
    </w:p>
    <w:p>
      <w:pPr>
        <w:pStyle w:val="style70"/>
        <w:tabs>
          <w:tab w:leader="dot" w:pos="9800" w:val="right"/>
        </w:tabs>
      </w:pPr>
      <w:hyperlink w:anchor="__RefHeading__2423_610263877">
        <w:r>
          <w:rPr>
            <w:rStyle w:val="style49"/>
          </w:rPr>
          <w:t>6.1.3Resolution Server</w:t>
          <w:tab/>
          <w:t>12</w:t>
        </w:r>
      </w:hyperlink>
    </w:p>
    <w:p>
      <w:pPr>
        <w:pStyle w:val="style70"/>
        <w:tabs>
          <w:tab w:leader="dot" w:pos="9800" w:val="right"/>
        </w:tabs>
      </w:pPr>
      <w:hyperlink w:anchor="__RefHeading__2425_610263877">
        <w:r>
          <w:rPr>
            <w:rStyle w:val="style49"/>
          </w:rPr>
          <w:t>6.1.4Devices</w:t>
          <w:tab/>
          <w:t>13</w:t>
        </w:r>
      </w:hyperlink>
    </w:p>
    <w:p>
      <w:pPr>
        <w:pStyle w:val="style69"/>
        <w:tabs>
          <w:tab w:leader="dot" w:pos="9580" w:val="right"/>
        </w:tabs>
      </w:pPr>
      <w:hyperlink w:anchor="__RefHeading__2427_610263877">
        <w:r>
          <w:rPr>
            <w:rStyle w:val="style49"/>
          </w:rPr>
          <w:t>6.2Development IDE and Tools</w:t>
          <w:tab/>
          <w:t>13</w:t>
        </w:r>
      </w:hyperlink>
    </w:p>
    <w:p>
      <w:pPr>
        <w:pStyle w:val="style70"/>
        <w:tabs>
          <w:tab w:leader="dot" w:pos="9800" w:val="right"/>
        </w:tabs>
      </w:pPr>
      <w:hyperlink w:anchor="__RefHeading__2429_610263877">
        <w:r>
          <w:rPr>
            <w:rStyle w:val="style49"/>
          </w:rPr>
          <w:t>6.2.1iPhone Application</w:t>
          <w:tab/>
          <w:t>13</w:t>
        </w:r>
      </w:hyperlink>
    </w:p>
    <w:p>
      <w:pPr>
        <w:pStyle w:val="style70"/>
        <w:tabs>
          <w:tab w:leader="dot" w:pos="9800" w:val="right"/>
        </w:tabs>
      </w:pPr>
      <w:hyperlink w:anchor="__RefHeading__2431_610263877">
        <w:r>
          <w:rPr>
            <w:rStyle w:val="style49"/>
          </w:rPr>
          <w:t>6.2.2Base Station</w:t>
          <w:tab/>
          <w:t>13</w:t>
        </w:r>
      </w:hyperlink>
    </w:p>
    <w:p>
      <w:pPr>
        <w:pStyle w:val="style70"/>
        <w:tabs>
          <w:tab w:leader="dot" w:pos="9800" w:val="right"/>
        </w:tabs>
      </w:pPr>
      <w:hyperlink w:anchor="__RefHeading__2433_610263877">
        <w:r>
          <w:rPr>
            <w:rStyle w:val="style49"/>
          </w:rPr>
          <w:t>6.2.3Resolution Server</w:t>
          <w:tab/>
          <w:t>13</w:t>
        </w:r>
      </w:hyperlink>
    </w:p>
    <w:p>
      <w:pPr>
        <w:pStyle w:val="style70"/>
        <w:tabs>
          <w:tab w:leader="dot" w:pos="9800" w:val="right"/>
        </w:tabs>
      </w:pPr>
      <w:hyperlink w:anchor="__RefHeading__2435_610263877">
        <w:r>
          <w:rPr>
            <w:rStyle w:val="style49"/>
          </w:rPr>
          <w:t>6.2.4Devices</w:t>
          <w:tab/>
          <w:t>13</w:t>
        </w:r>
      </w:hyperlink>
    </w:p>
    <w:p>
      <w:pPr>
        <w:pStyle w:val="style69"/>
        <w:tabs>
          <w:tab w:leader="dot" w:pos="9580" w:val="right"/>
        </w:tabs>
      </w:pPr>
      <w:hyperlink w:anchor="__RefHeading__2437_610263877">
        <w:r>
          <w:rPr>
            <w:rStyle w:val="style49"/>
          </w:rPr>
          <w:t>6.3Source Control</w:t>
          <w:tab/>
          <w:t>13</w:t>
        </w:r>
      </w:hyperlink>
    </w:p>
    <w:p>
      <w:pPr>
        <w:pStyle w:val="style69"/>
        <w:tabs>
          <w:tab w:leader="dot" w:pos="9580" w:val="right"/>
        </w:tabs>
      </w:pPr>
      <w:hyperlink w:anchor="__RefHeading__2439_610263877">
        <w:r>
          <w:rPr>
            <w:rStyle w:val="style49"/>
          </w:rPr>
          <w:t>6.4Dependencies</w:t>
          <w:tab/>
          <w:t>13</w:t>
        </w:r>
      </w:hyperlink>
    </w:p>
    <w:p>
      <w:pPr>
        <w:pStyle w:val="style69"/>
        <w:tabs>
          <w:tab w:leader="dot" w:pos="9580" w:val="right"/>
        </w:tabs>
      </w:pPr>
      <w:hyperlink w:anchor="__RefHeading__2441_610263877">
        <w:r>
          <w:rPr>
            <w:rStyle w:val="style49"/>
          </w:rPr>
          <w:t>6.5Build Environment</w:t>
          <w:tab/>
          <w:t>13</w:t>
        </w:r>
      </w:hyperlink>
    </w:p>
    <w:p>
      <w:pPr>
        <w:pStyle w:val="style70"/>
        <w:tabs>
          <w:tab w:leader="dot" w:pos="9800" w:val="right"/>
        </w:tabs>
      </w:pPr>
      <w:hyperlink w:anchor="__RefHeading__2443_610263877">
        <w:r>
          <w:rPr>
            <w:rStyle w:val="style49"/>
          </w:rPr>
          <w:t>6.5.1iPhone Application</w:t>
          <w:tab/>
          <w:t>13</w:t>
        </w:r>
      </w:hyperlink>
    </w:p>
    <w:p>
      <w:pPr>
        <w:pStyle w:val="style70"/>
        <w:tabs>
          <w:tab w:leader="dot" w:pos="9800" w:val="right"/>
        </w:tabs>
      </w:pPr>
      <w:hyperlink w:anchor="__RefHeading__2445_610263877">
        <w:r>
          <w:rPr>
            <w:rStyle w:val="style49"/>
          </w:rPr>
          <w:t>6.5.2Base Station</w:t>
          <w:tab/>
          <w:t>13</w:t>
        </w:r>
      </w:hyperlink>
    </w:p>
    <w:p>
      <w:pPr>
        <w:pStyle w:val="style70"/>
        <w:tabs>
          <w:tab w:leader="dot" w:pos="9800" w:val="right"/>
        </w:tabs>
      </w:pPr>
      <w:hyperlink w:anchor="__RefHeading__2447_610263877">
        <w:r>
          <w:rPr>
            <w:rStyle w:val="style49"/>
          </w:rPr>
          <w:t>6.5.3Resolution Server</w:t>
          <w:tab/>
          <w:t>13</w:t>
        </w:r>
      </w:hyperlink>
    </w:p>
    <w:p>
      <w:pPr>
        <w:pStyle w:val="style70"/>
        <w:tabs>
          <w:tab w:leader="dot" w:pos="9800" w:val="right"/>
        </w:tabs>
      </w:pPr>
      <w:hyperlink w:anchor="__RefHeading__2449_610263877">
        <w:r>
          <w:rPr>
            <w:rStyle w:val="style49"/>
          </w:rPr>
          <w:t>6.5.4Devices</w:t>
          <w:tab/>
          <w:t>13</w:t>
        </w:r>
      </w:hyperlink>
    </w:p>
    <w:p>
      <w:pPr>
        <w:pStyle w:val="style69"/>
        <w:tabs>
          <w:tab w:leader="dot" w:pos="9580" w:val="right"/>
        </w:tabs>
      </w:pPr>
      <w:hyperlink w:anchor="__RefHeading__2451_610263877">
        <w:r>
          <w:rPr>
            <w:rStyle w:val="style49"/>
          </w:rPr>
          <w:t>6.6Development Machine Setup</w:t>
          <w:tab/>
          <w:t>14</w:t>
        </w:r>
      </w:hyperlink>
    </w:p>
    <w:p>
      <w:pPr>
        <w:pStyle w:val="style70"/>
        <w:tabs>
          <w:tab w:leader="dot" w:pos="9800" w:val="right"/>
        </w:tabs>
      </w:pPr>
      <w:hyperlink w:anchor="__RefHeading__2453_610263877">
        <w:r>
          <w:rPr>
            <w:rStyle w:val="style49"/>
          </w:rPr>
          <w:t>6.6.1iPhone Application</w:t>
          <w:tab/>
          <w:t>14</w:t>
        </w:r>
      </w:hyperlink>
    </w:p>
    <w:p>
      <w:pPr>
        <w:pStyle w:val="style70"/>
        <w:tabs>
          <w:tab w:leader="dot" w:pos="9800" w:val="right"/>
        </w:tabs>
      </w:pPr>
      <w:hyperlink w:anchor="__RefHeading__2455_610263877">
        <w:r>
          <w:rPr>
            <w:rStyle w:val="style49"/>
          </w:rPr>
          <w:t>6.6.2Base Station</w:t>
          <w:tab/>
          <w:t>14</w:t>
        </w:r>
      </w:hyperlink>
    </w:p>
    <w:p>
      <w:pPr>
        <w:pStyle w:val="style70"/>
        <w:tabs>
          <w:tab w:leader="dot" w:pos="9800" w:val="right"/>
        </w:tabs>
      </w:pPr>
      <w:hyperlink w:anchor="__RefHeading__2457_610263877">
        <w:r>
          <w:rPr>
            <w:rStyle w:val="style49"/>
          </w:rPr>
          <w:t>6.6.3Resolution Server</w:t>
          <w:tab/>
          <w:t>14</w:t>
        </w:r>
      </w:hyperlink>
    </w:p>
    <w:p>
      <w:pPr>
        <w:pStyle w:val="style70"/>
        <w:tabs>
          <w:tab w:leader="dot" w:pos="9800" w:val="right"/>
        </w:tabs>
      </w:pPr>
      <w:hyperlink w:anchor="__RefHeading__2459_610263877">
        <w:r>
          <w:rPr>
            <w:rStyle w:val="style49"/>
          </w:rPr>
          <w:t>6.6.4Devices</w:t>
          <w:tab/>
          <w:t>14</w:t>
        </w:r>
      </w:hyperlink>
    </w:p>
    <w:p>
      <w:pPr>
        <w:pStyle w:val="style68"/>
        <w:tabs>
          <w:tab w:leader="dot" w:pos="9360" w:val="right"/>
        </w:tabs>
      </w:pPr>
      <w:hyperlink w:anchor="__RefHeading__2461_610263877">
        <w:r>
          <w:rPr>
            <w:rStyle w:val="style49"/>
          </w:rPr>
          <w:t>7.0Release | Setup | Deployment</w:t>
          <w:tab/>
          <w:t>14</w:t>
        </w:r>
      </w:hyperlink>
    </w:p>
    <w:p>
      <w:pPr>
        <w:pStyle w:val="style70"/>
        <w:tabs>
          <w:tab w:leader="dot" w:pos="9800" w:val="right"/>
        </w:tabs>
      </w:pPr>
      <w:hyperlink w:anchor="__RefHeading__2463_610263877">
        <w:r>
          <w:rPr>
            <w:rStyle w:val="style49"/>
          </w:rPr>
          <w:t>7.1.1iPhone Application</w:t>
          <w:tab/>
          <w:t>14</w:t>
        </w:r>
      </w:hyperlink>
    </w:p>
    <w:p>
      <w:pPr>
        <w:pStyle w:val="style70"/>
        <w:tabs>
          <w:tab w:leader="dot" w:pos="9800" w:val="right"/>
        </w:tabs>
      </w:pPr>
      <w:hyperlink w:anchor="__RefHeading__2465_610263877">
        <w:r>
          <w:rPr>
            <w:rStyle w:val="style49"/>
          </w:rPr>
          <w:t>7.1.2Base Station</w:t>
          <w:tab/>
          <w:t>14</w:t>
        </w:r>
      </w:hyperlink>
    </w:p>
    <w:p>
      <w:pPr>
        <w:pStyle w:val="style70"/>
        <w:tabs>
          <w:tab w:leader="dot" w:pos="9800" w:val="right"/>
        </w:tabs>
      </w:pPr>
      <w:hyperlink w:anchor="__RefHeading__2467_610263877">
        <w:r>
          <w:rPr>
            <w:rStyle w:val="style49"/>
          </w:rPr>
          <w:t>7.1.3Resolution Server</w:t>
          <w:tab/>
          <w:t>14</w:t>
        </w:r>
      </w:hyperlink>
    </w:p>
    <w:p>
      <w:pPr>
        <w:pStyle w:val="style70"/>
        <w:tabs>
          <w:tab w:leader="dot" w:pos="9800" w:val="right"/>
        </w:tabs>
      </w:pPr>
      <w:hyperlink w:anchor="__RefHeading__2469_610263877">
        <w:r>
          <w:rPr>
            <w:rStyle w:val="style49"/>
          </w:rPr>
          <w:t>7.1.4Devices</w:t>
          <w:tab/>
          <w:t>14</w:t>
        </w:r>
      </w:hyperlink>
    </w:p>
    <w:p>
      <w:pPr>
        <w:pStyle w:val="style69"/>
        <w:tabs>
          <w:tab w:leader="dot" w:pos="9580" w:val="right"/>
        </w:tabs>
      </w:pPr>
      <w:hyperlink w:anchor="__RefHeading__2471_610263877">
        <w:r>
          <w:rPr>
            <w:rStyle w:val="style49"/>
          </w:rPr>
          <w:t>7.2Deployment Information and Dependencies</w:t>
          <w:tab/>
          <w:t>14</w:t>
        </w:r>
      </w:hyperlink>
    </w:p>
    <w:p>
      <w:pPr>
        <w:pStyle w:val="style70"/>
        <w:tabs>
          <w:tab w:leader="dot" w:pos="9800" w:val="right"/>
        </w:tabs>
      </w:pPr>
      <w:hyperlink w:anchor="__RefHeading__2473_610263877">
        <w:r>
          <w:rPr>
            <w:rStyle w:val="style49"/>
          </w:rPr>
          <w:t>7.2.1iPhone Application</w:t>
          <w:tab/>
          <w:t>14</w:t>
        </w:r>
      </w:hyperlink>
    </w:p>
    <w:p>
      <w:pPr>
        <w:pStyle w:val="style70"/>
        <w:tabs>
          <w:tab w:leader="dot" w:pos="9800" w:val="right"/>
        </w:tabs>
      </w:pPr>
      <w:hyperlink w:anchor="__RefHeading__2475_610263877">
        <w:r>
          <w:rPr>
            <w:rStyle w:val="style49"/>
          </w:rPr>
          <w:t>7.2.2Base Station</w:t>
          <w:tab/>
          <w:t>14</w:t>
        </w:r>
      </w:hyperlink>
    </w:p>
    <w:p>
      <w:pPr>
        <w:pStyle w:val="style70"/>
        <w:tabs>
          <w:tab w:leader="dot" w:pos="9800" w:val="right"/>
        </w:tabs>
      </w:pPr>
      <w:hyperlink w:anchor="__RefHeading__2477_610263877">
        <w:r>
          <w:rPr>
            <w:rStyle w:val="style49"/>
          </w:rPr>
          <w:t>7.2.3Resolution Server</w:t>
          <w:tab/>
          <w:t>14</w:t>
        </w:r>
      </w:hyperlink>
    </w:p>
    <w:p>
      <w:pPr>
        <w:pStyle w:val="style70"/>
        <w:tabs>
          <w:tab w:leader="dot" w:pos="9800" w:val="right"/>
        </w:tabs>
      </w:pPr>
      <w:hyperlink w:anchor="__RefHeading__2479_610263877">
        <w:r>
          <w:rPr>
            <w:rStyle w:val="style49"/>
          </w:rPr>
          <w:t>7.2.4Devices</w:t>
          <w:tab/>
          <w:t>15</w:t>
        </w:r>
      </w:hyperlink>
    </w:p>
    <w:p>
      <w:pPr>
        <w:pStyle w:val="style69"/>
        <w:tabs>
          <w:tab w:leader="dot" w:pos="9580" w:val="right"/>
        </w:tabs>
      </w:pPr>
      <w:hyperlink w:anchor="__RefHeading__2481_610263877">
        <w:r>
          <w:rPr>
            <w:rStyle w:val="style49"/>
          </w:rPr>
          <w:t>7.3Setup Information</w:t>
          <w:tab/>
          <w:t>15</w:t>
        </w:r>
      </w:hyperlink>
    </w:p>
    <w:p>
      <w:pPr>
        <w:pStyle w:val="style69"/>
        <w:tabs>
          <w:tab w:leader="dot" w:pos="9580" w:val="right"/>
        </w:tabs>
      </w:pPr>
      <w:hyperlink w:anchor="__RefHeading__2483_610263877">
        <w:r>
          <w:rPr>
            <w:rStyle w:val="style49"/>
          </w:rPr>
          <w:t>7.4System Versioning Information</w:t>
          <w:tab/>
          <w:t>15</w:t>
        </w:r>
      </w:hyperlink>
    </w:p>
    <w:p>
      <w:pPr>
        <w:pStyle w:val="style68"/>
        <w:tabs>
          <w:tab w:leader="dot" w:pos="9360" w:val="right"/>
        </w:tabs>
      </w:pPr>
      <w:hyperlink w:anchor="__RefHeading__2485_610263877">
        <w:r>
          <w:rPr>
            <w:rStyle w:val="style49"/>
          </w:rPr>
          <w:t>8.0End User Documentation</w:t>
          <w:tab/>
          <w:t>15</w:t>
        </w:r>
      </w:hyperlink>
    </w:p>
    <w:p>
      <w:pPr>
        <w:pStyle w:val="style69"/>
        <w:tabs>
          <w:tab w:leader="dot" w:pos="9580" w:val="right"/>
        </w:tabs>
      </w:pPr>
      <w:hyperlink w:anchor="__RefHeading__2487_610263877">
        <w:r>
          <w:rPr>
            <w:rStyle w:val="style49"/>
          </w:rPr>
          <w:t>8.1Getting the iPhone App</w:t>
          <w:tab/>
          <w:t>15</w:t>
        </w:r>
      </w:hyperlink>
    </w:p>
    <w:p>
      <w:pPr>
        <w:pStyle w:val="style69"/>
        <w:tabs>
          <w:tab w:leader="dot" w:pos="9580" w:val="right"/>
        </w:tabs>
      </w:pPr>
      <w:hyperlink w:anchor="__RefHeading__2489_610263877">
        <w:r>
          <w:rPr>
            <w:rStyle w:val="style49"/>
          </w:rPr>
          <w:t>8.2Setting up your Base Station</w:t>
          <w:tab/>
          <w:t>15</w:t>
        </w:r>
      </w:hyperlink>
    </w:p>
    <w:p>
      <w:pPr>
        <w:pStyle w:val="style69"/>
        <w:tabs>
          <w:tab w:leader="dot" w:pos="9580" w:val="right"/>
        </w:tabs>
      </w:pPr>
      <w:hyperlink w:anchor="__RefHeading__2491_610263877">
        <w:r>
          <w:rPr>
            <w:rStyle w:val="style49"/>
          </w:rPr>
          <w:t>8.3Adding a Base Station to Your Phone</w:t>
          <w:tab/>
          <w:t>15</w:t>
        </w:r>
        <w:r>
          <w:fldChar w:fldCharType="end"/>
        </w:r>
      </w:hyperlink>
    </w:p>
    <w:p>
      <w:pPr>
        <w:sectPr>
          <w:type w:val="continuous"/>
          <w:pgSz w:h="15840" w:w="12240"/>
          <w:pgMar w:bottom="1440" w:footer="720" w:gutter="0" w:header="0" w:left="1440" w:right="1440" w:top="1440"/>
          <w:formProt/>
          <w:textDirection w:val="lrTb"/>
          <w:docGrid w:charSpace="16384" w:linePitch="300" w:type="default"/>
        </w:sectPr>
      </w:pPr>
    </w:p>
    <w:p>
      <w:pPr>
        <w:pStyle w:val="style69"/>
        <w:tabs>
          <w:tab w:leader="dot" w:pos="9800" w:val="right"/>
          <w:tab w:leader="dot" w:pos="10569" w:val="right"/>
        </w:tabs>
      </w:pPr>
      <w:hyperlink w:anchor="__RefHeading__2491_610263877">
        <w:r>
          <w:rPr/>
        </w:r>
      </w:hyperlink>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73"/>
        <w:tabs>
          <w:tab w:leader="dot" w:pos="12000" w:val="right"/>
          <w:tab w:leader="dot" w:pos="12360" w:val="right"/>
        </w:tabs>
      </w:pPr>
      <w:hyperlink w:anchor="__RefHeading__1686_408602583">
        <w:r>
          <w:rPr/>
        </w:r>
      </w:hyperlink>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69"/>
        <w:tabs>
          <w:tab w:leader="dot" w:pos="10240" w:val="right"/>
          <w:tab w:leader="dot" w:pos="10569" w:val="right"/>
        </w:tabs>
      </w:pPr>
      <w:hyperlink w:anchor="__RefHeading__2491_610263877">
        <w:r>
          <w:rPr/>
        </w:r>
      </w:hyperlink>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0"/>
      </w:pPr>
      <w:hyperlink w:anchor="_Toc343343885">
        <w:r>
          <w:rPr/>
        </w:r>
      </w:hyperlink>
    </w:p>
    <w:p>
      <w:pPr>
        <w:pStyle w:val="style0"/>
        <w:ind w:firstLine="360" w:left="0" w:right="0"/>
      </w:pPr>
      <w:r>
        <w:rPr/>
      </w:r>
    </w:p>
    <w:p>
      <w:pPr>
        <w:pStyle w:val="style1"/>
        <w:pageBreakBefore/>
        <w:numPr>
          <w:ilvl w:val="0"/>
          <w:numId w:val="2"/>
        </w:numPr>
      </w:pPr>
      <w:bookmarkStart w:id="0" w:name="__RefHeading__2291_610263877"/>
      <w:bookmarkStart w:id="1" w:name="_Toc343343885"/>
      <w:bookmarkEnd w:id="0"/>
      <w:bookmarkEnd w:id="1"/>
      <w:r>
        <w:rPr/>
        <w:t>Overview</w:t>
      </w:r>
    </w:p>
    <w:p>
      <w:pPr>
        <w:pStyle w:val="style0"/>
      </w:pPr>
      <w:r>
        <w:rPr/>
        <w:t xml:space="preserve">The purpose of this document is to give the reader an understanding </w:t>
      </w:r>
      <w:del w:author="Unknown Author" w:date="2012-12-15T11:27:00Z" w:id="0">
        <w:r>
          <w:rPr/>
          <w:delText>our project</w:delText>
        </w:r>
      </w:del>
      <w:ins w:author="Unknown Author" w:date="2012-12-15T11:27:00Z" w:id="1">
        <w:r>
          <w:rPr/>
          <w:t>of Remote Home</w:t>
        </w:r>
      </w:ins>
      <w:r>
        <w:rPr/>
        <w:t>. Remote Home is a system that will allow users to control devices in their house from anywhere in the world</w:t>
      </w:r>
      <w:ins w:author="Unknown Author" w:date="2012-12-15T11:29:00Z" w:id="2">
        <w:r>
          <w:rPr/>
          <w:t>,</w:t>
        </w:r>
      </w:ins>
      <w:r>
        <w:rPr/>
        <w:t xml:space="preserve"> using their iPhone. </w:t>
      </w:r>
      <w:del w:author="Unknown Author" w:date="2012-12-15T11:30:00Z" w:id="3">
        <w:r>
          <w:rPr/>
          <w:delText>We will be focusing on controlling garage doors and sprinkler systems for this project. However</w:delText>
        </w:r>
      </w:del>
      <w:ins w:author="Unknown Author" w:date="2012-12-15T11:30:00Z" w:id="4">
        <w:r>
          <w:rPr/>
          <w:t>Although the system contains implementations for sprinkler systems and garage doors</w:t>
        </w:r>
      </w:ins>
      <w:r>
        <w:rPr/>
        <w:t xml:space="preserve">, </w:t>
      </w:r>
      <w:del w:author="Unknown Author" w:date="2012-12-15T11:30:00Z" w:id="5">
        <w:r>
          <w:rPr/>
          <w:delText>our</w:delText>
        </w:r>
      </w:del>
      <w:ins w:author="Unknown Author" w:date="2012-12-15T11:30:00Z" w:id="6">
        <w:r>
          <w:rPr/>
          <w:t>the Remote Home</w:t>
        </w:r>
      </w:ins>
      <w:r>
        <w:rPr/>
        <w:t xml:space="preserve"> system will be easily extendable to allow any electronic device to be controlled without </w:t>
      </w:r>
      <w:del w:author="Unknown Author" w:date="2012-12-15T11:31:00Z" w:id="7">
        <w:r>
          <w:rPr/>
          <w:delText xml:space="preserve">any </w:delText>
        </w:r>
      </w:del>
      <w:r>
        <w:rPr/>
        <w:t xml:space="preserve">major changes to the system. The Remote Home system has four major components: </w:t>
      </w:r>
      <w:r>
        <w:rPr/>
        <w:commentReference w:id="0"/>
      </w:r>
    </w:p>
    <w:p>
      <w:pPr>
        <w:pStyle w:val="style0"/>
        <w:numPr>
          <w:ilvl w:val="0"/>
          <w:numId w:val="5"/>
        </w:numPr>
      </w:pPr>
      <w:del w:author="Unknown Author" w:date="2012-12-15T11:32:00Z" w:id="8">
        <w:r>
          <w:rPr/>
          <w:delText>a</w:delText>
        </w:r>
      </w:del>
      <w:ins w:author="Unknown Author" w:date="2012-12-15T11:32:00Z" w:id="9">
        <w:r>
          <w:rPr/>
          <w:t>A</w:t>
        </w:r>
      </w:ins>
      <w:r>
        <w:rPr/>
        <w:t>n iPhone application</w:t>
      </w:r>
      <w:del w:author="Unknown Author" w:date="2012-12-15T11:31:00Z" w:id="10">
        <w:r>
          <w:rPr/>
          <w:delText xml:space="preserve"> to </w:delText>
        </w:r>
      </w:del>
      <w:ins w:author="Unknown Author" w:date="2012-12-15T11:31:00Z" w:id="11">
        <w:r>
          <w:rPr/>
          <w:t xml:space="preserve">, which </w:t>
        </w:r>
      </w:ins>
      <w:r>
        <w:rPr/>
        <w:t>act</w:t>
      </w:r>
      <w:ins w:author="Unknown Author" w:date="2012-12-15T11:31:00Z" w:id="12">
        <w:r>
          <w:rPr/>
          <w:t>s</w:t>
        </w:r>
      </w:ins>
      <w:r>
        <w:rPr/>
        <w:t xml:space="preserve"> as a remote control, </w:t>
      </w:r>
    </w:p>
    <w:p>
      <w:pPr>
        <w:pStyle w:val="style0"/>
        <w:numPr>
          <w:ilvl w:val="0"/>
          <w:numId w:val="5"/>
        </w:numPr>
      </w:pPr>
      <w:del w:author="Unknown Author" w:date="2012-12-15T11:32:00Z" w:id="13">
        <w:r>
          <w:rPr/>
          <w:delText>a</w:delText>
        </w:r>
      </w:del>
      <w:ins w:author="Unknown Author" w:date="2012-12-15T11:32:00Z" w:id="14">
        <w:r>
          <w:rPr/>
          <w:t>A</w:t>
        </w:r>
      </w:ins>
      <w:r>
        <w:rPr/>
        <w:t xml:space="preserve"> Base Station in the house</w:t>
      </w:r>
      <w:del w:author="Unknown Author" w:date="2012-12-15T11:31:00Z" w:id="15">
        <w:r>
          <w:rPr/>
          <w:delText xml:space="preserve"> that</w:delText>
        </w:r>
      </w:del>
      <w:ins w:author="Unknown Author" w:date="2012-12-15T11:31:00Z" w:id="16">
        <w:r>
          <w:rPr/>
          <w:t>, which</w:t>
        </w:r>
      </w:ins>
      <w:r>
        <w:rPr/>
        <w:t xml:space="preserve"> will connect the devices to the internet, </w:t>
      </w:r>
    </w:p>
    <w:p>
      <w:pPr>
        <w:pStyle w:val="style0"/>
        <w:numPr>
          <w:ilvl w:val="0"/>
          <w:numId w:val="5"/>
        </w:numPr>
      </w:pPr>
      <w:ins w:author="Unknown Author" w:date="2012-12-15T11:32:00Z" w:id="17">
        <w:r>
          <w:rPr/>
          <w:t>A</w:t>
        </w:r>
      </w:ins>
      <w:del w:author="Unknown Author" w:date="2012-12-15T11:32:00Z" w:id="18">
        <w:r>
          <w:rPr/>
          <w:delText>a</w:delText>
        </w:r>
      </w:del>
      <w:r>
        <w:rPr/>
        <w:t xml:space="preserve"> Resolution Server</w:t>
      </w:r>
      <w:del w:author="Unknown Author" w:date="2012-12-15T11:31:00Z" w:id="19">
        <w:r>
          <w:rPr/>
          <w:delText xml:space="preserve"> that</w:delText>
        </w:r>
      </w:del>
      <w:ins w:author="Unknown Author" w:date="2012-12-15T11:31:00Z" w:id="20">
        <w:r>
          <w:rPr/>
          <w:t>, which</w:t>
        </w:r>
      </w:ins>
      <w:r>
        <w:rPr/>
        <w:t xml:space="preserve"> will allow the iPhone application to connect directly to a Base Station, and </w:t>
      </w:r>
    </w:p>
    <w:p>
      <w:pPr>
        <w:pStyle w:val="style0"/>
        <w:numPr>
          <w:ilvl w:val="0"/>
          <w:numId w:val="5"/>
        </w:numPr>
      </w:pPr>
      <w:del w:author="Unknown Author" w:date="2012-12-15T11:32:00Z" w:id="21">
        <w:r>
          <w:rPr/>
          <w:delText>t</w:delText>
        </w:r>
      </w:del>
      <w:ins w:author="Unknown Author" w:date="2012-12-15T11:32:00Z" w:id="22">
        <w:r>
          <w:rPr/>
          <w:t>T</w:t>
        </w:r>
      </w:ins>
      <w:r>
        <w:rPr/>
        <w:t>he actual devices that will be controlled.</w:t>
      </w:r>
    </w:p>
    <w:p>
      <w:pPr>
        <w:pStyle w:val="style2"/>
        <w:numPr>
          <w:ilvl w:val="1"/>
          <w:numId w:val="2"/>
        </w:numPr>
      </w:pPr>
      <w:bookmarkStart w:id="2" w:name="__RefHeading__2293_610263877"/>
      <w:bookmarkStart w:id="3" w:name="_Toc343343886"/>
      <w:bookmarkEnd w:id="2"/>
      <w:bookmarkEnd w:id="3"/>
      <w:r>
        <w:rPr/>
        <w:t>Scope</w:t>
      </w:r>
    </w:p>
    <w:p>
      <w:pPr>
        <w:pStyle w:val="style0"/>
      </w:pPr>
      <w:r>
        <w:rPr/>
        <w:t xml:space="preserve">This document will describe what the purpose and requirements of our system </w:t>
      </w:r>
      <w:del w:author="Unknown Author" w:date="2012-12-15T11:34:00Z" w:id="23">
        <w:r>
          <w:rPr/>
          <w:delText>are</w:delText>
        </w:r>
      </w:del>
      <w:ins w:author="Unknown Author" w:date="2012-12-15T11:34:00Z" w:id="24">
        <w:r>
          <w:rPr/>
          <w:t>will be</w:t>
        </w:r>
      </w:ins>
      <w:r>
        <w:rPr/>
        <w:t xml:space="preserve"> and how it </w:t>
      </w:r>
      <w:ins w:author="Unknown Author" w:date="2012-12-15T11:34:00Z" w:id="25">
        <w:r>
          <w:rPr/>
          <w:t xml:space="preserve">will </w:t>
        </w:r>
      </w:ins>
      <w:r>
        <w:rPr/>
        <w:t>work</w:t>
      </w:r>
      <w:del w:author="Unknown Author" w:date="2012-12-15T11:34:00Z" w:id="26">
        <w:r>
          <w:rPr/>
          <w:delText>s</w:delText>
        </w:r>
      </w:del>
      <w:r>
        <w:rPr/>
        <w:t>, including details about the major components and what technologies we are using</w:t>
      </w:r>
      <w:ins w:author="Unknown Author" w:date="2012-12-15T11:34:00Z" w:id="27">
        <w:r>
          <w:rPr/>
          <w:t xml:space="preserve"> to implement the system</w:t>
        </w:r>
      </w:ins>
      <w:r>
        <w:rPr/>
        <w:t>. It will also discuss our team and development process.</w:t>
      </w:r>
      <w:r>
        <w:rPr/>
        <w:commentReference w:id="1"/>
      </w:r>
      <w:ins w:author="Unknown Author" w:date="2012-12-15T11:35:00Z" w:id="28">
        <w:r>
          <w:rPr/>
          <w:t xml:space="preserve"> It does NOT act as a user guide, nor does it describe in full a standard or metric for evaluation of technologies.</w:t>
        </w:r>
      </w:ins>
    </w:p>
    <w:p>
      <w:pPr>
        <w:pStyle w:val="style2"/>
        <w:numPr>
          <w:ilvl w:val="1"/>
          <w:numId w:val="2"/>
        </w:numPr>
      </w:pPr>
      <w:bookmarkStart w:id="4" w:name="__RefHeading__2295_610263877"/>
      <w:bookmarkStart w:id="5" w:name="_Toc343343887"/>
      <w:bookmarkEnd w:id="4"/>
      <w:bookmarkEnd w:id="5"/>
      <w:r>
        <w:rPr/>
        <w:t>Purpose</w:t>
      </w:r>
    </w:p>
    <w:p>
      <w:pPr>
        <w:pStyle w:val="style0"/>
      </w:pPr>
      <w:r>
        <w:rPr/>
        <w:t>The purpose of this project is to allow people to control electronic devices in their house over the internet using their smart</w:t>
      </w:r>
      <w:ins w:author="Unknown Author" w:date="2012-12-15T11:44:00Z" w:id="29">
        <w:r>
          <w:rPr/>
          <w:t xml:space="preserve"> </w:t>
        </w:r>
      </w:ins>
      <w:r>
        <w:rPr/>
        <w:t>phone</w:t>
      </w:r>
      <w:ins w:author="Unknown Author" w:date="2012-12-15T11:44:00Z" w:id="30">
        <w:r>
          <w:rPr/>
          <w:t>s</w:t>
        </w:r>
      </w:ins>
      <w:r>
        <w:rPr/>
        <w:t>.</w:t>
      </w:r>
    </w:p>
    <w:p>
      <w:pPr>
        <w:pStyle w:val="style3"/>
        <w:numPr>
          <w:ilvl w:val="2"/>
          <w:numId w:val="2"/>
        </w:numPr>
      </w:pPr>
      <w:bookmarkStart w:id="6" w:name="__RefHeading__2297_610263877"/>
      <w:bookmarkStart w:id="7" w:name="_Toc343343888"/>
      <w:bookmarkEnd w:id="6"/>
      <w:bookmarkEnd w:id="7"/>
      <w:r>
        <w:rPr/>
        <w:t>iPhone Application</w:t>
      </w:r>
    </w:p>
    <w:p>
      <w:pPr>
        <w:pStyle w:val="style0"/>
      </w:pPr>
      <w:r>
        <w:rPr/>
        <w:t>The users will mostly interact with the system using an application on their smart</w:t>
      </w:r>
      <w:ins w:author="Unknown Author" w:date="2012-12-15T11:44:00Z" w:id="31">
        <w:r>
          <w:rPr/>
          <w:t xml:space="preserve"> </w:t>
        </w:r>
      </w:ins>
      <w:r>
        <w:rPr/>
        <w:t>phone. This application will allow them to register a Base Station with their phone, view all of their Base Stations, view and control all of the devices associated with each Base Station.</w:t>
      </w:r>
      <w:ins w:author="Unknown Author" w:date="2012-12-15T11:45:00Z" w:id="32">
        <w:r>
          <w:rPr/>
          <w:t xml:space="preserve"> Although a version for Android will be cre</w:t>
        </w:r>
      </w:ins>
      <w:ins w:author="Unknown Author" w:date="2012-12-15T11:46:00Z" w:id="33">
        <w:r>
          <w:rPr/>
          <w:t>ated if time permits, the current intent is to create an app for iPhone; for this reason, the term “iPhone App” will be used variously to refer to this portion of the project.</w:t>
        </w:r>
      </w:ins>
    </w:p>
    <w:p>
      <w:pPr>
        <w:pStyle w:val="style3"/>
        <w:numPr>
          <w:ilvl w:val="2"/>
          <w:numId w:val="2"/>
        </w:numPr>
      </w:pPr>
      <w:bookmarkStart w:id="8" w:name="__RefHeading__2299_610263877"/>
      <w:bookmarkStart w:id="9" w:name="_Toc343343889"/>
      <w:bookmarkEnd w:id="8"/>
      <w:bookmarkEnd w:id="9"/>
      <w:r>
        <w:rPr/>
        <w:t>Base Station</w:t>
      </w:r>
    </w:p>
    <w:p>
      <w:pPr>
        <w:pStyle w:val="style0"/>
      </w:pPr>
      <w:r>
        <w:rPr/>
        <w:t>The Base Station will connect all of the devices in a house to the internet. It will register its IP address and unique identifier with the Resolution Server so the iPhone application will be able to connect directly to the Base Station. The Base Station will send commands from the iPhone to the appropriate device</w:t>
      </w:r>
      <w:ins w:author="Unknown Author" w:date="2012-12-15T11:47:00Z" w:id="34">
        <w:r>
          <w:rPr/>
          <w:t>, and act as a basic authentication server to prevent unauthorized access. Configuration of the server can be done through a remote web application</w:t>
        </w:r>
      </w:ins>
      <w:r>
        <w:rPr/>
        <w:t>.</w:t>
      </w:r>
    </w:p>
    <w:p>
      <w:pPr>
        <w:pStyle w:val="style3"/>
        <w:numPr>
          <w:ilvl w:val="2"/>
          <w:numId w:val="2"/>
        </w:numPr>
      </w:pPr>
      <w:bookmarkStart w:id="10" w:name="__RefHeading__2301_610263877"/>
      <w:bookmarkStart w:id="11" w:name="_Toc343343890"/>
      <w:bookmarkEnd w:id="10"/>
      <w:bookmarkEnd w:id="11"/>
      <w:r>
        <w:rPr/>
        <w:t>Resolution Server</w:t>
      </w:r>
    </w:p>
    <w:p>
      <w:pPr>
        <w:pStyle w:val="style0"/>
      </w:pPr>
      <w:r>
        <w:rP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pPr>
        <w:pStyle w:val="style3"/>
        <w:numPr>
          <w:ilvl w:val="2"/>
          <w:numId w:val="2"/>
        </w:numPr>
      </w:pPr>
      <w:bookmarkStart w:id="12" w:name="__RefHeading__2303_610263877"/>
      <w:bookmarkStart w:id="13" w:name="_Toc343343891"/>
      <w:bookmarkEnd w:id="12"/>
      <w:bookmarkEnd w:id="13"/>
      <w:r>
        <w:rPr/>
        <w:t>Devices</w:t>
      </w:r>
    </w:p>
    <w:p>
      <w:pPr>
        <w:pStyle w:val="style0"/>
      </w:pPr>
      <w:r>
        <w:rPr/>
        <w:t xml:space="preserve">The devices to be controlled will be electronic devices that can </w:t>
      </w:r>
      <w:del w:author="Unknown Author" w:date="2012-12-15T12:00:00Z" w:id="35">
        <w:r>
          <w:rPr/>
          <w:delText xml:space="preserve">to </w:delText>
        </w:r>
      </w:del>
      <w:ins w:author="Unknown Author" w:date="2012-12-15T12:00:00Z" w:id="36">
        <w:r>
          <w:rPr/>
          <w:t xml:space="preserve">either </w:t>
        </w:r>
      </w:ins>
      <w:r>
        <w:rPr/>
        <w:t xml:space="preserve">receive commands from the Base Station </w:t>
      </w:r>
      <w:del w:author="Unknown Author" w:date="2012-12-15T12:00:00Z" w:id="37">
        <w:r>
          <w:rPr/>
          <w:delText>as well as send information back to the sender</w:delText>
        </w:r>
      </w:del>
      <w:ins w:author="Unknown Author" w:date="2012-12-15T12:00:00Z" w:id="38">
        <w:r>
          <w:rPr/>
          <w:t>and reply, or devices which can be controlled by such a device externally</w:t>
        </w:r>
      </w:ins>
      <w:r>
        <w:rPr/>
        <w:t xml:space="preserve">. A device could be anything from a lamp, which </w:t>
      </w:r>
      <w:del w:author="Unknown Author" w:date="2012-12-15T12:00:00Z" w:id="39">
        <w:r>
          <w:rPr/>
          <w:delText>could respond to a single toggle command</w:delText>
        </w:r>
      </w:del>
      <w:ins w:author="Unknown Author" w:date="2012-12-15T12:00:00Z" w:id="40">
        <w:r>
          <w:rPr/>
          <w:t>can be operated by open</w:t>
        </w:r>
      </w:ins>
      <w:ins w:author="Unknown Author" w:date="2012-12-15T12:01:00Z" w:id="41">
        <w:r>
          <w:rPr/>
          <w:t>ing or closing a switch</w:t>
        </w:r>
      </w:ins>
      <w:r>
        <w:rPr/>
        <w:t>, to a complex programmable thermostat that would allow users to adjust the temperature or create heating schedules from their iPhone.</w:t>
      </w:r>
    </w:p>
    <w:p>
      <w:pPr>
        <w:pStyle w:val="style2"/>
        <w:numPr>
          <w:ilvl w:val="1"/>
          <w:numId w:val="2"/>
        </w:numPr>
      </w:pPr>
      <w:bookmarkStart w:id="14" w:name="__RefHeading__2305_610263877"/>
      <w:bookmarkStart w:id="15" w:name="_Toc343343892"/>
      <w:bookmarkEnd w:id="14"/>
      <w:bookmarkEnd w:id="15"/>
      <w:r>
        <w:rPr/>
        <w:t>System</w:t>
      </w:r>
      <w:del w:author="Unknown Author" w:date="2012-12-15T12:02:00Z" w:id="42">
        <w:r>
          <w:rPr/>
          <w:delText>s</w:delText>
        </w:r>
      </w:del>
      <w:r>
        <w:rPr/>
        <w:t xml:space="preserve"> Goals</w:t>
      </w:r>
    </w:p>
    <w:p>
      <w:pPr>
        <w:pStyle w:val="style0"/>
      </w:pPr>
      <w:r>
        <w:rPr/>
        <w:t>The goal of the Remote Home system is to allow people to control devices in their house from anywhere they can connect to the internet.</w:t>
      </w:r>
    </w:p>
    <w:p>
      <w:pPr>
        <w:pStyle w:val="style2"/>
        <w:numPr>
          <w:ilvl w:val="1"/>
          <w:numId w:val="2"/>
        </w:numPr>
      </w:pPr>
      <w:bookmarkStart w:id="16" w:name="__RefHeading__2307_610263877"/>
      <w:bookmarkStart w:id="17" w:name="_Toc343343893"/>
      <w:bookmarkEnd w:id="16"/>
      <w:bookmarkEnd w:id="17"/>
      <w:r>
        <w:rPr/>
        <w:t>System Overview and Diagram</w:t>
      </w:r>
    </w:p>
    <w:p>
      <w:pPr>
        <w:pStyle w:val="style0"/>
      </w:pPr>
      <w:r>
        <w:rPr/>
        <w:t>The four major parts of the Remote Home system are the iPhone application, the Base Station, the Resolution Server and the actual devices that are controlled.</w:t>
      </w:r>
    </w:p>
    <w:p>
      <w:pPr>
        <w:pStyle w:val="style0"/>
        <w:jc w:val="center"/>
      </w:pPr>
      <w:r>
        <w:rPr/>
        <w:t>Resolution Server</w:t>
      </w:r>
    </w:p>
    <w:p>
      <w:pPr>
        <w:pStyle w:val="style0"/>
        <w:jc w:val="center"/>
      </w:pPr>
      <w:r>
        <w:rPr/>
        <w:t>iPhone App</w:t>
      </w:r>
    </w:p>
    <w:p>
      <w:pPr>
        <w:pStyle w:val="style0"/>
        <w:jc w:val="center"/>
      </w:pPr>
      <w:r>
        <w:rPr/>
        <w:t>Base Station</w:t>
      </w:r>
    </w:p>
    <w:p>
      <w:pPr>
        <w:pStyle w:val="style0"/>
      </w:pPr>
      <w:r>
        <w:rPr/>
        <w:t>Device</w:t>
      </w:r>
    </w:p>
    <w:p>
      <w:pPr>
        <w:pStyle w:val="style0"/>
        <w:keepNext/>
      </w:pPr>
      <w:r>
        <w:rPr/>
      </w:r>
    </w:p>
    <w:p>
      <w:pPr>
        <w:pStyle w:val="style56"/>
      </w:pPr>
      <w:bookmarkStart w:id="18" w:name="_Toc328648537"/>
      <w:bookmarkStart w:id="19" w:name="_Toc328651691"/>
      <w:bookmarkEnd w:id="18"/>
      <w:bookmarkEnd w:id="19"/>
      <w:r>
        <w:rPr/>
        <w:t>Figure  System Diagram</w:t>
      </w:r>
    </w:p>
    <w:p>
      <w:pPr>
        <w:pStyle w:val="style3"/>
        <w:numPr>
          <w:ilvl w:val="2"/>
          <w:numId w:val="2"/>
        </w:numPr>
      </w:pPr>
      <w:bookmarkStart w:id="20" w:name="__RefHeading__2309_610263877"/>
      <w:bookmarkStart w:id="21" w:name="_Toc343343894"/>
      <w:bookmarkEnd w:id="20"/>
      <w:bookmarkEnd w:id="21"/>
      <w:r>
        <w:rPr/>
        <w:t>iPhone Application</w:t>
      </w:r>
    </w:p>
    <w:p>
      <w:pPr>
        <w:pStyle w:val="style0"/>
      </w:pPr>
      <w:r>
        <w:rPr/>
        <w:t>The iPhone application will allow users to view and add Base Stations and view and control devices associated with those Base Stations.</w:t>
      </w:r>
      <w:del w:author="Unknown Author" w:date="2012-12-15T12:04:00Z" w:id="43">
        <w:r>
          <w:rPr/>
          <w:delText xml:space="preserve"> The application will connect directly with a Base Station using TCP</w:delText>
        </w:r>
      </w:del>
      <w:r>
        <w:rPr/>
        <w:t xml:space="preserve">. It will use serial number of the Base Station to get </w:t>
      </w:r>
      <w:del w:author="Unknown Author" w:date="2012-12-15T12:04:00Z" w:id="44">
        <w:r>
          <w:rPr/>
          <w:delText>the</w:delText>
        </w:r>
      </w:del>
      <w:ins w:author="Unknown Author" w:date="2012-12-15T12:04:00Z" w:id="45">
        <w:r>
          <w:rPr/>
          <w:t>an</w:t>
        </w:r>
      </w:ins>
      <w:r>
        <w:rPr/>
        <w:t xml:space="preserve"> IP address from the Resolution Server</w:t>
      </w:r>
      <w:ins w:author="Unknown Author" w:date="2012-12-15T12:04:00Z" w:id="46">
        <w:r>
          <w:rPr/>
          <w:t xml:space="preserve"> and will use this data to connect directly with a Base Station using TCP</w:t>
        </w:r>
      </w:ins>
      <w:r>
        <w:rPr/>
        <w:t>. All communication between the Base Station and the application will be secured using TLS. The application will store the serial number, password, and user friendly name of each base station on the phone.</w:t>
      </w:r>
    </w:p>
    <w:p>
      <w:pPr>
        <w:pStyle w:val="style3"/>
        <w:numPr>
          <w:ilvl w:val="2"/>
          <w:numId w:val="2"/>
        </w:numPr>
      </w:pPr>
      <w:bookmarkStart w:id="22" w:name="__RefHeading__2311_610263877"/>
      <w:bookmarkStart w:id="23" w:name="_Toc343343895"/>
      <w:bookmarkEnd w:id="22"/>
      <w:bookmarkEnd w:id="23"/>
      <w:r>
        <w:rPr/>
        <w:t>Base Station</w:t>
      </w:r>
    </w:p>
    <w:p>
      <w:pPr>
        <w:pStyle w:val="style0"/>
      </w:pPr>
      <w:r>
        <w:rPr/>
        <w:t>The Base Station will handle connections from the iPhone and send commands to the appropriate device using the device’s serial number. It will also send feedback from the devices back to the iPhone.</w:t>
      </w:r>
    </w:p>
    <w:p>
      <w:pPr>
        <w:pStyle w:val="style3"/>
        <w:numPr>
          <w:ilvl w:val="2"/>
          <w:numId w:val="2"/>
        </w:numPr>
      </w:pPr>
      <w:bookmarkStart w:id="24" w:name="__RefHeading__2313_610263877"/>
      <w:bookmarkStart w:id="25" w:name="_Toc343343896"/>
      <w:bookmarkEnd w:id="24"/>
      <w:bookmarkEnd w:id="25"/>
      <w:r>
        <w:rPr/>
        <w:t>Resolution Server</w:t>
      </w:r>
    </w:p>
    <w:p>
      <w:pPr>
        <w:pStyle w:val="style0"/>
      </w:pPr>
      <w:r>
        <w:rPr/>
        <w:t xml:space="preserve">The Resolution Server </w:t>
      </w:r>
      <w:ins w:author="Unknown Author" w:date="2012-12-15T12:05:00Z" w:id="47">
        <w:r>
          <w:rPr/>
          <w:t xml:space="preserve">will </w:t>
        </w:r>
      </w:ins>
      <w:r>
        <w:rPr/>
        <w:t>store</w:t>
      </w:r>
      <w:del w:author="Unknown Author" w:date="2012-12-15T12:05:00Z" w:id="48">
        <w:r>
          <w:rPr/>
          <w:delText>s</w:delText>
        </w:r>
      </w:del>
      <w:r>
        <w:rPr/>
        <w:t xml:space="preserve"> the serial numbers and </w:t>
      </w:r>
      <w:ins w:author="Unknown Author" w:date="2012-12-15T12:05:00Z" w:id="49">
        <w:r>
          <w:rPr/>
          <w:t xml:space="preserve">associated </w:t>
        </w:r>
      </w:ins>
      <w:r>
        <w:rPr/>
        <w:t>IP addresses</w:t>
      </w:r>
      <w:ins w:author="Unknown Author" w:date="2012-12-15T12:05:00Z" w:id="50">
        <w:r>
          <w:rPr/>
          <w:t xml:space="preserve"> of various base stations</w:t>
        </w:r>
      </w:ins>
      <w:r>
        <w:rPr/>
        <w:t xml:space="preserve"> and handles requests from the iPhone for the IP address associated with a given serial number</w:t>
      </w:r>
      <w:ins w:author="Unknown Author" w:date="2012-12-15T12:06:00Z" w:id="51">
        <w:r>
          <w:rPr/>
          <w:t>.</w:t>
        </w:r>
      </w:ins>
      <w:del w:author="Unknown Author" w:date="2012-12-15T12:06:00Z" w:id="52">
        <w:r>
          <w:rPr/>
          <w:delText xml:space="preserve"> nd</w:delText>
        </w:r>
      </w:del>
      <w:ins w:author="Unknown Author" w:date="2012-12-15T12:06:00Z" w:id="53">
        <w:r>
          <w:rPr/>
          <w:t xml:space="preserve"> It will also handle</w:t>
        </w:r>
      </w:ins>
      <w:r>
        <w:rPr/>
        <w:t xml:space="preserve"> requests from the Base Station to update its IP address.</w:t>
      </w:r>
    </w:p>
    <w:p>
      <w:pPr>
        <w:pStyle w:val="style3"/>
        <w:numPr>
          <w:ilvl w:val="2"/>
          <w:numId w:val="2"/>
        </w:numPr>
      </w:pPr>
      <w:bookmarkStart w:id="26" w:name="__RefHeading__2315_610263877"/>
      <w:bookmarkStart w:id="27" w:name="_Toc343343897"/>
      <w:bookmarkEnd w:id="26"/>
      <w:bookmarkEnd w:id="27"/>
      <w:r>
        <w:rPr/>
        <w:t>Devices</w:t>
      </w:r>
    </w:p>
    <w:p>
      <w:pPr>
        <w:pStyle w:val="style0"/>
      </w:pPr>
      <w:r>
        <w:rPr/>
        <w:t>T</w:t>
      </w:r>
      <w:del w:author="Unknown Author" w:date="2012-12-15T12:06:00Z" w:id="54">
        <w:r>
          <w:rPr/>
          <w:delText>hese are t</w:delText>
        </w:r>
      </w:del>
      <w:r>
        <w:rPr/>
        <w:t>he actual devices that will be controlled by the iPhone</w:t>
      </w:r>
      <w:del w:author="Unknown Author" w:date="2012-12-15T12:06:00Z" w:id="55">
        <w:r>
          <w:rPr/>
          <w:delText>. They</w:delText>
        </w:r>
      </w:del>
      <w:r>
        <w:rPr/>
        <w:t xml:space="preserve"> will be regular electronic devices</w:t>
      </w:r>
      <w:ins w:author="Unknown Author" w:date="2012-12-15T12:07:00Z" w:id="56">
        <w:r>
          <w:rPr/>
          <w:t xml:space="preserve"> currently available on the market</w:t>
        </w:r>
      </w:ins>
      <w:ins w:author="Unknown Author" w:date="2012-12-15T12:06:00Z" w:id="57">
        <w:r>
          <w:rPr/>
          <w:t>, or devices speci</w:t>
        </w:r>
      </w:ins>
      <w:ins w:author="Unknown Author" w:date="2012-12-15T12:07:00Z" w:id="58">
        <w:r>
          <w:rPr/>
          <w:t>ally</w:t>
        </w:r>
      </w:ins>
      <w:r>
        <w:rPr/>
        <w:t xml:space="preserve"> modified to be controlled by a microcontroller. The devices will be capable of receiving commands from the Base Station and sending information that needs to be sent </w:t>
      </w:r>
      <w:ins w:author="Unknown Author" w:date="2012-12-15T12:07:00Z" w:id="59">
        <w:r>
          <w:rPr/>
          <w:t xml:space="preserve">from </w:t>
        </w:r>
      </w:ins>
      <w:del w:author="Unknown Author" w:date="2012-12-15T12:07:00Z" w:id="60">
        <w:r>
          <w:rPr/>
          <w:delText xml:space="preserve">to </w:delText>
        </w:r>
      </w:del>
      <w:r>
        <w:rPr/>
        <w:t>the iPhone to the Base Station.</w:t>
      </w:r>
    </w:p>
    <w:p>
      <w:pPr>
        <w:pStyle w:val="style2"/>
        <w:numPr>
          <w:ilvl w:val="1"/>
          <w:numId w:val="2"/>
        </w:numPr>
      </w:pPr>
      <w:bookmarkStart w:id="28" w:name="__RefHeading__2317_610263877"/>
      <w:bookmarkStart w:id="29" w:name="_Toc343343898"/>
      <w:bookmarkEnd w:id="28"/>
      <w:bookmarkEnd w:id="29"/>
      <w:r>
        <w:rPr/>
        <w:t>Technologies Overview</w:t>
      </w:r>
    </w:p>
    <w:p>
      <w:pPr>
        <w:pStyle w:val="style0"/>
      </w:pPr>
      <w:del w:author="Unknown Author" w:date="2012-12-15T12:08:00Z" w:id="61">
        <w:r>
          <w:rPr/>
          <w:delText>Our</w:delText>
        </w:r>
      </w:del>
      <w:ins w:author="Unknown Author" w:date="2012-12-15T12:08:00Z" w:id="62">
        <w:r>
          <w:rPr/>
          <w:t>The</w:t>
        </w:r>
      </w:ins>
      <w:r>
        <w:rPr/>
        <w:t xml:space="preserve"> system will </w:t>
      </w:r>
      <w:del w:author="Unknown Author" w:date="2012-12-15T12:08:00Z" w:id="63">
        <w:r>
          <w:rPr/>
          <w:delText>be using</w:delText>
        </w:r>
      </w:del>
      <w:ins w:author="Unknown Author" w:date="2012-12-15T12:08:00Z" w:id="64">
        <w:r>
          <w:rPr/>
          <w:t>use</w:t>
        </w:r>
      </w:ins>
      <w:r>
        <w:rPr/>
        <w:t xml:space="preserve"> a variety of technologies. Each component’s technology is discussed in the component’s sub section in section 4. </w:t>
      </w:r>
      <w:del w:author="Unknown Author" w:date="2012-12-15T12:08:00Z" w:id="65">
        <w:r>
          <w:rPr/>
          <w:delText>Our</w:delText>
        </w:r>
      </w:del>
      <w:ins w:author="Unknown Author" w:date="2012-12-15T12:08:00Z" w:id="66">
        <w:r>
          <w:rPr/>
          <w:t>All</w:t>
        </w:r>
      </w:ins>
      <w:r>
        <w:rPr/>
        <w:t xml:space="preserve"> communication</w:t>
      </w:r>
      <w:ins w:author="Unknown Author" w:date="2012-12-15T12:14:00Z" w:id="67">
        <w:r>
          <w:rPr/>
          <w:t xml:space="preserve"> except for communications from base station to device shall be</w:t>
        </w:r>
      </w:ins>
      <w:del w:author="Unknown Author" w:date="2012-12-15T12:14:00Z" w:id="68">
        <w:r>
          <w:rPr/>
          <w:delText xml:space="preserve"> </w:delText>
        </w:r>
      </w:del>
      <w:del w:author="Unknown Author" w:date="2012-12-15T12:13:00Z" w:id="69">
        <w:r>
          <w:rPr/>
          <w:delText>is</w:delText>
        </w:r>
      </w:del>
      <w:r>
        <w:rPr/>
        <w:t xml:space="preserve"> based on TCP/IP and uses JSON to structure information sent between components.</w:t>
      </w:r>
      <w:ins w:author="Unknown Author" w:date="2012-12-15T12:14:00Z" w:id="70">
        <w:r>
          <w:rPr/>
          <w:t xml:space="preserve"> Communications between devices and base station will be a serial format which </w:t>
        </w:r>
      </w:ins>
      <w:ins w:author="Unknown Author" w:date="2012-12-15T12:15:00Z" w:id="71">
        <w:r>
          <w:rPr/>
          <w:t>will include methods to query data based upon an index system.</w:t>
        </w:r>
      </w:ins>
    </w:p>
    <w:p>
      <w:pPr>
        <w:pStyle w:val="style1"/>
        <w:numPr>
          <w:ilvl w:val="0"/>
          <w:numId w:val="2"/>
        </w:numPr>
      </w:pPr>
      <w:bookmarkStart w:id="30" w:name="__RefHeading__2319_610263877"/>
      <w:bookmarkStart w:id="31" w:name="_Toc343343899"/>
      <w:bookmarkEnd w:id="30"/>
      <w:bookmarkEnd w:id="31"/>
      <w:r>
        <w:rPr/>
        <w:t>Project Overview</w:t>
      </w:r>
    </w:p>
    <w:p>
      <w:pPr>
        <w:pStyle w:val="style2"/>
        <w:numPr>
          <w:ilvl w:val="1"/>
          <w:numId w:val="2"/>
        </w:numPr>
      </w:pPr>
      <w:bookmarkStart w:id="32" w:name="__RefHeading__2321_610263877"/>
      <w:bookmarkStart w:id="33" w:name="_Toc343343900"/>
      <w:bookmarkEnd w:id="32"/>
      <w:bookmarkEnd w:id="33"/>
      <w:r>
        <w:rPr/>
        <w:t>Team Members and Roles</w:t>
      </w:r>
    </w:p>
    <w:p>
      <w:pPr>
        <w:pStyle w:val="style0"/>
      </w:pPr>
      <w:r>
        <w:rPr/>
        <w:t>James Wiegand is our team leader and is developing the core of the iPhone application. Joshua Kinkade is developing the individual Device controllers for the iPhone application and the Resolution Server. Chris</w:t>
      </w:r>
      <w:ins w:author="Unknown Author" w:date="2012-12-15T11:41:00Z" w:id="72">
        <w:r>
          <w:rPr/>
          <w:t>topher</w:t>
        </w:r>
      </w:ins>
      <w:r>
        <w:rPr/>
        <w:t xml:space="preserve"> Jensen is working on the hardware and the Base Station software. Brian Vogel will join our team in January and will work with Chris</w:t>
      </w:r>
      <w:ins w:author="Unknown Author" w:date="2012-12-15T11:41:00Z" w:id="73">
        <w:r>
          <w:rPr/>
          <w:t>topher</w:t>
        </w:r>
      </w:ins>
      <w:r>
        <w:rPr/>
        <w:t xml:space="preserve"> on the hardware and Base Station.</w:t>
      </w:r>
    </w:p>
    <w:p>
      <w:pPr>
        <w:pStyle w:val="style2"/>
        <w:numPr>
          <w:ilvl w:val="1"/>
          <w:numId w:val="2"/>
        </w:numPr>
      </w:pPr>
      <w:bookmarkStart w:id="34" w:name="__RefHeading__2323_610263877"/>
      <w:bookmarkStart w:id="35" w:name="_Toc343343901"/>
      <w:bookmarkEnd w:id="34"/>
      <w:bookmarkEnd w:id="35"/>
      <w:r>
        <w:rPr/>
        <w:t>Project Management Approach</w:t>
      </w:r>
    </w:p>
    <w:p>
      <w:pPr>
        <w:pStyle w:val="style0"/>
      </w:pPr>
      <w:r>
        <w:rPr/>
        <w:t>Our project is using the Agile development process. Our sprints are mostly three weeks long.  We are using Trello to keep track of our backlog.</w:t>
      </w:r>
    </w:p>
    <w:p>
      <w:pPr>
        <w:pStyle w:val="style2"/>
        <w:numPr>
          <w:ilvl w:val="1"/>
          <w:numId w:val="2"/>
        </w:numPr>
      </w:pPr>
      <w:bookmarkStart w:id="36" w:name="__RefHeading__2325_610263877"/>
      <w:bookmarkStart w:id="37" w:name="_Toc343343902"/>
      <w:bookmarkEnd w:id="36"/>
      <w:bookmarkEnd w:id="37"/>
      <w:r>
        <w:rPr/>
        <w:t>Phase Overview</w:t>
      </w:r>
    </w:p>
    <w:p>
      <w:pPr>
        <w:pStyle w:val="style0"/>
      </w:pPr>
      <w:r>
        <w:rPr/>
        <w:t>In the first phase of our project we will focus on getting the system operational. To limit the amount of work in this, we will be focus on getting one device, the garage door, working. This will allow us to build each component of our system and ensure that they work together. After that we will start working on adding additional devices such as a sprinkler controller. If time permits, we may develop an Android remote control application as well.</w:t>
      </w:r>
    </w:p>
    <w:p>
      <w:pPr>
        <w:pStyle w:val="style2"/>
        <w:numPr>
          <w:ilvl w:val="1"/>
          <w:numId w:val="2"/>
        </w:numPr>
      </w:pPr>
      <w:bookmarkStart w:id="38" w:name="__RefHeading__2327_610263877"/>
      <w:bookmarkStart w:id="39" w:name="_Toc343343903"/>
      <w:bookmarkEnd w:id="38"/>
      <w:bookmarkEnd w:id="39"/>
      <w:r>
        <w:rPr/>
        <w:t>Terminology and Acronyms</w:t>
      </w:r>
    </w:p>
    <w:p>
      <w:pPr>
        <w:pStyle w:val="style0"/>
      </w:pPr>
      <w:r>
        <w:rPr/>
        <w:t>Base Station – A lightweight server that will be in the users house. This device controls and manages devices.</w:t>
      </w:r>
    </w:p>
    <w:p>
      <w:pPr>
        <w:pStyle w:val="style0"/>
      </w:pPr>
      <w:r>
        <w:rPr/>
        <w:t>Cocoa Touch – Apple’s framework for iOS applications.</w:t>
      </w:r>
    </w:p>
    <w:p>
      <w:pPr>
        <w:pStyle w:val="style0"/>
      </w:pPr>
      <w:r>
        <w:rPr/>
        <w:t>Device – A physical object that the user wishes to control with their iOS application. Examples would be garage doors, and sprinkler systems.</w:t>
      </w:r>
    </w:p>
    <w:p>
      <w:pPr>
        <w:pStyle w:val="style0"/>
      </w:pPr>
      <w:r>
        <w:rPr/>
        <w:t>iOS – The operation system that is present on iPhones and iPads. In this context iOS refers to the iOS 6.0</w:t>
      </w:r>
    </w:p>
    <w:p>
      <w:pPr>
        <w:pStyle w:val="style0"/>
      </w:pPr>
      <w:r>
        <w:rPr/>
        <w:t>Resolution Server – A server operated by our client. The server will have a database that will store associations between a serial numbers and IP address.</w:t>
      </w:r>
    </w:p>
    <w:p>
      <w:pPr>
        <w:pStyle w:val="style0"/>
      </w:pPr>
      <w:r>
        <w:rPr/>
        <w:t>Serial Number – The MAC address of a base station.</w:t>
      </w:r>
    </w:p>
    <w:p>
      <w:pPr>
        <w:pStyle w:val="style0"/>
      </w:pPr>
      <w:r>
        <w:rPr/>
        <w:t>TCP – Transmission Control Protocol – protocol that manages the transfer of data from one computer to another.</w:t>
      </w:r>
    </w:p>
    <w:p>
      <w:pPr>
        <w:pStyle w:val="style0"/>
      </w:pPr>
      <w:r>
        <w:rPr/>
        <w:t>UIAlertView – The standard iOS dialog box for alerting the user with important information.</w:t>
      </w:r>
    </w:p>
    <w:p>
      <w:pPr>
        <w:pStyle w:val="style0"/>
        <w:ind w:hanging="0" w:left="0" w:right="0"/>
      </w:pPr>
      <w:r>
        <w:rPr/>
      </w:r>
    </w:p>
    <w:p>
      <w:pPr>
        <w:pStyle w:val="style0"/>
      </w:pPr>
      <w:r>
        <w:rPr/>
      </w:r>
    </w:p>
    <w:p>
      <w:pPr>
        <w:pStyle w:val="style1"/>
        <w:numPr>
          <w:ilvl w:val="0"/>
          <w:numId w:val="2"/>
        </w:numPr>
      </w:pPr>
      <w:bookmarkStart w:id="40" w:name="__RefHeading__2329_610263877"/>
      <w:bookmarkStart w:id="41" w:name="_Toc343343904"/>
      <w:bookmarkEnd w:id="40"/>
      <w:bookmarkEnd w:id="41"/>
      <w:r>
        <w:rPr/>
        <w:t>Requirements</w:t>
      </w:r>
    </w:p>
    <w:p>
      <w:pPr>
        <w:pStyle w:val="style3"/>
        <w:numPr>
          <w:ilvl w:val="2"/>
          <w:numId w:val="2"/>
        </w:numPr>
      </w:pPr>
      <w:bookmarkStart w:id="42" w:name="__RefHeading__2331_610263877"/>
      <w:bookmarkStart w:id="43" w:name="_Toc343343905"/>
      <w:bookmarkEnd w:id="42"/>
      <w:bookmarkEnd w:id="43"/>
      <w:r>
        <w:rPr/>
        <w:t>Smart Phone App</w:t>
      </w:r>
    </w:p>
    <w:p>
      <w:pPr>
        <w:pStyle w:val="style0"/>
      </w:pPr>
      <w:r>
        <w:rPr/>
        <w:t>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  the application 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pPr>
        <w:pStyle w:val="style3"/>
        <w:numPr>
          <w:ilvl w:val="2"/>
          <w:numId w:val="2"/>
        </w:numPr>
      </w:pPr>
      <w:bookmarkStart w:id="44" w:name="__RefHeading__2333_610263877"/>
      <w:bookmarkStart w:id="45" w:name="_Toc343343906"/>
      <w:bookmarkEnd w:id="44"/>
      <w:bookmarkEnd w:id="45"/>
      <w:r>
        <w:rPr/>
        <w:t>Hardware Control</w:t>
      </w:r>
    </w:p>
    <w:p>
      <w:pPr>
        <w:pStyle w:val="style0"/>
      </w:pPr>
      <w:r>
        <w:rPr/>
        <w:t>The client suggested that we use a Raspberry Pi, BeagleBone, or an Arduino to control the devices. We decided to use Arduinos because Raspberry Pi is more complicated than what is needed for our purposes and they are more readily available than Raspberry Pis are right now. Each of our devices will be controlled by an Arduino and will connect to a central Base Station.</w:t>
      </w:r>
    </w:p>
    <w:p>
      <w:pPr>
        <w:pStyle w:val="style3"/>
        <w:numPr>
          <w:ilvl w:val="2"/>
          <w:numId w:val="2"/>
        </w:numPr>
      </w:pPr>
      <w:bookmarkStart w:id="46" w:name="__RefHeading__2335_610263877"/>
      <w:bookmarkStart w:id="47" w:name="_Toc343343907"/>
      <w:bookmarkEnd w:id="46"/>
      <w:bookmarkEnd w:id="47"/>
      <w:r>
        <w:rPr/>
        <w:t>Base Station</w:t>
      </w:r>
    </w:p>
    <w:p>
      <w:pPr>
        <w:pStyle w:val="style0"/>
      </w:pPr>
      <w:r>
        <w:rPr/>
        <w:t xml:space="preserve">Because we generalized what devices our system would control, we added a base station that will sit in the user’s house and coordinate communication between the application and all of the devices in the house. </w:t>
      </w:r>
    </w:p>
    <w:p>
      <w:pPr>
        <w:pStyle w:val="style3"/>
        <w:numPr>
          <w:ilvl w:val="2"/>
          <w:numId w:val="2"/>
        </w:numPr>
      </w:pPr>
      <w:bookmarkStart w:id="48" w:name="__RefHeading__2337_610263877"/>
      <w:bookmarkStart w:id="49" w:name="_Toc343343908"/>
      <w:bookmarkEnd w:id="48"/>
      <w:bookmarkEnd w:id="49"/>
      <w:r>
        <w:rPr/>
        <w:t>Communication</w:t>
      </w:r>
    </w:p>
    <w:p>
      <w:pPr>
        <w:pStyle w:val="style0"/>
      </w:pPr>
      <w:r>
        <w:rP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pPr>
        <w:pStyle w:val="style0"/>
      </w:pPr>
      <w:r>
        <w:rPr/>
      </w:r>
    </w:p>
    <w:p>
      <w:pPr>
        <w:pStyle w:val="style3"/>
        <w:numPr>
          <w:ilvl w:val="2"/>
          <w:numId w:val="2"/>
        </w:numPr>
      </w:pPr>
      <w:bookmarkStart w:id="50" w:name="__RefHeading__2339_610263877"/>
      <w:bookmarkStart w:id="51" w:name="_Toc343343909"/>
      <w:bookmarkEnd w:id="50"/>
      <w:bookmarkEnd w:id="51"/>
      <w:r>
        <w:rPr/>
        <w:t>Resolution Server</w:t>
      </w:r>
    </w:p>
    <w:p>
      <w:pPr>
        <w:pStyle w:val="style0"/>
      </w:pPr>
      <w:r>
        <w:rP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serial number of the Base Station  to the Resolution server to get the Station’s IP address. This will allow the smart</w:t>
      </w:r>
      <w:ins w:author="Unknown Author" w:date="2012-12-15T12:18:00Z" w:id="74">
        <w:r>
          <w:rPr/>
          <w:t xml:space="preserve"> </w:t>
        </w:r>
      </w:ins>
      <w:r>
        <w:rPr/>
        <w:t>phone to establish a direct connection to the Base Station.</w:t>
      </w:r>
    </w:p>
    <w:p>
      <w:pPr>
        <w:pStyle w:val="style1"/>
        <w:numPr>
          <w:ilvl w:val="0"/>
          <w:numId w:val="2"/>
        </w:numPr>
      </w:pPr>
      <w:bookmarkStart w:id="52" w:name="__RefHeading__2341_610263877"/>
      <w:bookmarkStart w:id="53" w:name="_Toc343343910"/>
      <w:bookmarkEnd w:id="52"/>
      <w:bookmarkEnd w:id="53"/>
      <w:r>
        <w:rPr/>
        <w:t>Design and Implementation</w:t>
      </w:r>
    </w:p>
    <w:p>
      <w:pPr>
        <w:pStyle w:val="style0"/>
      </w:pPr>
      <w:r>
        <w:rP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pPr>
        <w:pStyle w:val="style2"/>
        <w:numPr>
          <w:ilvl w:val="1"/>
          <w:numId w:val="2"/>
        </w:numPr>
      </w:pPr>
      <w:bookmarkStart w:id="54" w:name="__RefHeading__2343_610263877"/>
      <w:bookmarkStart w:id="55" w:name="_Toc343343911"/>
      <w:bookmarkEnd w:id="54"/>
      <w:bookmarkEnd w:id="55"/>
      <w:r>
        <w:rPr/>
        <w:t>iPhone Application</w:t>
      </w:r>
    </w:p>
    <w:p>
      <w:pPr>
        <w:pStyle w:val="style3"/>
        <w:numPr>
          <w:ilvl w:val="2"/>
          <w:numId w:val="2"/>
        </w:numPr>
      </w:pPr>
      <w:bookmarkStart w:id="56" w:name="__RefHeading__2345_610263877"/>
      <w:bookmarkStart w:id="57" w:name="_Toc343343912"/>
      <w:bookmarkEnd w:id="56"/>
      <w:bookmarkEnd w:id="57"/>
      <w:r>
        <w:rPr/>
        <w:t>Technologies Used</w:t>
      </w:r>
    </w:p>
    <w:p>
      <w:pPr>
        <w:pStyle w:val="style0"/>
      </w:pPr>
      <w:r>
        <w:rPr/>
        <w:t>The iPhone application will be a native iOS application developed using the Cocoa Touch application framework.</w:t>
      </w:r>
    </w:p>
    <w:p>
      <w:pPr>
        <w:pStyle w:val="style3"/>
        <w:numPr>
          <w:ilvl w:val="2"/>
          <w:numId w:val="2"/>
        </w:numPr>
      </w:pPr>
      <w:bookmarkStart w:id="58" w:name="__RefHeading__2347_610263877"/>
      <w:bookmarkStart w:id="59" w:name="_Toc343343913"/>
      <w:bookmarkEnd w:id="58"/>
      <w:bookmarkEnd w:id="59"/>
      <w:r>
        <w:rPr/>
        <w:t>Component Overview</w:t>
      </w:r>
    </w:p>
    <w:p>
      <w:pPr>
        <w:pStyle w:val="style0"/>
      </w:pPr>
      <w:r>
        <w:rPr/>
        <w:t>The iOS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 this will require the user to register a valid base station. If the user has at least one base station registered the application will start the “main view” controllers. This is a UINavigation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p>
    <w:p>
      <w:pPr>
        <w:pStyle w:val="style3"/>
        <w:numPr>
          <w:ilvl w:val="2"/>
          <w:numId w:val="2"/>
        </w:numPr>
      </w:pPr>
      <w:bookmarkStart w:id="60" w:name="__RefHeading__2349_610263877"/>
      <w:bookmarkStart w:id="61" w:name="_Toc343343914"/>
      <w:bookmarkEnd w:id="60"/>
      <w:bookmarkEnd w:id="61"/>
      <w:r>
        <w:rPr/>
        <w:t>Phase Overview</w:t>
      </w:r>
    </w:p>
    <w:p>
      <w:pPr>
        <w:pStyle w:val="style55"/>
        <w:numPr>
          <w:ilvl w:val="0"/>
          <w:numId w:val="3"/>
        </w:numPr>
      </w:pPr>
      <w:r>
        <w:rPr/>
        <w:t>User Interface for viewing Base Stations and their associated devices</w:t>
      </w:r>
    </w:p>
    <w:p>
      <w:pPr>
        <w:pStyle w:val="style55"/>
        <w:numPr>
          <w:ilvl w:val="0"/>
          <w:numId w:val="3"/>
        </w:numPr>
      </w:pPr>
      <w:r>
        <w:rPr/>
        <w:t>User Interface for registering a Base Station with the iPhone</w:t>
      </w:r>
    </w:p>
    <w:p>
      <w:pPr>
        <w:pStyle w:val="style55"/>
        <w:numPr>
          <w:ilvl w:val="0"/>
          <w:numId w:val="3"/>
        </w:numPr>
      </w:pPr>
      <w:r>
        <w:rPr/>
        <w:t>Getting IP addresses for Base Stations from the Resolution Server</w:t>
      </w:r>
    </w:p>
    <w:p>
      <w:pPr>
        <w:pStyle w:val="style55"/>
        <w:numPr>
          <w:ilvl w:val="0"/>
          <w:numId w:val="3"/>
        </w:numPr>
      </w:pPr>
      <w:r>
        <w:rPr/>
        <w:t>Device Specific view controllers</w:t>
      </w:r>
    </w:p>
    <w:p>
      <w:pPr>
        <w:pStyle w:val="style3"/>
        <w:numPr>
          <w:ilvl w:val="2"/>
          <w:numId w:val="2"/>
        </w:numPr>
      </w:pPr>
      <w:bookmarkStart w:id="62" w:name="__RefHeading__2351_610263877"/>
      <w:bookmarkStart w:id="63" w:name="_Toc343343915"/>
      <w:bookmarkEnd w:id="62"/>
      <w:bookmarkEnd w:id="63"/>
      <w:r>
        <w:rPr/>
        <w:t>Architecture Diagram</w:t>
      </w:r>
    </w:p>
    <w:p>
      <w:pPr>
        <w:pStyle w:val="style3"/>
        <w:numPr>
          <w:ilvl w:val="2"/>
          <w:numId w:val="2"/>
        </w:numPr>
      </w:pPr>
      <w:bookmarkStart w:id="64" w:name="__RefHeading__2353_610263877"/>
      <w:bookmarkStart w:id="65" w:name="_Toc343343916"/>
      <w:bookmarkEnd w:id="64"/>
      <w:bookmarkEnd w:id="65"/>
      <w:r>
        <w:rPr/>
        <w:t>Data Flow Diagram</w:t>
        <w:drawing>
          <wp:anchor allowOverlap="1" behindDoc="0" distB="0" distL="0" distR="0" distT="0" layoutInCell="1" locked="0" relativeHeight="0" simplePos="0">
            <wp:simplePos x="0" y="0"/>
            <wp:positionH relativeFrom="character">
              <wp:posOffset>1462405</wp:posOffset>
            </wp:positionH>
            <wp:positionV relativeFrom="line">
              <wp:posOffset>50800</wp:posOffset>
            </wp:positionV>
            <wp:extent cx="5394960" cy="45720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394960" cy="4572000"/>
                    </a:xfrm>
                    <a:prstGeom prst="rect">
                      <a:avLst/>
                    </a:prstGeom>
                    <a:noFill/>
                    <a:ln w="9525">
                      <a:noFill/>
                      <a:miter lim="800000"/>
                      <a:headEnd/>
                      <a:tailEnd/>
                    </a:ln>
                  </pic:spPr>
                </pic:pic>
              </a:graphicData>
            </a:graphic>
          </wp:anchor>
        </w:drawing>
      </w:r>
    </w:p>
    <w:p>
      <w:pPr>
        <w:pStyle w:val="style56"/>
      </w:pPr>
      <w:r>
        <w:rPr/>
        <w:t>Figure : The Architecture of the iPhone App</w:t>
      </w:r>
    </w:p>
    <w:p>
      <w:pPr>
        <w:pStyle w:val="style0"/>
      </w:pPr>
      <w:r>
        <w:rPr/>
        <w:t>It is important to build and maintain a data flow diagram.  However, it may be that a component is best described visually with an architecture diagram.</w:t>
      </w:r>
    </w:p>
    <w:p>
      <w:pPr>
        <w:pStyle w:val="style3"/>
        <w:numPr>
          <w:ilvl w:val="2"/>
          <w:numId w:val="2"/>
        </w:numPr>
      </w:pPr>
      <w:bookmarkStart w:id="66" w:name="__RefHeading__2355_610263877"/>
      <w:bookmarkStart w:id="67" w:name="_Toc343343917"/>
      <w:bookmarkEnd w:id="66"/>
      <w:bookmarkEnd w:id="67"/>
      <w:r>
        <w:rPr/>
        <w:t>Design Details</w:t>
      </w:r>
    </w:p>
    <w:p>
      <w:pPr>
        <w:pStyle w:val="style4"/>
        <w:numPr>
          <w:ilvl w:val="7"/>
          <w:numId w:val="2"/>
        </w:numPr>
      </w:pPr>
      <w:bookmarkStart w:id="68" w:name="__RefHeading__1652_408602583"/>
      <w:bookmarkEnd w:id="68"/>
      <w:r>
        <w:rPr/>
        <w:t>First time registration (iOS)</w:t>
      </w:r>
    </w:p>
    <w:p>
      <w:pPr>
        <w:pStyle w:val="style0"/>
      </w:pPr>
      <w:r>
        <w:rPr/>
        <w:tab/>
        <w:t>The purpose of the first time registration is to force the user to register a base station with the phone so that they can control devices. We will display this view if there are no base stations registered in the SQLite database.</w:t>
      </w:r>
    </w:p>
    <w:p>
      <w:pPr>
        <w:pStyle w:val="style0"/>
        <w:ind w:hanging="0" w:left="0" w:right="0"/>
      </w:pPr>
      <w:r>
        <w:rPr/>
      </w:r>
    </w:p>
    <w:p>
      <w:pPr>
        <w:pStyle w:val="style0"/>
        <w:ind w:hanging="0" w:left="0" w:right="0"/>
      </w:pPr>
      <w:r>
        <w:rPr>
          <w:b/>
        </w:rPr>
        <w:t>Instruction View Controller</w:t>
      </w:r>
    </w:p>
    <w:p>
      <w:pPr>
        <w:pStyle w:val="style0"/>
      </w:pPr>
      <w:r>
        <w:rP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pPr>
        <w:pStyle w:val="style0"/>
      </w:pPr>
      <w:r>
        <w:rPr/>
      </w:r>
    </w:p>
    <w:p>
      <w:pPr>
        <w:pStyle w:val="style0"/>
        <w:ind w:hanging="0" w:left="0" w:right="0"/>
      </w:pPr>
      <w:r>
        <w:rPr>
          <w:b/>
        </w:rPr>
        <w:t>Registration View Controller</w:t>
      </w:r>
    </w:p>
    <w:p>
      <w:pPr>
        <w:pStyle w:val="style0"/>
      </w:pPr>
      <w:r>
        <w:rPr/>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UIAlertView will be displayed telling the user to fill out the empty field.</w:t>
      </w:r>
    </w:p>
    <w:p>
      <w:pPr>
        <w:pStyle w:val="style0"/>
      </w:pPr>
      <w:r>
        <w:rPr/>
        <w:t>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UIAlertView to the user. The alert will instruct the user to check their connection and/or try again later.</w:t>
      </w:r>
    </w:p>
    <w:p>
      <w:pPr>
        <w:pStyle w:val="style0"/>
      </w:pPr>
      <w:r>
        <w:rPr/>
        <w:t>If the connection is successful the server will send the connection DDNSConnected (See “Bidirectional iOS to Resolution Server Communication”) signal to the phone. At this point the phone will send the HRHomeStationsRequest with the serial number provided by the serial number field. At this point the Resolution Server will look up the serial number. If the Resolution Server finds the serial number it will respond with HRHomeStationReply with the correct IP address and serial number. If the Resolution Server fails to find the serial number it will respond with HRHomeStationReply with ‘null’ for the IP address and the correct serial number.</w:t>
      </w:r>
    </w:p>
    <w:p>
      <w:pPr>
        <w:pStyle w:val="style0"/>
      </w:pPr>
      <w:r>
        <w:rPr/>
        <w:t>If the phone receives a null for the IP address it will present the user with an UIAlertView. This view will inform the user to check the serial number and make sure that they set up the base station correctly. If an IP address is sent the device will register the device in the SQLite server and present a UIAlertView to the user. This view will inform the user that the device was successfully registered. At this point the device will go into the main view.</w:t>
      </w:r>
    </w:p>
    <w:p>
      <w:pPr>
        <w:pStyle w:val="style81"/>
        <w:numPr>
          <w:ilvl w:val="6"/>
          <w:numId w:val="2"/>
        </w:numPr>
      </w:pPr>
      <w:bookmarkStart w:id="69" w:name="__RefHeading__1654_408602583"/>
      <w:bookmarkEnd w:id="69"/>
      <w:r>
        <w:rPr/>
        <w:t>Garage Door View Controller</w:t>
      </w:r>
    </w:p>
    <w:p>
      <w:pPr>
        <w:pStyle w:val="style0"/>
      </w:pPr>
      <w:r>
        <w:rP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closing, the garage door graphic will stop halfway down and the application will alert the user using a UIAlertView. Once the object has been removed the user can finish closing the door.</w:t>
      </w:r>
    </w:p>
    <w:p>
      <w:pPr>
        <w:pStyle w:val="style2"/>
        <w:numPr>
          <w:ilvl w:val="1"/>
          <w:numId w:val="2"/>
        </w:numPr>
      </w:pPr>
      <w:bookmarkStart w:id="70" w:name="__RefHeading__2357_610263877"/>
      <w:bookmarkStart w:id="71" w:name="_Toc343343918"/>
      <w:bookmarkEnd w:id="70"/>
      <w:bookmarkEnd w:id="71"/>
      <w:r>
        <w:rPr/>
        <w:t>Base Station</w:t>
      </w:r>
    </w:p>
    <w:p>
      <w:pPr>
        <w:pStyle w:val="style3"/>
        <w:numPr>
          <w:ilvl w:val="2"/>
          <w:numId w:val="2"/>
        </w:numPr>
      </w:pPr>
      <w:bookmarkStart w:id="72" w:name="__RefHeading__2359_610263877"/>
      <w:bookmarkStart w:id="73" w:name="_Toc343343919"/>
      <w:bookmarkEnd w:id="72"/>
      <w:bookmarkEnd w:id="73"/>
      <w:r>
        <w:rPr/>
        <w:t>Technologies Used</w:t>
      </w:r>
    </w:p>
    <w:p>
      <w:pPr>
        <w:pStyle w:val="style51"/>
      </w:pPr>
      <w:ins w:author="Unknown Author" w:date="2012-12-15T12:22:00Z" w:id="75">
        <w:r>
          <w:rPr/>
          <w:t xml:space="preserve">The base station will leverage the same Python </w:t>
        </w:r>
      </w:ins>
      <w:ins w:author="Unknown Author" w:date="2012-12-15T12:23:00Z" w:id="76">
        <w:r>
          <w:rPr/>
          <w:t>interface used by the Resolution Server, as well as an interface for sending serial data. The exact carrier is not specified, and will be left open to individual implementations of the system. The sample is expected to le</w:t>
        </w:r>
      </w:ins>
      <w:ins w:author="Unknown Author" w:date="2012-12-15T12:24:00Z" w:id="77">
        <w:r>
          <w:rPr/>
          <w:t>verage Bluetooth standards to communicate wirelessly with the individual devices.</w:t>
        </w:r>
      </w:ins>
    </w:p>
    <w:p>
      <w:pPr>
        <w:pStyle w:val="style3"/>
        <w:numPr>
          <w:ilvl w:val="2"/>
          <w:numId w:val="2"/>
        </w:numPr>
      </w:pPr>
      <w:bookmarkStart w:id="74" w:name="__RefHeading__2361_610263877"/>
      <w:bookmarkStart w:id="75" w:name="_Toc343343920"/>
      <w:bookmarkEnd w:id="74"/>
      <w:bookmarkEnd w:id="75"/>
      <w:r>
        <w:rPr/>
        <w:t>Component Overview</w:t>
      </w:r>
    </w:p>
    <w:p>
      <w:pPr>
        <w:pStyle w:val="style51"/>
      </w:pPr>
      <w:ins w:author="Unknown Author" w:date="2012-12-15T12:24:00Z" w:id="78">
        <w:r>
          <w:rPr/>
          <w:t>The Base Station will run on an Intel x86 or amd64 architecture</w:t>
        </w:r>
      </w:ins>
      <w:ins w:author="Unknown Author" w:date="2012-12-15T12:25:00Z" w:id="79">
        <w:r>
          <w:rPr/>
          <w:t xml:space="preserve"> CPU, with at least 1 MB RAM and an amount of disk space dependent upon the final binary size of the Base Station software. </w:t>
        </w:r>
      </w:ins>
      <w:ins w:author="Unknown Author" w:date="2012-12-15T12:26:00Z" w:id="80">
        <w:r>
          <w:rPr/>
          <w:t xml:space="preserve">Depending on the exact choices made during active development, the system may require a POSIX environment to allow hardware compatibility. </w:t>
        </w:r>
      </w:ins>
      <w:ins w:author="Unknown Author" w:date="2012-12-15T12:27:00Z" w:id="81">
        <w:r>
          <w:rPr/>
          <w:t xml:space="preserve">It is currently intended that </w:t>
        </w:r>
      </w:ins>
      <w:ins w:author="Unknown Author" w:date="2012-12-15T12:48:00Z" w:id="82">
        <w:r>
          <w:rPr/>
          <w:t xml:space="preserve">the </w:t>
        </w:r>
      </w:ins>
      <w:ins w:author="Unknown Author" w:date="2012-12-15T12:49:00Z" w:id="83">
        <w:r>
          <w:rPr/>
          <w:t>system will be released in its own OS distribution, but this may change depending on time and additional research on the feasibility of building a Linux dist</w:t>
        </w:r>
      </w:ins>
      <w:ins w:author="Unknown Author" w:date="2012-12-15T12:50:00Z" w:id="84">
        <w:r>
          <w:rPr/>
          <w:t>ribution as part of the project.</w:t>
        </w:r>
      </w:ins>
    </w:p>
    <w:p>
      <w:pPr>
        <w:pStyle w:val="style3"/>
        <w:numPr>
          <w:ilvl w:val="2"/>
          <w:numId w:val="2"/>
        </w:numPr>
      </w:pPr>
      <w:bookmarkStart w:id="76" w:name="__RefHeading__2363_610263877"/>
      <w:bookmarkStart w:id="77" w:name="_Toc343343921"/>
      <w:bookmarkEnd w:id="76"/>
      <w:bookmarkEnd w:id="77"/>
      <w:r>
        <w:rPr/>
        <w:t>Phase Overview</w:t>
      </w:r>
    </w:p>
    <w:p>
      <w:pPr>
        <w:pStyle w:val="style51"/>
        <w:numPr>
          <w:ilvl w:val="1"/>
          <w:numId w:val="6"/>
        </w:numPr>
      </w:pPr>
      <w:ins w:author="Unknown Author" w:date="2012-12-15T12:50:00Z" w:id="85">
        <w:r>
          <w:rPr/>
          <w:t>Create a</w:t>
        </w:r>
      </w:ins>
      <w:ins w:author="Unknown Author" w:date="2012-12-15T12:51:00Z" w:id="86">
        <w:r>
          <w:rPr/>
          <w:t xml:space="preserve">n executable to handle basic network communications with the iPhone app: Authentication, </w:t>
        </w:r>
      </w:ins>
      <w:ins w:author="Unknown Author" w:date="2012-12-15T15:06:00Z" w:id="87">
        <w:r>
          <w:rPr/>
          <w:t>General Receive, General Send</w:t>
        </w:r>
      </w:ins>
    </w:p>
    <w:p>
      <w:pPr>
        <w:pStyle w:val="style51"/>
        <w:numPr>
          <w:ilvl w:val="1"/>
          <w:numId w:val="6"/>
        </w:numPr>
      </w:pPr>
      <w:ins w:author="Unknown Author" w:date="2012-12-15T15:07:00Z" w:id="88">
        <w:r>
          <w:rPr/>
          <w:t>Create or expand an executable to communicate with devices: General Receive, General Send, ACK, NACK</w:t>
        </w:r>
      </w:ins>
    </w:p>
    <w:p>
      <w:pPr>
        <w:pStyle w:val="style51"/>
        <w:numPr>
          <w:ilvl w:val="1"/>
          <w:numId w:val="6"/>
        </w:numPr>
      </w:pPr>
      <w:ins w:author="Unknown Author" w:date="2012-12-16T08:03:00Z" w:id="89">
        <w:r>
          <w:rPr/>
          <w:t>Have the ability to populate a device pool and credentials from the base station</w:t>
        </w:r>
      </w:ins>
    </w:p>
    <w:p>
      <w:pPr>
        <w:pStyle w:val="style51"/>
        <w:numPr>
          <w:ilvl w:val="1"/>
          <w:numId w:val="6"/>
        </w:numPr>
      </w:pPr>
      <w:ins w:author="Unknown Author" w:date="2012-12-16T08:11:00Z" w:id="90">
        <w:r>
          <w:rPr/>
          <w:t>Get the web interface which integrates database management and basic registration tasks constructed</w:t>
        </w:r>
      </w:ins>
      <w:ins w:author="Unknown Author" w:date="2012-12-16T08:12:00Z" w:id="91">
        <w:r>
          <w:rPr/>
          <w:t>.</w:t>
        </w:r>
      </w:ins>
    </w:p>
    <w:p>
      <w:pPr>
        <w:pStyle w:val="style3"/>
        <w:numPr>
          <w:ilvl w:val="2"/>
          <w:numId w:val="2"/>
        </w:numPr>
      </w:pPr>
      <w:bookmarkStart w:id="78" w:name="__RefHeading__2365_610263877"/>
      <w:bookmarkStart w:id="79" w:name="_Toc343343922"/>
      <w:bookmarkEnd w:id="78"/>
      <w:bookmarkEnd w:id="79"/>
      <w:r>
        <w:rPr/>
        <w:t>Architecture Diagram</w:t>
      </w:r>
    </w:p>
    <w:p>
      <w:pPr>
        <w:pStyle w:val="style3"/>
        <w:numPr>
          <w:ilvl w:val="2"/>
          <w:numId w:val="2"/>
        </w:numPr>
      </w:pPr>
      <w:bookmarkStart w:id="80" w:name="__RefHeading__2367_610263877"/>
      <w:bookmarkStart w:id="81" w:name="_Toc343343923"/>
      <w:bookmarkEnd w:id="80"/>
      <w:bookmarkEnd w:id="81"/>
      <w:r>
        <w:rPr/>
        <w:t>Data | Logic Flow Diagram</w:t>
      </w:r>
    </w:p>
    <w:p>
      <w:pPr>
        <w:pStyle w:val="style3"/>
        <w:numPr>
          <w:ilvl w:val="2"/>
          <w:numId w:val="2"/>
        </w:numPr>
      </w:pPr>
      <w:bookmarkStart w:id="82" w:name="__RefHeading__2369_610263877"/>
      <w:bookmarkStart w:id="83" w:name="_Toc343343924"/>
      <w:bookmarkEnd w:id="82"/>
      <w:bookmarkEnd w:id="83"/>
      <w:r>
        <w:rPr/>
        <w:t>Design Details</w:t>
        <w:drawing>
          <wp:anchor allowOverlap="1" behindDoc="0" distB="0" distL="0" distR="0" distT="0" layoutInCell="1" locked="0" relativeHeight="0" simplePos="0">
            <wp:simplePos x="0" y="0"/>
            <wp:positionH relativeFrom="column">
              <wp:posOffset>57150</wp:posOffset>
            </wp:positionH>
            <wp:positionV relativeFrom="paragraph">
              <wp:posOffset>-14605</wp:posOffset>
            </wp:positionV>
            <wp:extent cx="5696585" cy="54870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696585" cy="5487035"/>
                    </a:xfrm>
                    <a:prstGeom prst="rect">
                      <a:avLst/>
                    </a:prstGeom>
                    <a:noFill/>
                    <a:ln w="9525">
                      <a:noFill/>
                      <a:miter lim="800000"/>
                      <a:headEnd/>
                      <a:tailEnd/>
                    </a:ln>
                  </pic:spPr>
                </pic:pic>
              </a:graphicData>
            </a:graphic>
          </wp:anchor>
        </w:drawing>
      </w:r>
    </w:p>
    <w:p>
      <w:pPr>
        <w:pStyle w:val="style2"/>
        <w:numPr>
          <w:ilvl w:val="1"/>
          <w:numId w:val="2"/>
        </w:numPr>
      </w:pPr>
      <w:bookmarkStart w:id="84" w:name="__RefHeading__2371_610263877"/>
      <w:bookmarkStart w:id="85" w:name="_Toc343343925"/>
      <w:bookmarkEnd w:id="84"/>
      <w:bookmarkEnd w:id="85"/>
      <w:r>
        <w:rPr/>
        <w:t>Resolution Server</w:t>
      </w:r>
    </w:p>
    <w:p>
      <w:pPr>
        <w:pStyle w:val="style3"/>
        <w:numPr>
          <w:ilvl w:val="2"/>
          <w:numId w:val="2"/>
        </w:numPr>
      </w:pPr>
      <w:bookmarkStart w:id="86" w:name="__RefHeading__2373_610263877"/>
      <w:bookmarkStart w:id="87" w:name="_Toc343343926"/>
      <w:bookmarkEnd w:id="86"/>
      <w:bookmarkEnd w:id="87"/>
      <w:r>
        <w:rPr/>
        <w:t>Technologies Used</w:t>
      </w:r>
    </w:p>
    <w:p>
      <w:pPr>
        <w:pStyle w:val="style0"/>
      </w:pPr>
      <w:r>
        <w:rPr/>
        <w:t>The Resolution Server is written in Python 2.7. It uses the SQLite database to store data and TCP to communicate.</w:t>
      </w:r>
    </w:p>
    <w:p>
      <w:pPr>
        <w:pStyle w:val="style3"/>
        <w:numPr>
          <w:ilvl w:val="2"/>
          <w:numId w:val="2"/>
        </w:numPr>
      </w:pPr>
      <w:bookmarkStart w:id="88" w:name="__RefHeading__2375_610263877"/>
      <w:bookmarkStart w:id="89" w:name="_Toc343343927"/>
      <w:bookmarkEnd w:id="88"/>
      <w:bookmarkEnd w:id="89"/>
      <w:r>
        <w:rPr/>
        <w:t>Component Overview</w:t>
      </w:r>
    </w:p>
    <w:p>
      <w:pPr>
        <w:pStyle w:val="style0"/>
        <w:ind w:firstLine="720" w:left="0" w:right="0"/>
      </w:pPr>
      <w:r>
        <w:rPr/>
        <w:t>The Resolution Server stores the IP address of each Base Station</w:t>
      </w:r>
      <w:ins w:author="Unknown Author" w:date="2012-12-15T11:37:00Z" w:id="92">
        <w:r>
          <w:rPr/>
          <w:t>,</w:t>
        </w:r>
      </w:ins>
      <w:r>
        <w:rPr/>
        <w:t xml:space="preserve"> along with a unique identifier for that station</w:t>
      </w:r>
      <w:ins w:author="Unknown Author" w:date="2012-12-15T11:38:00Z" w:id="93">
        <w:r>
          <w:rPr/>
          <w:t>,</w:t>
        </w:r>
      </w:ins>
      <w:r>
        <w:rPr/>
        <w:t xml:space="preserve"> and allows the iOS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pPr>
        <w:pStyle w:val="style3"/>
        <w:numPr>
          <w:ilvl w:val="2"/>
          <w:numId w:val="2"/>
        </w:numPr>
      </w:pPr>
      <w:bookmarkStart w:id="90" w:name="__RefHeading__2377_610263877"/>
      <w:bookmarkStart w:id="91" w:name="_Toc343343928"/>
      <w:bookmarkEnd w:id="90"/>
      <w:bookmarkEnd w:id="91"/>
      <w:r>
        <w:rPr/>
        <w:t>Phase Overview</w:t>
      </w:r>
    </w:p>
    <w:p>
      <w:pPr>
        <w:pStyle w:val="style55"/>
        <w:numPr>
          <w:ilvl w:val="0"/>
          <w:numId w:val="4"/>
        </w:numPr>
      </w:pPr>
      <w:r>
        <w:rPr/>
        <w:t>Make the server correctly respond to requests for IP addresses from the iOS application.</w:t>
      </w:r>
    </w:p>
    <w:p>
      <w:pPr>
        <w:pStyle w:val="style55"/>
        <w:numPr>
          <w:ilvl w:val="0"/>
          <w:numId w:val="4"/>
        </w:numPr>
      </w:pPr>
      <w:r>
        <w:rPr/>
        <w:t>Make the server correctly respond to requests to update an IP address from a Base Station.</w:t>
      </w:r>
    </w:p>
    <w:p>
      <w:pPr>
        <w:pStyle w:val="style55"/>
        <w:numPr>
          <w:ilvl w:val="0"/>
          <w:numId w:val="4"/>
        </w:numPr>
      </w:pPr>
      <w:r>
        <w:rPr/>
        <w:t>Make the server run as a daemon, so the computer running the program doesn’t need a terminal open all of the time</w:t>
      </w:r>
    </w:p>
    <w:p>
      <w:pPr>
        <w:pStyle w:val="style3"/>
        <w:numPr>
          <w:ilvl w:val="2"/>
          <w:numId w:val="2"/>
        </w:numPr>
      </w:pPr>
      <w:bookmarkStart w:id="92" w:name="__RefHeading__2379_610263877"/>
      <w:bookmarkStart w:id="93" w:name="_Toc343343929"/>
      <w:bookmarkEnd w:id="92"/>
      <w:bookmarkEnd w:id="93"/>
      <w:r>
        <w:rPr/>
        <w:t>Architecture Diagram</w:t>
      </w:r>
    </w:p>
    <w:p>
      <w:pPr>
        <w:pStyle w:val="style0"/>
        <w:jc w:val="center"/>
      </w:pPr>
      <w:r>
        <w:rPr/>
        <w:t>SQLite Database</w:t>
      </w:r>
    </w:p>
    <w:p>
      <w:pPr>
        <w:pStyle w:val="style0"/>
        <w:ind w:hanging="0" w:left="0" w:right="0"/>
      </w:pPr>
      <w:r>
        <w:rPr/>
        <w:t xml:space="preserve">   </w:t>
      </w:r>
      <w:r>
        <w:rPr/>
        <w:t>main</w:t>
      </w:r>
    </w:p>
    <w:p>
      <w:pPr>
        <w:pStyle w:val="style0"/>
        <w:ind w:hanging="0" w:left="720" w:right="0"/>
      </w:pPr>
      <w:r>
        <w:rPr/>
        <w:t>Finder</w:t>
      </w:r>
    </w:p>
    <w:p>
      <w:pPr>
        <w:pStyle w:val="style0"/>
        <w:ind w:firstLine="720" w:left="0" w:right="0"/>
      </w:pPr>
      <w:r>
        <w:rPr/>
        <w:t>Server</w:t>
      </w:r>
    </w:p>
    <w:p>
      <w:pPr>
        <w:pStyle w:val="style0"/>
      </w:pPr>
      <w:r>
        <w:rPr/>
      </w:r>
    </w:p>
    <w:p>
      <w:pPr>
        <w:pStyle w:val="style3"/>
        <w:numPr>
          <w:ilvl w:val="2"/>
          <w:numId w:val="2"/>
        </w:numPr>
      </w:pPr>
      <w:bookmarkStart w:id="94" w:name="__RefHeading__2381_610263877"/>
      <w:bookmarkStart w:id="95" w:name="_Toc343343930"/>
      <w:bookmarkEnd w:id="94"/>
      <w:bookmarkEnd w:id="95"/>
      <w:r>
        <w:rPr/>
        <w:t xml:space="preserve">Design Details </w:t>
      </w:r>
    </w:p>
    <w:p>
      <w:pPr>
        <w:pStyle w:val="style4"/>
        <w:numPr>
          <w:ilvl w:val="7"/>
          <w:numId w:val="2"/>
        </w:numPr>
      </w:pPr>
      <w:bookmarkStart w:id="96" w:name="__RefHeading__1656_408602583"/>
      <w:bookmarkEnd w:id="96"/>
      <w:r>
        <w:rPr/>
        <w:t>SQLite Database</w:t>
      </w:r>
    </w:p>
    <w:p>
      <w:pPr>
        <w:pStyle w:val="style0"/>
      </w:pPr>
      <w:r>
        <w:rPr/>
        <w:t>This database has a single table, called devices, with two columns: ID and IP. Both columns are text and the column ID is the primary key.</w:t>
      </w:r>
    </w:p>
    <w:p>
      <w:pPr>
        <w:pStyle w:val="style4"/>
        <w:numPr>
          <w:ilvl w:val="7"/>
          <w:numId w:val="2"/>
        </w:numPr>
      </w:pPr>
      <w:bookmarkStart w:id="97" w:name="__RefHeading__1658_408602583"/>
      <w:bookmarkEnd w:id="97"/>
      <w:r>
        <w:rPr/>
        <w:t>Finder Class</w:t>
      </w:r>
    </w:p>
    <w:p>
      <w:pPr>
        <w:pStyle w:val="style0"/>
      </w:pPr>
      <w:r>
        <w:rPr/>
        <w:t>The Finder class abstracts database interaction with the rest of the program. It will have methods that roughly correspond to the possible requests made to the server. It may also have some utility methods.</w:t>
      </w:r>
    </w:p>
    <w:p>
      <w:pPr>
        <w:pStyle w:val="style4"/>
        <w:numPr>
          <w:ilvl w:val="7"/>
          <w:numId w:val="2"/>
        </w:numPr>
      </w:pPr>
      <w:bookmarkStart w:id="98" w:name="__RefHeading__1660_408602583"/>
      <w:bookmarkEnd w:id="98"/>
      <w:r>
        <w:rPr/>
        <w:t>Server Class</w:t>
      </w:r>
    </w:p>
    <w:p>
      <w:pPr>
        <w:pStyle w:val="style0"/>
      </w:pPr>
      <w:r>
        <w:rPr/>
        <w:t>The Server Class handles connections with the client. It waits for a connection and when it gets one immediately responds using the DDNSConnected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pPr>
        <w:pStyle w:val="style4"/>
        <w:numPr>
          <w:ilvl w:val="7"/>
          <w:numId w:val="2"/>
        </w:numPr>
      </w:pPr>
      <w:bookmarkStart w:id="99" w:name="__RefHeading__1662_408602583"/>
      <w:bookmarkEnd w:id="99"/>
      <w:r>
        <w:rPr/>
        <w:t>Main.py</w:t>
      </w:r>
    </w:p>
    <w:p>
      <w:pPr>
        <w:pStyle w:val="style0"/>
      </w:pPr>
      <w:r>
        <w:rP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pPr>
        <w:pStyle w:val="style2"/>
        <w:numPr>
          <w:ilvl w:val="1"/>
          <w:numId w:val="2"/>
        </w:numPr>
      </w:pPr>
      <w:bookmarkStart w:id="100" w:name="__RefHeading__2383_610263877"/>
      <w:bookmarkStart w:id="101" w:name="_Toc343343931"/>
      <w:bookmarkEnd w:id="100"/>
      <w:bookmarkEnd w:id="101"/>
      <w:r>
        <w:rPr/>
        <w:t>Devices</w:t>
      </w:r>
    </w:p>
    <w:p>
      <w:pPr>
        <w:pStyle w:val="style1"/>
        <w:numPr>
          <w:ilvl w:val="0"/>
          <w:numId w:val="2"/>
        </w:numPr>
      </w:pPr>
      <w:bookmarkStart w:id="102" w:name="__RefHeading__2385_610263877"/>
      <w:bookmarkStart w:id="103" w:name="_Toc343343932"/>
      <w:bookmarkEnd w:id="102"/>
      <w:bookmarkEnd w:id="103"/>
      <w:r>
        <w:rPr/>
        <w:t>System and Unit Testing</w:t>
      </w:r>
    </w:p>
    <w:p>
      <w:pPr>
        <w:pStyle w:val="style3"/>
        <w:numPr>
          <w:ilvl w:val="2"/>
          <w:numId w:val="2"/>
        </w:numPr>
      </w:pPr>
      <w:bookmarkStart w:id="104" w:name="__RefHeading__2387_610263877"/>
      <w:bookmarkStart w:id="105" w:name="_Toc343343933"/>
      <w:bookmarkEnd w:id="104"/>
      <w:bookmarkEnd w:id="105"/>
      <w:r>
        <w:rPr/>
        <w:t>iPhone Application</w:t>
      </w:r>
    </w:p>
    <w:p>
      <w:pPr>
        <w:pStyle w:val="style0"/>
      </w:pPr>
      <w:r>
        <w:rPr/>
        <w:t>Testing on the iPhone application will be done using the unit testing framework that is built into Cocoa Touch.</w:t>
      </w:r>
    </w:p>
    <w:p>
      <w:pPr>
        <w:pStyle w:val="style3"/>
        <w:numPr>
          <w:ilvl w:val="2"/>
          <w:numId w:val="2"/>
        </w:numPr>
      </w:pPr>
      <w:bookmarkStart w:id="106" w:name="__RefHeading__2389_610263877"/>
      <w:bookmarkStart w:id="107" w:name="_Toc343343934"/>
      <w:bookmarkEnd w:id="106"/>
      <w:bookmarkEnd w:id="107"/>
      <w:r>
        <w:rPr/>
        <w:t>Base Station</w:t>
      </w:r>
    </w:p>
    <w:p>
      <w:pPr>
        <w:pStyle w:val="style0"/>
      </w:pPr>
      <w:r>
        <w:rPr/>
        <w:t>The Base Station will be tested by sending it requests and looking at the onboard logs to determine how it handled the request.</w:t>
      </w:r>
    </w:p>
    <w:p>
      <w:pPr>
        <w:pStyle w:val="style3"/>
        <w:numPr>
          <w:ilvl w:val="2"/>
          <w:numId w:val="2"/>
        </w:numPr>
      </w:pPr>
      <w:bookmarkStart w:id="108" w:name="__RefHeading__2391_610263877"/>
      <w:bookmarkStart w:id="109" w:name="_Toc343343935"/>
      <w:bookmarkEnd w:id="108"/>
      <w:bookmarkEnd w:id="109"/>
      <w:r>
        <w:rPr/>
        <w:t>Resolution Server</w:t>
      </w:r>
    </w:p>
    <w:p>
      <w:pPr>
        <w:pStyle w:val="style0"/>
      </w:pPr>
      <w:r>
        <w:rPr/>
        <w:t>The resolution server will be tested using a script to simulate the iPhone and Base Station. It will make all of the requests using both valid and invalid data.</w:t>
      </w:r>
    </w:p>
    <w:p>
      <w:pPr>
        <w:pStyle w:val="style3"/>
        <w:numPr>
          <w:ilvl w:val="2"/>
          <w:numId w:val="2"/>
        </w:numPr>
      </w:pPr>
      <w:bookmarkStart w:id="110" w:name="__RefHeading__2393_610263877"/>
      <w:bookmarkStart w:id="111" w:name="_Toc343343936"/>
      <w:bookmarkEnd w:id="110"/>
      <w:bookmarkEnd w:id="111"/>
      <w:r>
        <w:rPr/>
        <w:t>Devices</w:t>
      </w:r>
    </w:p>
    <w:p>
      <w:pPr>
        <w:pStyle w:val="style0"/>
      </w:pPr>
      <w:r>
        <w:rPr/>
        <w:t>The device controllers can be tested using the standard Arduino testing tools.</w:t>
      </w:r>
    </w:p>
    <w:p>
      <w:pPr>
        <w:pStyle w:val="style2"/>
        <w:numPr>
          <w:ilvl w:val="1"/>
          <w:numId w:val="2"/>
        </w:numPr>
      </w:pPr>
      <w:bookmarkStart w:id="112" w:name="__RefHeading__2395_610263877"/>
      <w:bookmarkStart w:id="113" w:name="_Toc343343937"/>
      <w:bookmarkEnd w:id="112"/>
      <w:bookmarkEnd w:id="113"/>
      <w:r>
        <w:rPr/>
        <w:t>Overview</w:t>
      </w:r>
    </w:p>
    <w:p>
      <w:pPr>
        <w:pStyle w:val="style0"/>
      </w:pPr>
      <w:r>
        <w:rPr/>
        <w:t>Provides a brief overview of the testing approach, testing frameworks, and general how testing is/will be done to provide a measure of success for the system.</w:t>
      </w:r>
    </w:p>
    <w:p>
      <w:pPr>
        <w:pStyle w:val="style2"/>
        <w:numPr>
          <w:ilvl w:val="1"/>
          <w:numId w:val="2"/>
        </w:numPr>
      </w:pPr>
      <w:bookmarkStart w:id="114" w:name="__RefHeading__2397_610263877"/>
      <w:bookmarkStart w:id="115" w:name="_Toc343343938"/>
      <w:bookmarkEnd w:id="114"/>
      <w:bookmarkEnd w:id="115"/>
      <w:r>
        <w:rPr/>
        <w:t>Dependencies</w:t>
      </w:r>
    </w:p>
    <w:p>
      <w:pPr>
        <w:pStyle w:val="style3"/>
        <w:numPr>
          <w:ilvl w:val="2"/>
          <w:numId w:val="2"/>
        </w:numPr>
      </w:pPr>
      <w:bookmarkStart w:id="116" w:name="__RefHeading__2399_610263877"/>
      <w:bookmarkStart w:id="117" w:name="_Toc343343939"/>
      <w:bookmarkEnd w:id="116"/>
      <w:bookmarkEnd w:id="117"/>
      <w:r>
        <w:rPr/>
        <w:t>iPhone Application</w:t>
      </w:r>
    </w:p>
    <w:p>
      <w:pPr>
        <w:pStyle w:val="style0"/>
      </w:pPr>
      <w:r>
        <w:rPr/>
        <w:t>The iPhone application depends on Apple’s Cocoa Touch framework.</w:t>
      </w:r>
    </w:p>
    <w:p>
      <w:pPr>
        <w:pStyle w:val="style3"/>
        <w:numPr>
          <w:ilvl w:val="2"/>
          <w:numId w:val="2"/>
        </w:numPr>
      </w:pPr>
      <w:bookmarkStart w:id="118" w:name="__RefHeading__2401_610263877"/>
      <w:bookmarkStart w:id="119" w:name="_Toc343343940"/>
      <w:bookmarkEnd w:id="118"/>
      <w:bookmarkEnd w:id="119"/>
      <w:r>
        <w:rPr/>
        <w:t>Base Station</w:t>
      </w:r>
    </w:p>
    <w:p>
      <w:pPr>
        <w:pStyle w:val="style51"/>
      </w:pPr>
      <w:ins w:author="Unknown Author" w:date="2012-12-16T03:50:00Z" w:id="94">
        <w:r>
          <w:rPr/>
          <w:t>The base station depends on the same version of Python as the Resolution Server and a serial data transmission hardware</w:t>
        </w:r>
      </w:ins>
      <w:ins w:author="Unknown Author" w:date="2012-12-16T03:51:00Z" w:id="95">
        <w:r>
          <w:rPr/>
          <w:t xml:space="preserve"> device.</w:t>
        </w:r>
      </w:ins>
    </w:p>
    <w:p>
      <w:pPr>
        <w:pStyle w:val="style3"/>
        <w:numPr>
          <w:ilvl w:val="2"/>
          <w:numId w:val="2"/>
        </w:numPr>
      </w:pPr>
      <w:bookmarkStart w:id="120" w:name="__RefHeading__2403_610263877"/>
      <w:bookmarkStart w:id="121" w:name="_Toc343343941"/>
      <w:bookmarkEnd w:id="120"/>
      <w:bookmarkEnd w:id="121"/>
      <w:r>
        <w:rPr/>
        <w:t>Resolution Server</w:t>
      </w:r>
    </w:p>
    <w:p>
      <w:pPr>
        <w:pStyle w:val="style0"/>
      </w:pPr>
      <w:r>
        <w:rPr/>
        <w:t>The Resolution Server depends on Python 2.7.</w:t>
      </w:r>
    </w:p>
    <w:p>
      <w:pPr>
        <w:pStyle w:val="style3"/>
        <w:numPr>
          <w:ilvl w:val="2"/>
          <w:numId w:val="2"/>
        </w:numPr>
      </w:pPr>
      <w:bookmarkStart w:id="122" w:name="__RefHeading__2405_610263877"/>
      <w:bookmarkStart w:id="123" w:name="_Toc343343942"/>
      <w:bookmarkEnd w:id="122"/>
      <w:bookmarkEnd w:id="123"/>
      <w:r>
        <w:rPr/>
        <w:t>Devices</w:t>
      </w:r>
    </w:p>
    <w:p>
      <w:pPr>
        <w:pStyle w:val="style0"/>
      </w:pPr>
      <w:r>
        <w:rPr/>
        <w:t>The devices will each require an Arduino control board or that the device itself implement the necessary logic and communication to a base station.</w:t>
      </w:r>
    </w:p>
    <w:p>
      <w:pPr>
        <w:pStyle w:val="style2"/>
        <w:numPr>
          <w:ilvl w:val="1"/>
          <w:numId w:val="2"/>
        </w:numPr>
      </w:pPr>
      <w:bookmarkStart w:id="124" w:name="__RefHeading__2407_610263877"/>
      <w:bookmarkStart w:id="125" w:name="_Toc343343943"/>
      <w:bookmarkEnd w:id="124"/>
      <w:bookmarkEnd w:id="125"/>
      <w:r>
        <w:rPr/>
        <w:t>Test Setup and Execution</w:t>
      </w:r>
    </w:p>
    <w:p>
      <w:pPr>
        <w:pStyle w:val="style3"/>
        <w:numPr>
          <w:ilvl w:val="2"/>
          <w:numId w:val="2"/>
        </w:numPr>
      </w:pPr>
      <w:bookmarkStart w:id="126" w:name="__RefHeading__2409_610263877"/>
      <w:bookmarkStart w:id="127" w:name="_Toc343343944"/>
      <w:bookmarkEnd w:id="126"/>
      <w:bookmarkEnd w:id="127"/>
      <w:r>
        <w:rPr/>
        <w:t>iPhone Application</w:t>
      </w:r>
    </w:p>
    <w:p>
      <w:pPr>
        <w:pStyle w:val="style3"/>
        <w:numPr>
          <w:ilvl w:val="2"/>
          <w:numId w:val="2"/>
        </w:numPr>
      </w:pPr>
      <w:bookmarkStart w:id="128" w:name="__RefHeading__2411_610263877"/>
      <w:bookmarkStart w:id="129" w:name="_Toc343343945"/>
      <w:bookmarkEnd w:id="128"/>
      <w:bookmarkEnd w:id="129"/>
      <w:r>
        <w:rPr/>
        <w:t>Base Station</w:t>
      </w:r>
    </w:p>
    <w:p>
      <w:pPr>
        <w:pStyle w:val="style3"/>
        <w:numPr>
          <w:ilvl w:val="2"/>
          <w:numId w:val="2"/>
        </w:numPr>
      </w:pPr>
      <w:bookmarkStart w:id="130" w:name="__RefHeading__2413_610263877"/>
      <w:bookmarkStart w:id="131" w:name="_Toc343343946"/>
      <w:bookmarkEnd w:id="130"/>
      <w:bookmarkEnd w:id="131"/>
      <w:r>
        <w:rPr/>
        <w:t>Resolution Server</w:t>
      </w:r>
    </w:p>
    <w:p>
      <w:pPr>
        <w:pStyle w:val="style3"/>
        <w:numPr>
          <w:ilvl w:val="2"/>
          <w:numId w:val="2"/>
        </w:numPr>
      </w:pPr>
      <w:bookmarkStart w:id="132" w:name="__RefHeading__2415_610263877"/>
      <w:bookmarkStart w:id="133" w:name="_Toc343343947"/>
      <w:bookmarkEnd w:id="132"/>
      <w:bookmarkEnd w:id="133"/>
      <w:r>
        <w:rPr/>
        <w:t>Devices</w:t>
      </w:r>
    </w:p>
    <w:p>
      <w:pPr>
        <w:pStyle w:val="style1"/>
        <w:numPr>
          <w:ilvl w:val="0"/>
          <w:numId w:val="2"/>
        </w:numPr>
      </w:pPr>
      <w:bookmarkStart w:id="134" w:name="__RefHeading__2417_610263877"/>
      <w:bookmarkStart w:id="135" w:name="_Toc343343948"/>
      <w:bookmarkEnd w:id="134"/>
      <w:bookmarkEnd w:id="135"/>
      <w:r>
        <w:rPr/>
        <w:t>Development Environment</w:t>
      </w:r>
    </w:p>
    <w:p>
      <w:pPr>
        <w:pStyle w:val="style3"/>
        <w:numPr>
          <w:ilvl w:val="2"/>
          <w:numId w:val="2"/>
        </w:numPr>
      </w:pPr>
      <w:bookmarkStart w:id="136" w:name="__RefHeading__2419_610263877"/>
      <w:bookmarkStart w:id="137" w:name="_Toc343343949"/>
      <w:bookmarkEnd w:id="136"/>
      <w:bookmarkEnd w:id="137"/>
      <w:r>
        <w:rPr/>
        <w:t>iPhone Application</w:t>
      </w:r>
    </w:p>
    <w:p>
      <w:pPr>
        <w:pStyle w:val="style0"/>
        <w:ind w:hanging="0" w:left="360" w:right="0"/>
      </w:pPr>
      <w:r>
        <w:rPr/>
        <w:t>The iPhone application must be developed on Mac computer using Apple’s Xcode IDE. Xcode can be downloaded from Apple’s website for free after creating a free Apple developer account. The application can be developed and tested on the simulator with a free account, but to test the application on hardware and distribute it a paid subscription to the Apple iOS Developer Program is required.</w:t>
      </w:r>
    </w:p>
    <w:p>
      <w:pPr>
        <w:pStyle w:val="style3"/>
        <w:numPr>
          <w:ilvl w:val="2"/>
          <w:numId w:val="2"/>
        </w:numPr>
      </w:pPr>
      <w:bookmarkStart w:id="138" w:name="__RefHeading__2421_610263877"/>
      <w:bookmarkStart w:id="139" w:name="_Toc343343950"/>
      <w:bookmarkEnd w:id="138"/>
      <w:bookmarkEnd w:id="139"/>
      <w:r>
        <w:rPr/>
        <w:t>Base Station</w:t>
      </w:r>
    </w:p>
    <w:p>
      <w:pPr>
        <w:pStyle w:val="style51"/>
      </w:pPr>
      <w:ins w:author="Unknown Author" w:date="2012-12-16T03:51:00Z" w:id="96">
        <w:r>
          <w:rPr/>
          <w:t>The Base Station will be developed in a POSIX-compliant environment using Python and possibly other languages, as appropriate.</w:t>
        </w:r>
      </w:ins>
    </w:p>
    <w:p>
      <w:pPr>
        <w:pStyle w:val="style3"/>
        <w:numPr>
          <w:ilvl w:val="2"/>
          <w:numId w:val="2"/>
        </w:numPr>
      </w:pPr>
      <w:bookmarkStart w:id="140" w:name="__RefHeading__2423_610263877"/>
      <w:bookmarkStart w:id="141" w:name="_Toc343343951"/>
      <w:bookmarkEnd w:id="140"/>
      <w:bookmarkEnd w:id="141"/>
      <w:r>
        <w:rPr/>
        <w:t>Resolution Server</w:t>
      </w:r>
    </w:p>
    <w:p>
      <w:pPr>
        <w:pStyle w:val="style0"/>
      </w:pPr>
      <w:r>
        <w:rPr/>
        <w:t>The Resolution Server is being developed on a Mac using a plain text editor, but any computer with a Linux or UNIX operating system would work as well. It requires Python 2.7.</w:t>
      </w:r>
    </w:p>
    <w:p>
      <w:pPr>
        <w:pStyle w:val="style3"/>
        <w:numPr>
          <w:ilvl w:val="2"/>
          <w:numId w:val="2"/>
        </w:numPr>
      </w:pPr>
      <w:bookmarkStart w:id="142" w:name="__RefHeading__2425_610263877"/>
      <w:bookmarkStart w:id="143" w:name="_Toc343343952"/>
      <w:bookmarkEnd w:id="142"/>
      <w:bookmarkEnd w:id="143"/>
      <w:r>
        <w:rPr/>
        <w:t>Devices</w:t>
      </w:r>
    </w:p>
    <w:p>
      <w:pPr>
        <w:pStyle w:val="style0"/>
      </w:pPr>
      <w:r>
        <w:rPr/>
        <w:t>The Arduino based device controllers require the free Arduino development tools.</w:t>
      </w:r>
    </w:p>
    <w:p>
      <w:pPr>
        <w:pStyle w:val="style2"/>
        <w:numPr>
          <w:ilvl w:val="1"/>
          <w:numId w:val="2"/>
        </w:numPr>
      </w:pPr>
      <w:bookmarkStart w:id="144" w:name="__RefHeading__2427_610263877"/>
      <w:bookmarkStart w:id="145" w:name="_Toc343343953"/>
      <w:bookmarkEnd w:id="144"/>
      <w:bookmarkEnd w:id="145"/>
      <w:r>
        <w:rPr/>
        <w:t>Development IDE and Tools</w:t>
      </w:r>
    </w:p>
    <w:p>
      <w:pPr>
        <w:pStyle w:val="style3"/>
        <w:numPr>
          <w:ilvl w:val="2"/>
          <w:numId w:val="2"/>
        </w:numPr>
      </w:pPr>
      <w:bookmarkStart w:id="146" w:name="__RefHeading__2429_610263877"/>
      <w:bookmarkStart w:id="147" w:name="_Toc343343954"/>
      <w:bookmarkEnd w:id="146"/>
      <w:bookmarkEnd w:id="147"/>
      <w:r>
        <w:rPr/>
        <w:t>iPhone Application</w:t>
      </w:r>
    </w:p>
    <w:p>
      <w:pPr>
        <w:pStyle w:val="style0"/>
      </w:pPr>
      <w:r>
        <w:rPr/>
        <w:t>The Xcode IDE will be used.</w:t>
      </w:r>
    </w:p>
    <w:p>
      <w:pPr>
        <w:pStyle w:val="style3"/>
        <w:numPr>
          <w:ilvl w:val="2"/>
          <w:numId w:val="2"/>
        </w:numPr>
      </w:pPr>
      <w:bookmarkStart w:id="148" w:name="__RefHeading__2431_610263877"/>
      <w:bookmarkStart w:id="149" w:name="_Toc343343955"/>
      <w:bookmarkEnd w:id="148"/>
      <w:bookmarkEnd w:id="149"/>
      <w:r>
        <w:rPr/>
        <w:t>Base Station</w:t>
      </w:r>
    </w:p>
    <w:p>
      <w:pPr>
        <w:pStyle w:val="style51"/>
      </w:pPr>
      <w:ins w:author="Unknown Author" w:date="2012-12-16T07:58:00Z" w:id="97">
        <w:r>
          <w:rPr/>
          <w:t>Development will be done using plain text editors primarily, with other editors or IDEs drawn from the available Open Source pool.</w:t>
        </w:r>
      </w:ins>
    </w:p>
    <w:p>
      <w:pPr>
        <w:pStyle w:val="style3"/>
        <w:numPr>
          <w:ilvl w:val="2"/>
          <w:numId w:val="2"/>
        </w:numPr>
      </w:pPr>
      <w:bookmarkStart w:id="150" w:name="__RefHeading__2433_610263877"/>
      <w:bookmarkStart w:id="151" w:name="_Toc343343956"/>
      <w:bookmarkEnd w:id="150"/>
      <w:bookmarkEnd w:id="151"/>
      <w:r>
        <w:rPr/>
        <w:t>Resolution Server</w:t>
      </w:r>
    </w:p>
    <w:p>
      <w:pPr>
        <w:pStyle w:val="style0"/>
      </w:pPr>
      <w:r>
        <w:rPr/>
        <w:t>Development can be done in any plain text editor.</w:t>
      </w:r>
    </w:p>
    <w:p>
      <w:pPr>
        <w:pStyle w:val="style3"/>
        <w:numPr>
          <w:ilvl w:val="2"/>
          <w:numId w:val="2"/>
        </w:numPr>
      </w:pPr>
      <w:bookmarkStart w:id="152" w:name="__RefHeading__2435_610263877"/>
      <w:bookmarkStart w:id="153" w:name="_Toc343343957"/>
      <w:bookmarkEnd w:id="152"/>
      <w:bookmarkEnd w:id="153"/>
      <w:r>
        <w:rPr/>
        <w:t>Devices</w:t>
      </w:r>
    </w:p>
    <w:p>
      <w:pPr>
        <w:pStyle w:val="style2"/>
        <w:numPr>
          <w:ilvl w:val="1"/>
          <w:numId w:val="2"/>
        </w:numPr>
      </w:pPr>
      <w:bookmarkStart w:id="154" w:name="__RefHeading__2437_610263877"/>
      <w:bookmarkStart w:id="155" w:name="_Toc343343958"/>
      <w:bookmarkEnd w:id="154"/>
      <w:bookmarkEnd w:id="155"/>
      <w:r>
        <w:rPr/>
        <w:t>Source Control</w:t>
      </w:r>
    </w:p>
    <w:p>
      <w:pPr>
        <w:pStyle w:val="style0"/>
      </w:pPr>
      <w:r>
        <w:rPr/>
        <w:t>We are using Github for source control. It has a Documents directory to store our documentation and a src directory for our project code.</w:t>
      </w:r>
    </w:p>
    <w:p>
      <w:pPr>
        <w:pStyle w:val="style2"/>
        <w:numPr>
          <w:ilvl w:val="1"/>
          <w:numId w:val="2"/>
        </w:numPr>
      </w:pPr>
      <w:bookmarkStart w:id="156" w:name="__RefHeading__2439_610263877"/>
      <w:bookmarkStart w:id="157" w:name="_Toc343343959"/>
      <w:bookmarkEnd w:id="156"/>
      <w:bookmarkEnd w:id="157"/>
      <w:r>
        <w:rPr/>
        <w:t>Dependencies</w:t>
      </w:r>
    </w:p>
    <w:p>
      <w:pPr>
        <w:pStyle w:val="style0"/>
      </w:pPr>
      <w:r>
        <w:rPr/>
        <w:t>Describe all dependencies associated with developing the system.</w:t>
      </w:r>
    </w:p>
    <w:p>
      <w:pPr>
        <w:pStyle w:val="style2"/>
        <w:numPr>
          <w:ilvl w:val="1"/>
          <w:numId w:val="2"/>
        </w:numPr>
      </w:pPr>
      <w:bookmarkStart w:id="158" w:name="__RefHeading__2441_610263877"/>
      <w:bookmarkStart w:id="159" w:name="_Toc343343960"/>
      <w:bookmarkEnd w:id="158"/>
      <w:bookmarkEnd w:id="159"/>
      <w:r>
        <w:rPr/>
        <w:t>Build Environment</w:t>
      </w:r>
    </w:p>
    <w:p>
      <w:pPr>
        <w:pStyle w:val="style3"/>
        <w:numPr>
          <w:ilvl w:val="2"/>
          <w:numId w:val="2"/>
        </w:numPr>
      </w:pPr>
      <w:bookmarkStart w:id="160" w:name="__RefHeading__2443_610263877"/>
      <w:bookmarkStart w:id="161" w:name="_Toc343343961"/>
      <w:bookmarkEnd w:id="160"/>
      <w:bookmarkEnd w:id="161"/>
      <w:r>
        <w:rPr/>
        <w:t>iPhone Application</w:t>
      </w:r>
    </w:p>
    <w:p>
      <w:pPr>
        <w:pStyle w:val="style0"/>
      </w:pPr>
      <w:r>
        <w:rPr/>
        <w:t>The iPhone application must be build using Xcode on a Mac.</w:t>
      </w:r>
    </w:p>
    <w:p>
      <w:pPr>
        <w:pStyle w:val="style3"/>
        <w:numPr>
          <w:ilvl w:val="2"/>
          <w:numId w:val="2"/>
        </w:numPr>
      </w:pPr>
      <w:bookmarkStart w:id="162" w:name="__RefHeading__2445_610263877"/>
      <w:bookmarkStart w:id="163" w:name="_Toc343343962"/>
      <w:bookmarkEnd w:id="162"/>
      <w:bookmarkEnd w:id="163"/>
      <w:r>
        <w:rPr/>
        <w:t>Base Station</w:t>
      </w:r>
    </w:p>
    <w:p>
      <w:pPr>
        <w:pStyle w:val="style3"/>
        <w:numPr>
          <w:ilvl w:val="2"/>
          <w:numId w:val="2"/>
        </w:numPr>
      </w:pPr>
      <w:bookmarkStart w:id="164" w:name="__RefHeading__2447_610263877"/>
      <w:bookmarkStart w:id="165" w:name="_Toc343343963"/>
      <w:bookmarkEnd w:id="164"/>
      <w:bookmarkEnd w:id="165"/>
      <w:r>
        <w:rPr/>
        <w:t>Resolution Server</w:t>
      </w:r>
    </w:p>
    <w:p>
      <w:pPr>
        <w:pStyle w:val="style0"/>
      </w:pPr>
      <w:r>
        <w:rPr/>
        <w:t>Since Python is an interpreted language, it does not need to be built. It will run on any Linux or UNIX computer with Python 2.7 installed.</w:t>
      </w:r>
    </w:p>
    <w:p>
      <w:pPr>
        <w:pStyle w:val="style3"/>
        <w:numPr>
          <w:ilvl w:val="2"/>
          <w:numId w:val="2"/>
        </w:numPr>
      </w:pPr>
      <w:bookmarkStart w:id="166" w:name="__RefHeading__2449_610263877"/>
      <w:bookmarkStart w:id="167" w:name="_Toc343343964"/>
      <w:bookmarkEnd w:id="166"/>
      <w:bookmarkEnd w:id="167"/>
      <w:r>
        <w:rPr/>
        <w:t>Devices</w:t>
      </w:r>
    </w:p>
    <w:p>
      <w:pPr>
        <w:pStyle w:val="style2"/>
        <w:numPr>
          <w:ilvl w:val="1"/>
          <w:numId w:val="2"/>
        </w:numPr>
      </w:pPr>
      <w:bookmarkStart w:id="168" w:name="__RefHeading__2451_610263877"/>
      <w:bookmarkStart w:id="169" w:name="_Toc343343965"/>
      <w:bookmarkEnd w:id="168"/>
      <w:bookmarkEnd w:id="169"/>
      <w:r>
        <w:rPr/>
        <w:t>Development Machine Setup</w:t>
      </w:r>
    </w:p>
    <w:p>
      <w:pPr>
        <w:pStyle w:val="style3"/>
        <w:numPr>
          <w:ilvl w:val="2"/>
          <w:numId w:val="2"/>
        </w:numPr>
      </w:pPr>
      <w:bookmarkStart w:id="170" w:name="__RefHeading__2453_610263877"/>
      <w:bookmarkStart w:id="171" w:name="_Toc343343966"/>
      <w:bookmarkEnd w:id="170"/>
      <w:bookmarkEnd w:id="171"/>
      <w:r>
        <w:rPr/>
        <w:t>iPhone Application</w:t>
      </w:r>
    </w:p>
    <w:p>
      <w:pPr>
        <w:pStyle w:val="style0"/>
      </w:pPr>
      <w:r>
        <w:rPr/>
        <w:t>A Mac with Apple’s developer tools installed.</w:t>
      </w:r>
    </w:p>
    <w:p>
      <w:pPr>
        <w:pStyle w:val="style3"/>
        <w:numPr>
          <w:ilvl w:val="2"/>
          <w:numId w:val="2"/>
        </w:numPr>
      </w:pPr>
      <w:bookmarkStart w:id="172" w:name="__RefHeading__2455_610263877"/>
      <w:bookmarkStart w:id="173" w:name="_Toc343343967"/>
      <w:bookmarkEnd w:id="172"/>
      <w:bookmarkEnd w:id="173"/>
      <w:r>
        <w:rPr/>
        <w:t>Base Station</w:t>
      </w:r>
    </w:p>
    <w:p>
      <w:pPr>
        <w:pStyle w:val="style3"/>
        <w:numPr>
          <w:ilvl w:val="2"/>
          <w:numId w:val="2"/>
        </w:numPr>
      </w:pPr>
      <w:bookmarkStart w:id="174" w:name="__RefHeading__2457_610263877"/>
      <w:bookmarkStart w:id="175" w:name="_Toc343343968"/>
      <w:bookmarkEnd w:id="174"/>
      <w:bookmarkEnd w:id="175"/>
      <w:r>
        <w:rPr/>
        <w:t>Resolution Server</w:t>
      </w:r>
    </w:p>
    <w:p>
      <w:pPr>
        <w:pStyle w:val="style0"/>
      </w:pPr>
      <w:r>
        <w:rPr/>
        <w:t>A Linux or UNIX computer with Python 2.7 and a text editor.</w:t>
      </w:r>
    </w:p>
    <w:p>
      <w:pPr>
        <w:pStyle w:val="style3"/>
        <w:numPr>
          <w:ilvl w:val="2"/>
          <w:numId w:val="2"/>
        </w:numPr>
      </w:pPr>
      <w:bookmarkStart w:id="176" w:name="__RefHeading__2459_610263877"/>
      <w:bookmarkStart w:id="177" w:name="_Toc343343969"/>
      <w:bookmarkEnd w:id="176"/>
      <w:bookmarkEnd w:id="177"/>
      <w:r>
        <w:rPr/>
        <w:t>Devices</w:t>
      </w:r>
    </w:p>
    <w:p>
      <w:pPr>
        <w:pStyle w:val="style51"/>
      </w:pPr>
      <w:ins w:author="Unknown Author" w:date="2012-12-16T07:59:00Z" w:id="98">
        <w:r>
          <w:rPr/>
          <w:t xml:space="preserve">The various devices will be developed using the Arduino IDE. </w:t>
        </w:r>
      </w:ins>
      <w:ins w:author="Unknown Author" w:date="2012-12-16T08:01:00Z" w:id="99">
        <w:r>
          <w:rPr/>
          <w:t xml:space="preserve">Any special requirements for a given device driver shall be </w:t>
        </w:r>
      </w:ins>
      <w:ins w:author="Unknown Author" w:date="2012-12-16T08:00:00Z" w:id="100">
        <w:r>
          <w:rPr/>
          <w:t>described in a particular device's README file, which shall be provided as part of the source code.</w:t>
        </w:r>
      </w:ins>
    </w:p>
    <w:p>
      <w:pPr>
        <w:pStyle w:val="style1"/>
        <w:numPr>
          <w:ilvl w:val="0"/>
          <w:numId w:val="2"/>
        </w:numPr>
      </w:pPr>
      <w:bookmarkStart w:id="178" w:name="__RefHeading__2461_610263877"/>
      <w:bookmarkStart w:id="179" w:name="_Toc343343970"/>
      <w:bookmarkEnd w:id="178"/>
      <w:bookmarkEnd w:id="179"/>
      <w:r>
        <w:rPr/>
        <w:t>Release | Setup | Deployment</w:t>
      </w:r>
    </w:p>
    <w:p>
      <w:pPr>
        <w:pStyle w:val="style3"/>
        <w:numPr>
          <w:ilvl w:val="2"/>
          <w:numId w:val="2"/>
        </w:numPr>
      </w:pPr>
      <w:bookmarkStart w:id="180" w:name="__RefHeading__2463_610263877"/>
      <w:bookmarkStart w:id="181" w:name="_Toc343343971"/>
      <w:bookmarkEnd w:id="180"/>
      <w:bookmarkEnd w:id="181"/>
      <w:r>
        <w:rPr/>
        <w:t>iPhone Application</w:t>
      </w:r>
    </w:p>
    <w:p>
      <w:pPr>
        <w:pStyle w:val="style0"/>
      </w:pPr>
      <w:r>
        <w:rPr/>
        <w:t>The application must be distributed through Apple’s AppStore to be installed on users’ phones.</w:t>
      </w:r>
    </w:p>
    <w:p>
      <w:pPr>
        <w:pStyle w:val="style3"/>
        <w:numPr>
          <w:ilvl w:val="2"/>
          <w:numId w:val="2"/>
        </w:numPr>
      </w:pPr>
      <w:bookmarkStart w:id="182" w:name="__RefHeading__2465_610263877"/>
      <w:bookmarkStart w:id="183" w:name="_Toc343343972"/>
      <w:bookmarkEnd w:id="182"/>
      <w:bookmarkEnd w:id="183"/>
      <w:r>
        <w:rPr/>
        <w:t>Base Station</w:t>
      </w:r>
    </w:p>
    <w:p>
      <w:pPr>
        <w:pStyle w:val="style0"/>
        <w:ind w:hanging="0" w:left="0" w:right="0"/>
      </w:pPr>
      <w:r>
        <w:rPr/>
        <w:t>To setup a Base Station, the software must be installed on a computer and the network must be configured to allow incoming connections to reach the Base Station.</w:t>
      </w:r>
    </w:p>
    <w:p>
      <w:pPr>
        <w:pStyle w:val="style3"/>
        <w:numPr>
          <w:ilvl w:val="2"/>
          <w:numId w:val="2"/>
        </w:numPr>
      </w:pPr>
      <w:bookmarkStart w:id="184" w:name="__RefHeading__2467_610263877"/>
      <w:bookmarkStart w:id="185" w:name="_Toc343343973"/>
      <w:bookmarkEnd w:id="184"/>
      <w:bookmarkEnd w:id="185"/>
      <w:r>
        <w:rPr/>
        <w:t>Resolution Server</w:t>
      </w:r>
    </w:p>
    <w:p>
      <w:pPr>
        <w:pStyle w:val="style0"/>
      </w:pPr>
      <w:r>
        <w:rPr/>
        <w:t>The Resolution Server software should be installed on a computer with a domain name or a static IP address so the iPhone application and Base Stations know where to find it.</w:t>
      </w:r>
    </w:p>
    <w:p>
      <w:pPr>
        <w:pStyle w:val="style3"/>
        <w:numPr>
          <w:ilvl w:val="2"/>
          <w:numId w:val="2"/>
        </w:numPr>
      </w:pPr>
      <w:bookmarkStart w:id="186" w:name="__RefHeading__2469_610263877"/>
      <w:bookmarkStart w:id="187" w:name="_Toc343343974"/>
      <w:bookmarkEnd w:id="186"/>
      <w:bookmarkEnd w:id="187"/>
      <w:r>
        <w:rPr/>
        <w:t>Devices</w:t>
      </w:r>
    </w:p>
    <w:p>
      <w:pPr>
        <w:pStyle w:val="style0"/>
      </w:pPr>
      <w:r>
        <w:rPr/>
      </w:r>
    </w:p>
    <w:p>
      <w:pPr>
        <w:pStyle w:val="style2"/>
        <w:numPr>
          <w:ilvl w:val="1"/>
          <w:numId w:val="2"/>
        </w:numPr>
      </w:pPr>
      <w:bookmarkStart w:id="188" w:name="__RefHeading__2471_610263877"/>
      <w:bookmarkStart w:id="189" w:name="_Toc343343975"/>
      <w:bookmarkEnd w:id="188"/>
      <w:bookmarkEnd w:id="189"/>
      <w:r>
        <w:rPr/>
        <w:t>Deployment Information and Dependencies</w:t>
      </w:r>
    </w:p>
    <w:p>
      <w:pPr>
        <w:pStyle w:val="style3"/>
        <w:numPr>
          <w:ilvl w:val="2"/>
          <w:numId w:val="2"/>
        </w:numPr>
      </w:pPr>
      <w:bookmarkStart w:id="190" w:name="__RefHeading__2473_610263877"/>
      <w:bookmarkStart w:id="191" w:name="_Toc343343976"/>
      <w:bookmarkEnd w:id="190"/>
      <w:bookmarkEnd w:id="191"/>
      <w:r>
        <w:rPr/>
        <w:t>iPhone Application</w:t>
      </w:r>
    </w:p>
    <w:p>
      <w:pPr>
        <w:pStyle w:val="style3"/>
        <w:numPr>
          <w:ilvl w:val="2"/>
          <w:numId w:val="2"/>
        </w:numPr>
      </w:pPr>
      <w:bookmarkStart w:id="192" w:name="__RefHeading__2475_610263877"/>
      <w:bookmarkStart w:id="193" w:name="_Toc343343977"/>
      <w:bookmarkEnd w:id="192"/>
      <w:bookmarkEnd w:id="193"/>
      <w:r>
        <w:rPr/>
        <w:t>Base Station</w:t>
      </w:r>
    </w:p>
    <w:p>
      <w:pPr>
        <w:pStyle w:val="style3"/>
        <w:numPr>
          <w:ilvl w:val="2"/>
          <w:numId w:val="2"/>
        </w:numPr>
      </w:pPr>
      <w:bookmarkStart w:id="194" w:name="__RefHeading__2477_610263877"/>
      <w:bookmarkStart w:id="195" w:name="_Toc343343978"/>
      <w:bookmarkEnd w:id="194"/>
      <w:bookmarkEnd w:id="195"/>
      <w:r>
        <w:rPr/>
        <w:t>Resolution Server</w:t>
      </w:r>
    </w:p>
    <w:p>
      <w:pPr>
        <w:pStyle w:val="style3"/>
        <w:numPr>
          <w:ilvl w:val="2"/>
          <w:numId w:val="2"/>
        </w:numPr>
      </w:pPr>
      <w:bookmarkStart w:id="196" w:name="__RefHeading__2479_610263877"/>
      <w:bookmarkStart w:id="197" w:name="_Toc343343979"/>
      <w:bookmarkEnd w:id="196"/>
      <w:bookmarkEnd w:id="197"/>
      <w:r>
        <w:rPr/>
        <w:t>Devices</w:t>
      </w:r>
    </w:p>
    <w:p>
      <w:pPr>
        <w:pStyle w:val="style0"/>
      </w:pPr>
      <w:r>
        <w:rPr/>
      </w:r>
    </w:p>
    <w:p>
      <w:pPr>
        <w:pStyle w:val="style2"/>
        <w:numPr>
          <w:ilvl w:val="1"/>
          <w:numId w:val="2"/>
        </w:numPr>
      </w:pPr>
      <w:bookmarkStart w:id="198" w:name="__RefHeading__2481_610263877"/>
      <w:bookmarkStart w:id="199" w:name="_Toc343343980"/>
      <w:bookmarkEnd w:id="198"/>
      <w:bookmarkEnd w:id="199"/>
      <w:r>
        <w:rPr/>
        <w:t>Setup Information</w:t>
      </w:r>
    </w:p>
    <w:p>
      <w:pPr>
        <w:pStyle w:val="style2"/>
        <w:numPr>
          <w:ilvl w:val="1"/>
          <w:numId w:val="2"/>
        </w:numPr>
      </w:pPr>
      <w:bookmarkStart w:id="200" w:name="__RefHeading__2483_610263877"/>
      <w:bookmarkStart w:id="201" w:name="_Toc343343981"/>
      <w:bookmarkEnd w:id="200"/>
      <w:bookmarkEnd w:id="201"/>
      <w:r>
        <w:rPr/>
        <w:t>System Versioning Information</w:t>
      </w:r>
    </w:p>
    <w:p>
      <w:pPr>
        <w:pStyle w:val="style1"/>
        <w:numPr>
          <w:ilvl w:val="0"/>
          <w:numId w:val="2"/>
        </w:numPr>
      </w:pPr>
      <w:bookmarkStart w:id="202" w:name="__RefHeading__2485_610263877"/>
      <w:bookmarkStart w:id="203" w:name="_Toc343343982"/>
      <w:bookmarkEnd w:id="202"/>
      <w:bookmarkEnd w:id="203"/>
      <w:r>
        <w:rPr/>
        <w:t>End User Documentation</w:t>
      </w:r>
    </w:p>
    <w:p>
      <w:pPr>
        <w:pStyle w:val="style2"/>
        <w:numPr>
          <w:ilvl w:val="1"/>
          <w:numId w:val="2"/>
        </w:numPr>
      </w:pPr>
      <w:bookmarkStart w:id="204" w:name="__RefHeading__2487_610263877"/>
      <w:bookmarkStart w:id="205" w:name="_Toc343343983"/>
      <w:bookmarkEnd w:id="204"/>
      <w:bookmarkEnd w:id="205"/>
      <w:r>
        <w:rPr/>
        <w:t>Getting the iPhone App</w:t>
      </w:r>
    </w:p>
    <w:p>
      <w:pPr>
        <w:pStyle w:val="style0"/>
      </w:pPr>
      <w:r>
        <w:rPr/>
        <w:t>To get the Remote Home App on your iPhone, download it from the AppStore on your phone or download it from iTunes on your computer and sync your phone.</w:t>
      </w:r>
    </w:p>
    <w:p>
      <w:pPr>
        <w:pStyle w:val="style2"/>
        <w:numPr>
          <w:ilvl w:val="1"/>
          <w:numId w:val="2"/>
        </w:numPr>
      </w:pPr>
      <w:bookmarkStart w:id="206" w:name="__RefHeading__2489_610263877"/>
      <w:bookmarkStart w:id="207" w:name="_Toc343343984"/>
      <w:bookmarkEnd w:id="206"/>
      <w:bookmarkEnd w:id="207"/>
      <w:r>
        <w:rPr/>
        <w:t>Setting up your Base Station</w:t>
      </w:r>
    </w:p>
    <w:p>
      <w:pPr>
        <w:pStyle w:val="style0"/>
      </w:pPr>
      <w:r>
        <w:rP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pPr>
        <w:pStyle w:val="style2"/>
        <w:numPr>
          <w:ilvl w:val="1"/>
          <w:numId w:val="2"/>
        </w:numPr>
      </w:pPr>
      <w:bookmarkStart w:id="208" w:name="__RefHeading__2491_610263877"/>
      <w:bookmarkStart w:id="209" w:name="_Toc343343985"/>
      <w:bookmarkEnd w:id="208"/>
      <w:bookmarkEnd w:id="209"/>
      <w:r>
        <w:rPr/>
        <w:t>Adding a Base Station to Your Phone</w:t>
      </w:r>
    </w:p>
    <w:p>
      <w:pPr>
        <w:pStyle w:val="style0"/>
        <w:ind w:hanging="0" w:left="0" w:right="0"/>
      </w:pPr>
      <w:r>
        <w:rPr/>
        <w:t>The first time you open the Remote Home App on your phone you will be asked to add a Base Station. Fill in the text boxes with the Station’s serial number, which is printed on your Station, a memorable name for your device( it doesn’t matter what it is), and the password for your Station.l</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78"/>
        <w:pageBreakBefore/>
        <w:numPr>
          <w:ilvl w:val="3"/>
          <w:numId w:val="2"/>
        </w:numPr>
      </w:pPr>
      <w:bookmarkStart w:id="210" w:name="__RefHeading__1664_408602583"/>
      <w:bookmarkEnd w:id="210"/>
      <w:r>
        <w:rPr/>
        <w:t xml:space="preserve">  </w:t>
      </w:r>
      <w:bookmarkStart w:id="211" w:name="_Toc343343986"/>
      <w:bookmarkEnd w:id="211"/>
      <w:r>
        <w:rPr/>
        <w:t>List of Figures</w:t>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51"/>
      </w:pPr>
      <w:r>
        <w:fldChar w:fldCharType="begin"/>
      </w:r>
      <w:r>
        <w:instrText> TOC \c "" </w:instrText>
      </w:r>
      <w:r>
        <w:fldChar w:fldCharType="separate"/>
      </w:r>
      <w:r>
        <w:rPr/>
      </w:r>
      <w:r>
        <w:fldChar w:fldCharType="end"/>
      </w:r>
    </w:p>
    <w:p>
      <w:pPr>
        <w:sectPr>
          <w:type w:val="continuous"/>
          <w:pgSz w:h="15840" w:w="12240"/>
          <w:pgMar w:bottom="1440" w:footer="720" w:gutter="0" w:header="0" w:left="1440" w:right="1440" w:top="1440"/>
          <w:formProt/>
          <w:textDirection w:val="lrTb"/>
          <w:docGrid w:charSpace="16384" w:linePitch="300" w:type="default"/>
        </w:sectPr>
      </w:pPr>
    </w:p>
    <w:p>
      <w:pPr>
        <w:pStyle w:val="style51"/>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51"/>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51"/>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0"/>
      </w:pPr>
      <w:hyperlink w:anchor="_Toc328651691">
        <w:r>
          <w:rPr/>
        </w:r>
      </w:hyperlink>
    </w:p>
    <w:p>
      <w:pPr>
        <w:pStyle w:val="style0"/>
        <w:ind w:firstLine="360" w:left="0" w:right="0"/>
      </w:pPr>
      <w:r>
        <w:rPr/>
      </w:r>
    </w:p>
    <w:p>
      <w:pPr>
        <w:pStyle w:val="style78"/>
        <w:pageBreakBefore/>
        <w:numPr>
          <w:ilvl w:val="3"/>
          <w:numId w:val="2"/>
        </w:numPr>
      </w:pPr>
      <w:bookmarkStart w:id="212" w:name="__RefHeading__1666_408602583"/>
      <w:bookmarkStart w:id="213" w:name="_Toc343343987"/>
      <w:bookmarkEnd w:id="212"/>
      <w:bookmarkEnd w:id="213"/>
      <w:r>
        <w:rPr/>
        <w:t>Supporting Information and Details</w:t>
      </w:r>
    </w:p>
    <w:p>
      <w:pPr>
        <w:pStyle w:val="style79"/>
        <w:numPr>
          <w:ilvl w:val="4"/>
          <w:numId w:val="2"/>
        </w:numPr>
      </w:pPr>
      <w:bookmarkStart w:id="214" w:name="__RefHeading__1668_408602583"/>
      <w:bookmarkStart w:id="215" w:name="_Toc343343988"/>
      <w:bookmarkEnd w:id="214"/>
      <w:bookmarkEnd w:id="215"/>
      <w:r>
        <w:rPr/>
        <w:t>Communication Protocols</w:t>
      </w:r>
    </w:p>
    <w:p>
      <w:pPr>
        <w:pStyle w:val="style80"/>
        <w:numPr>
          <w:ilvl w:val="5"/>
          <w:numId w:val="2"/>
        </w:numPr>
      </w:pPr>
      <w:bookmarkStart w:id="216" w:name="__RefHeading__1670_408602583"/>
      <w:bookmarkStart w:id="217" w:name="_Toc343343989"/>
      <w:bookmarkEnd w:id="216"/>
      <w:bookmarkEnd w:id="217"/>
      <w:r>
        <w:rPr/>
        <w:t>Bidirectional iOS to Resolution Server Communication</w:t>
      </w:r>
    </w:p>
    <w:p>
      <w:pPr>
        <w:pStyle w:val="style0"/>
      </w:pPr>
      <w:r>
        <w:rPr/>
      </w:r>
    </w:p>
    <w:p>
      <w:pPr>
        <w:pStyle w:val="style0"/>
      </w:pPr>
      <w:r>
        <w:rPr/>
        <w:tab/>
        <w:t>This communication protocol defines the messages that will be passed between an iOS client and the Resolution Server. This will allow the iOS client to loop up IP address for a base station from a serial number.</w:t>
      </w:r>
    </w:p>
    <w:p>
      <w:pPr>
        <w:pStyle w:val="style81"/>
        <w:numPr>
          <w:ilvl w:val="6"/>
          <w:numId w:val="2"/>
        </w:numPr>
      </w:pPr>
      <w:bookmarkStart w:id="218" w:name="__RefHeading__1672_408602583"/>
      <w:bookmarkEnd w:id="218"/>
      <w:r>
        <w:rPr/>
        <w:t>DDNSConnected</w:t>
      </w:r>
    </w:p>
    <w:p>
      <w:pPr>
        <w:pStyle w:val="style0"/>
      </w:pPr>
      <w:r>
        <w:rPr/>
        <w:tab/>
        <w:t>This message is passed when the Resolution Server acknowledges a connection from a iOS client.</w:t>
      </w:r>
    </w:p>
    <w:p>
      <w:pPr>
        <w:pStyle w:val="style0"/>
      </w:pPr>
      <w:r>
        <w:rPr/>
      </w:r>
    </w:p>
    <w:p>
      <w:pPr>
        <w:pStyle w:val="style0"/>
      </w:pPr>
      <w:r>
        <w:rPr/>
        <w:t xml:space="preserve">{ "DDNSConnected": [  { "Connected": true } ] } </w:t>
      </w:r>
    </w:p>
    <w:p>
      <w:pPr>
        <w:pStyle w:val="style81"/>
        <w:numPr>
          <w:ilvl w:val="6"/>
          <w:numId w:val="2"/>
        </w:numPr>
      </w:pPr>
      <w:bookmarkStart w:id="219" w:name="__RefHeading__1674_408602583"/>
      <w:bookmarkEnd w:id="219"/>
      <w:r>
        <w:rPr/>
        <w:t>HRHomeStationsRequest</w:t>
      </w:r>
    </w:p>
    <w:p>
      <w:pPr>
        <w:pStyle w:val="style0"/>
      </w:pPr>
      <w:r>
        <w:rPr/>
        <w:tab/>
        <w:t>This message is sent from the iOS client to the Resolution Server. This message is a request for IP addresses based on serial number. “(StationDID)" field will be replaced by a base station serial number.</w:t>
      </w:r>
    </w:p>
    <w:p>
      <w:pPr>
        <w:pStyle w:val="style0"/>
      </w:pPr>
      <w:r>
        <w:rPr/>
      </w:r>
    </w:p>
    <w:p>
      <w:pPr>
        <w:pStyle w:val="style0"/>
      </w:pPr>
      <w:r>
        <w:rPr/>
        <w:t>{ "HRHomeStationsRequest" : [ { "StationDID" : "(StationDID)"}, { "StationDID" : "(StationDID)"}, ... ] }</w:t>
      </w:r>
    </w:p>
    <w:p>
      <w:pPr>
        <w:pStyle w:val="style81"/>
        <w:numPr>
          <w:ilvl w:val="6"/>
          <w:numId w:val="2"/>
        </w:numPr>
      </w:pPr>
      <w:bookmarkStart w:id="220" w:name="__RefHeading__1676_408602583"/>
      <w:bookmarkEnd w:id="220"/>
      <w:r>
        <w:rPr/>
        <w:t>HRHomeStationReply</w:t>
      </w:r>
    </w:p>
    <w:p>
      <w:pPr>
        <w:pStyle w:val="style0"/>
      </w:pPr>
      <w:r>
        <w:rPr/>
        <w:tab/>
        <w:t>This message is sent from the Resolution Server to the iOS client. This will tell the iOS client the association between serial numbers and IP addresses. “(StationDID)” is the station serial number. "xxx.xxx.xxx.xxx" is the IPv4 address of the base station. If the station cannot find the IPv4 address it will fill the "xxx.xxx.xxx.xxx" field with a null.</w:t>
      </w:r>
    </w:p>
    <w:p>
      <w:pPr>
        <w:pStyle w:val="style0"/>
      </w:pPr>
      <w:r>
        <w:rPr/>
      </w:r>
    </w:p>
    <w:p>
      <w:pPr>
        <w:pStyle w:val="style0"/>
      </w:pPr>
      <w:r>
        <w:rPr/>
        <w:t>{ "HRHomeStationReply" : [ {"StationDID" : "(stationDID)", "StationIP" : "xxx.xxx.xxx.xxx"}, {"StationDID" : "(stationDID)", "StationIP" : null}, ... ] }</w:t>
      </w:r>
    </w:p>
    <w:p>
      <w:pPr>
        <w:pStyle w:val="style80"/>
        <w:numPr>
          <w:ilvl w:val="5"/>
          <w:numId w:val="2"/>
        </w:numPr>
      </w:pPr>
      <w:bookmarkStart w:id="221" w:name="__RefHeading__1678_408602583"/>
      <w:bookmarkStart w:id="222" w:name="_Toc343343990"/>
      <w:bookmarkEnd w:id="221"/>
      <w:bookmarkEnd w:id="222"/>
      <w:r>
        <w:rPr/>
        <w:t>Unidirectional Base Station to Resolution Server Communication</w:t>
      </w:r>
    </w:p>
    <w:p>
      <w:pPr>
        <w:pStyle w:val="style0"/>
      </w:pPr>
      <w:r>
        <w:rPr/>
        <w:t>This communication protocol defines the messages that will allow the Base Station to update Resolution Server with its current IP address.</w:t>
      </w:r>
    </w:p>
    <w:p>
      <w:pPr>
        <w:pStyle w:val="style81"/>
        <w:numPr>
          <w:ilvl w:val="6"/>
          <w:numId w:val="2"/>
        </w:numPr>
      </w:pPr>
      <w:bookmarkStart w:id="223" w:name="__RefHeading__1680_408602583"/>
      <w:bookmarkEnd w:id="223"/>
      <w:r>
        <w:rPr/>
        <w:t>HRHomeStationUpdate</w:t>
      </w:r>
    </w:p>
    <w:p>
      <w:pPr>
        <w:pStyle w:val="style0"/>
      </w:pPr>
      <w:r>
        <w:rPr/>
        <w:t>This message is sent from a Base Station to the Resolution Server. It contains the station’s unique identifier and its current IP address.</w:t>
      </w:r>
    </w:p>
    <w:p>
      <w:pPr>
        <w:pStyle w:val="style0"/>
      </w:pPr>
      <w:r>
        <w:rPr/>
      </w:r>
    </w:p>
    <w:p>
      <w:pPr>
        <w:pStyle w:val="style0"/>
      </w:pPr>
      <w:r>
        <w:rPr/>
        <w:t>{“HRHomeStationUpdate”:{“StationDID”:”(StationDID)”,”StationIP”:”(xxx.xxx.xxx.xxx)”}}</w:t>
      </w:r>
    </w:p>
    <w:p>
      <w:pPr>
        <w:pStyle w:val="style0"/>
        <w:ind w:firstLine="360" w:left="0" w:right="0"/>
      </w:pPr>
      <w:r>
        <w:rPr/>
      </w:r>
    </w:p>
    <w:p>
      <w:pPr>
        <w:pStyle w:val="style78"/>
        <w:pageBreakBefore/>
        <w:numPr>
          <w:ilvl w:val="3"/>
          <w:numId w:val="2"/>
        </w:numPr>
      </w:pPr>
      <w:bookmarkStart w:id="224" w:name="__RefHeading__1682_408602583"/>
      <w:bookmarkStart w:id="225" w:name="_Toc343343991"/>
      <w:bookmarkEnd w:id="224"/>
      <w:bookmarkEnd w:id="225"/>
      <w:r>
        <w:rPr/>
        <w:t>Progress | Sprint Reports</w:t>
      </w:r>
    </w:p>
    <w:p>
      <w:pPr>
        <w:pStyle w:val="style0"/>
      </w:pPr>
      <w:r>
        <w:rPr/>
        <w:t>This section will contain a complete list of all of the period progress and/or sprint reports which are deliverables for the phases and versions of the system.</w:t>
      </w:r>
    </w:p>
    <w:p>
      <w:pPr>
        <w:pStyle w:val="style79"/>
        <w:numPr>
          <w:ilvl w:val="4"/>
          <w:numId w:val="2"/>
        </w:numPr>
      </w:pPr>
      <w:bookmarkStart w:id="226" w:name="__RefHeading__1684_408602583"/>
      <w:bookmarkStart w:id="227" w:name="_Toc343343992"/>
      <w:bookmarkEnd w:id="226"/>
      <w:bookmarkEnd w:id="227"/>
      <w:r>
        <w:rPr/>
        <w:t>Sprint 1 Progress Report</w:t>
      </w:r>
    </w:p>
    <w:p>
      <w:pPr>
        <w:pStyle w:val="style0"/>
      </w:pPr>
      <w:r>
        <w:rPr/>
        <w:t>This would be the first sprint report.</w:t>
      </w:r>
    </w:p>
    <w:p>
      <w:pPr>
        <w:pStyle w:val="style79"/>
        <w:numPr>
          <w:ilvl w:val="4"/>
          <w:numId w:val="2"/>
        </w:numPr>
      </w:pPr>
      <w:bookmarkStart w:id="228" w:name="__RefHeading__1686_408602583"/>
      <w:bookmarkStart w:id="229" w:name="_Toc343343993"/>
      <w:bookmarkEnd w:id="228"/>
      <w:bookmarkEnd w:id="229"/>
      <w:r>
        <w:rPr/>
        <w:t>Sprint 2 Progress Report</w:t>
      </w:r>
    </w:p>
    <w:p>
      <w:pPr>
        <w:pStyle w:val="style0"/>
        <w:widowControl/>
        <w:tabs>
          <w:tab w:leader="none" w:pos="720" w:val="left"/>
        </w:tabs>
        <w:suppressAutoHyphens w:val="true"/>
        <w:spacing w:after="80" w:before="0"/>
        <w:ind w:firstLine="288" w:left="0" w:right="0"/>
      </w:pPr>
      <w:r>
        <w:rPr/>
        <w:t>This would be the second sprint report.</w:t>
      </w:r>
    </w:p>
    <w:p>
      <w:pPr>
        <w:pStyle w:val="style0"/>
        <w:widowControl/>
        <w:tabs>
          <w:tab w:leader="none" w:pos="720" w:val="left"/>
        </w:tabs>
        <w:suppressAutoHyphens w:val="true"/>
        <w:spacing w:after="80" w:before="0"/>
        <w:ind w:firstLine="288" w:left="0" w:right="0"/>
      </w:pPr>
      <w:r>
        <w:rPr/>
      </w:r>
    </w:p>
    <w:p>
      <w:pPr>
        <w:pStyle w:val="style0"/>
        <w:widowControl/>
        <w:tabs>
          <w:tab w:leader="none" w:pos="720" w:val="left"/>
        </w:tabs>
        <w:suppressAutoHyphens w:val="true"/>
        <w:spacing w:after="80" w:before="0"/>
        <w:ind w:firstLine="288" w:left="0" w:right="0"/>
      </w:pPr>
      <w:r>
        <w:rPr/>
      </w:r>
    </w:p>
    <w:p>
      <w:pPr>
        <w:sectPr>
          <w:type w:val="continuous"/>
          <w:pgSz w:h="15840" w:w="12240"/>
          <w:pgMar w:bottom="1440" w:footer="720" w:gutter="0" w:header="0" w:left="1440" w:right="1440" w:top="1440"/>
          <w:formProt w:val="false"/>
          <w:textDirection w:val="lrTb"/>
          <w:docGrid w:charSpace="16384" w:linePitch="300" w:type="default"/>
        </w:sectPr>
      </w:pPr>
    </w:p>
    <w:sectPr>
      <w:type w:val="continuous"/>
      <w:pgSz w:h="15840" w:w="12240"/>
      <w:pgMar w:bottom="1440" w:footer="720" w:gutter="0" w:header="0" w:left="1440" w:right="1440" w:top="1440"/>
      <w:pgNumType w:fmt="decimal"/>
      <w:formProt w:val="false"/>
      <w:textDirection w:val="lrTb"/>
      <w:docGrid w:charSpace="16384" w:linePitch="30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2-12-15T11:33:19Z" w:id="0">
    <w:p>
      <w:r>
        <w:rPr>
          <w:rFonts w:ascii="DejaVu Sans" w:cs="" w:eastAsia="WenQuanYi Zen Hei Sharp" w:hAnsi="DejaVu Sans"/>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Seems like this would be a good place for a formal numbered list.</w:t>
      </w:r>
    </w:p>
    <w:p>
      <w:r>
        <w:rPr/>
      </w:r>
    </w:p>
    <w:p>
      <w:r>
        <w:rPr/>
      </w:r>
    </w:p>
    <w:p>
      <w:r>
        <w:rPr/>
      </w:r>
    </w:p>
  </w:comment>
  <w:comment w:author="Unknown Author" w:date="2012-12-15T11:33:59Z" w:id="1">
    <w:p>
      <w:r>
        <w:rPr>
          <w:rFonts w:ascii="DejaVu Sans" w:cs="" w:eastAsia="WenQuanYi Zen Hei Sharp" w:hAnsi="DejaVu Sans"/>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How about what it is NOT?</w:t>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4"/>
      <w:suppressLineNumbers/>
      <w:tabs>
        <w:tab w:leader="none" w:pos="4680" w:val="center"/>
        <w:tab w:leader="none" w:pos="9360" w:val="right"/>
      </w:tabs>
      <w:spacing w:after="80" w:before="0"/>
    </w:pPr>
    <w:r>
      <w:rPr/>
      <w:t>Company Confidential and Proprietary</w:t>
      <w:tab/>
      <w:tab/>
    </w:r>
    <w:r>
      <w:rPr/>
      <w:fldChar w:fldCharType="begin"/>
    </w:r>
    <w:r>
      <w:instrText> PAGE </w:instrText>
    </w:r>
    <w:r>
      <w:fldChar w:fldCharType="separate"/>
    </w:r>
    <w:r>
      <w:t>26</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648"/>
      </w:pPr>
    </w:lvl>
    <w:lvl w:ilvl="1">
      <w:start w:val="1"/>
      <w:numFmt w:val="lowerLetter"/>
      <w:lvlText w:val="%2."/>
      <w:lvlJc w:val="left"/>
      <w:pPr>
        <w:ind w:hanging="360" w:left="1368"/>
      </w:pPr>
    </w:lvl>
    <w:lvl w:ilvl="2">
      <w:start w:val="1"/>
      <w:numFmt w:val="lowerRoman"/>
      <w:lvlText w:val="%3."/>
      <w:lvlJc w:val="right"/>
      <w:pPr>
        <w:ind w:hanging="180" w:left="2088"/>
      </w:pPr>
    </w:lvl>
    <w:lvl w:ilvl="3">
      <w:start w:val="1"/>
      <w:numFmt w:val="decimal"/>
      <w:lvlText w:val="%4."/>
      <w:lvlJc w:val="left"/>
      <w:pPr>
        <w:ind w:hanging="360" w:left="2808"/>
      </w:pPr>
    </w:lvl>
    <w:lvl w:ilvl="4">
      <w:start w:val="1"/>
      <w:numFmt w:val="lowerLetter"/>
      <w:lvlText w:val="%5."/>
      <w:lvlJc w:val="left"/>
      <w:pPr>
        <w:ind w:hanging="360" w:left="3528"/>
      </w:pPr>
    </w:lvl>
    <w:lvl w:ilvl="5">
      <w:start w:val="1"/>
      <w:numFmt w:val="lowerRoman"/>
      <w:lvlText w:val="%6."/>
      <w:lvlJc w:val="right"/>
      <w:pPr>
        <w:ind w:hanging="180" w:left="4248"/>
      </w:pPr>
    </w:lvl>
    <w:lvl w:ilvl="6">
      <w:start w:val="1"/>
      <w:numFmt w:val="decimal"/>
      <w:lvlText w:val="%7."/>
      <w:lvlJc w:val="left"/>
      <w:pPr>
        <w:ind w:hanging="360" w:left="4968"/>
      </w:pPr>
    </w:lvl>
    <w:lvl w:ilvl="7">
      <w:start w:val="1"/>
      <w:numFmt w:val="lowerLetter"/>
      <w:lvlText w:val="%8."/>
      <w:lvlJc w:val="left"/>
      <w:pPr>
        <w:ind w:hanging="360" w:left="5688"/>
      </w:pPr>
    </w:lvl>
    <w:lvl w:ilvl="8">
      <w:start w:val="1"/>
      <w:numFmt w:val="lowerRoman"/>
      <w:lvlText w:val="%9."/>
      <w:lvlJc w:val="right"/>
      <w:pPr>
        <w:ind w:hanging="180" w:left="6408"/>
      </w:pPr>
    </w:lvl>
  </w:abstractNum>
  <w:abstractNum w:abstractNumId="4">
    <w:lvl w:ilvl="0">
      <w:start w:val="1"/>
      <w:numFmt w:val="decimal"/>
      <w:lvlText w:val="%1."/>
      <w:lvlJc w:val="left"/>
      <w:pPr>
        <w:ind w:hanging="360" w:left="648"/>
      </w:pPr>
    </w:lvl>
    <w:lvl w:ilvl="1">
      <w:start w:val="1"/>
      <w:numFmt w:val="lowerLetter"/>
      <w:lvlText w:val="%2."/>
      <w:lvlJc w:val="left"/>
      <w:pPr>
        <w:ind w:hanging="360" w:left="1368"/>
      </w:pPr>
    </w:lvl>
    <w:lvl w:ilvl="2">
      <w:start w:val="1"/>
      <w:numFmt w:val="lowerRoman"/>
      <w:lvlText w:val="%3."/>
      <w:lvlJc w:val="right"/>
      <w:pPr>
        <w:ind w:hanging="180" w:left="2088"/>
      </w:pPr>
    </w:lvl>
    <w:lvl w:ilvl="3">
      <w:start w:val="1"/>
      <w:numFmt w:val="decimal"/>
      <w:lvlText w:val="%4."/>
      <w:lvlJc w:val="left"/>
      <w:pPr>
        <w:ind w:hanging="360" w:left="2808"/>
      </w:pPr>
    </w:lvl>
    <w:lvl w:ilvl="4">
      <w:start w:val="1"/>
      <w:numFmt w:val="lowerLetter"/>
      <w:lvlText w:val="%5."/>
      <w:lvlJc w:val="left"/>
      <w:pPr>
        <w:ind w:hanging="360" w:left="3528"/>
      </w:pPr>
    </w:lvl>
    <w:lvl w:ilvl="5">
      <w:start w:val="1"/>
      <w:numFmt w:val="lowerRoman"/>
      <w:lvlText w:val="%6."/>
      <w:lvlJc w:val="right"/>
      <w:pPr>
        <w:ind w:hanging="180" w:left="4248"/>
      </w:pPr>
    </w:lvl>
    <w:lvl w:ilvl="6">
      <w:start w:val="1"/>
      <w:numFmt w:val="decimal"/>
      <w:lvlText w:val="%7."/>
      <w:lvlJc w:val="left"/>
      <w:pPr>
        <w:ind w:hanging="360" w:left="4968"/>
      </w:pPr>
    </w:lvl>
    <w:lvl w:ilvl="7">
      <w:start w:val="1"/>
      <w:numFmt w:val="lowerLetter"/>
      <w:lvlText w:val="%8."/>
      <w:lvlJc w:val="left"/>
      <w:pPr>
        <w:ind w:hanging="360" w:left="5688"/>
      </w:pPr>
    </w:lvl>
    <w:lvl w:ilvl="8">
      <w:start w:val="1"/>
      <w:numFmt w:val="lowerRoman"/>
      <w:lvlText w:val="%9."/>
      <w:lvlJc w:val="right"/>
      <w:pPr>
        <w:ind w:hanging="180" w:left="6408"/>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ind w:firstLine="288" w:left="0" w:right="0"/>
    </w:pPr>
    <w:rPr>
      <w:rFonts w:ascii="Calibri" w:cs="" w:eastAsia="WenQuanYi Zen Hei Sharp" w:hAnsi="Calibri"/>
      <w:color w:val="00000A"/>
      <w:sz w:val="22"/>
      <w:szCs w:val="22"/>
      <w:lang w:bidi="ar-SA" w:eastAsia="en-US" w:val="en-US"/>
    </w:rPr>
  </w:style>
  <w:style w:styleId="style1" w:type="paragraph">
    <w:name w:val="Heading 1"/>
    <w:basedOn w:val="style50"/>
    <w:next w:val="style51"/>
    <w:pPr>
      <w:widowControl/>
      <w:pBdr>
        <w:bottom w:color="2F5897" w:space="0" w:sz="24" w:val="single"/>
      </w:pBdr>
      <w:spacing w:after="120" w:before="600"/>
      <w:ind w:firstLine="288" w:left="0" w:right="0"/>
    </w:pPr>
    <w:rPr>
      <w:rFonts w:ascii="Arial Black" w:cs="" w:hAnsi="Arial Black"/>
      <w:b/>
      <w:bCs/>
      <w:color w:val="2F5897"/>
      <w:sz w:val="28"/>
      <w:szCs w:val="24"/>
    </w:rPr>
  </w:style>
  <w:style w:styleId="style2" w:type="paragraph">
    <w:name w:val="Heading 2"/>
    <w:basedOn w:val="style1"/>
    <w:next w:val="style51"/>
    <w:pPr>
      <w:numPr>
        <w:ilvl w:val="1"/>
        <w:numId w:val="1"/>
      </w:numPr>
      <w:pBdr>
        <w:bottom w:color="2F5897" w:space="0" w:sz="12" w:val="single"/>
      </w:pBdr>
      <w:spacing w:after="120" w:before="200"/>
      <w:outlineLvl w:val="1"/>
    </w:pPr>
    <w:rPr/>
  </w:style>
  <w:style w:styleId="style3" w:type="paragraph">
    <w:name w:val="Heading 3"/>
    <w:basedOn w:val="style2"/>
    <w:next w:val="style51"/>
    <w:pPr>
      <w:numPr>
        <w:ilvl w:val="2"/>
        <w:numId w:val="1"/>
      </w:numPr>
      <w:pBdr>
        <w:bottom w:color="7096D2" w:space="0" w:sz="8" w:val="single"/>
      </w:pBdr>
      <w:outlineLvl w:val="2"/>
    </w:pPr>
    <w:rPr>
      <w:b w:val="false"/>
      <w:color w:val="7096D2"/>
      <w:sz w:val="24"/>
    </w:rPr>
  </w:style>
  <w:style w:styleId="style4" w:type="paragraph">
    <w:name w:val="Heading 4"/>
    <w:basedOn w:val="style0"/>
    <w:next w:val="style51"/>
    <w:pPr>
      <w:numPr>
        <w:ilvl w:val="3"/>
        <w:numId w:val="1"/>
      </w:numPr>
      <w:pBdr>
        <w:bottom w:color="7096D2" w:space="0" w:sz="8" w:val="single"/>
      </w:pBdr>
      <w:spacing w:after="80" w:before="200"/>
      <w:outlineLvl w:val="3"/>
    </w:pPr>
    <w:rPr>
      <w:rFonts w:ascii="Arial" w:cs="Arial" w:hAnsi="Arial"/>
      <w:b/>
      <w:i/>
      <w:iCs/>
      <w:color w:val="7096D2"/>
      <w:sz w:val="20"/>
      <w:szCs w:val="24"/>
    </w:rPr>
  </w:style>
  <w:style w:styleId="style5" w:type="paragraph">
    <w:name w:val="Heading 5"/>
    <w:basedOn w:val="style0"/>
    <w:next w:val="style51"/>
    <w:pPr>
      <w:numPr>
        <w:ilvl w:val="4"/>
        <w:numId w:val="1"/>
      </w:numPr>
      <w:spacing w:after="80" w:before="200"/>
      <w:ind w:hanging="0" w:left="0" w:right="0"/>
      <w:outlineLvl w:val="4"/>
    </w:pPr>
    <w:rPr>
      <w:rFonts w:ascii="Cambria" w:cs="" w:hAnsi="Cambria"/>
      <w:color w:val="6076B4"/>
    </w:rPr>
  </w:style>
  <w:style w:styleId="style6" w:type="paragraph">
    <w:name w:val="Heading 6"/>
    <w:basedOn w:val="style0"/>
    <w:next w:val="style51"/>
    <w:pPr>
      <w:numPr>
        <w:ilvl w:val="5"/>
        <w:numId w:val="1"/>
      </w:numPr>
      <w:spacing w:after="100" w:before="280"/>
      <w:ind w:hanging="0" w:left="0" w:right="0"/>
      <w:outlineLvl w:val="5"/>
    </w:pPr>
    <w:rPr>
      <w:rFonts w:ascii="Cambria" w:cs="" w:hAnsi="Cambria"/>
      <w:i/>
      <w:iCs/>
      <w:color w:val="6076B4"/>
    </w:rPr>
  </w:style>
  <w:style w:styleId="style7" w:type="paragraph">
    <w:name w:val="Heading 7"/>
    <w:basedOn w:val="style0"/>
    <w:next w:val="style51"/>
    <w:pPr>
      <w:numPr>
        <w:ilvl w:val="6"/>
        <w:numId w:val="1"/>
      </w:numPr>
      <w:spacing w:after="100" w:before="320"/>
      <w:ind w:hanging="0" w:left="0" w:right="0"/>
      <w:outlineLvl w:val="6"/>
    </w:pPr>
    <w:rPr>
      <w:rFonts w:ascii="Cambria" w:cs="" w:hAnsi="Cambria"/>
      <w:b/>
      <w:bCs/>
      <w:color w:val="E68422"/>
      <w:sz w:val="20"/>
      <w:szCs w:val="20"/>
    </w:rPr>
  </w:style>
  <w:style w:styleId="style8" w:type="paragraph">
    <w:name w:val="Heading 8"/>
    <w:basedOn w:val="style0"/>
    <w:next w:val="style51"/>
    <w:pPr>
      <w:numPr>
        <w:ilvl w:val="7"/>
        <w:numId w:val="1"/>
      </w:numPr>
      <w:spacing w:after="100" w:before="320"/>
      <w:ind w:hanging="0" w:left="0" w:right="0"/>
      <w:outlineLvl w:val="7"/>
    </w:pPr>
    <w:rPr>
      <w:rFonts w:ascii="Cambria" w:cs="" w:hAnsi="Cambria"/>
      <w:b/>
      <w:bCs/>
      <w:i/>
      <w:iCs/>
      <w:color w:val="E68422"/>
      <w:sz w:val="20"/>
      <w:szCs w:val="20"/>
    </w:rPr>
  </w:style>
  <w:style w:styleId="style9" w:type="paragraph">
    <w:name w:val="Heading 9"/>
    <w:basedOn w:val="style0"/>
    <w:next w:val="style51"/>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Index Link"/>
    <w:next w:val="style49"/>
    <w:rPr/>
  </w:style>
  <w:style w:styleId="style50" w:type="paragraph">
    <w:name w:val="Heading"/>
    <w:basedOn w:val="style0"/>
    <w:next w:val="style51"/>
    <w:pPr>
      <w:keepNext/>
      <w:spacing w:after="120" w:before="240"/>
    </w:pPr>
    <w:rPr>
      <w:rFonts w:ascii="Liberation Sans" w:cs="Lohit Devanagari" w:eastAsia="WenQuanYi Zen Hei Sharp" w:hAnsi="Liberation Sans"/>
      <w:sz w:val="28"/>
      <w:szCs w:val="28"/>
    </w:rPr>
  </w:style>
  <w:style w:styleId="style51" w:type="paragraph">
    <w:name w:val="Text body"/>
    <w:basedOn w:val="style0"/>
    <w:next w:val="style51"/>
    <w:pPr>
      <w:spacing w:after="120" w:before="0"/>
    </w:pPr>
    <w:rPr/>
  </w:style>
  <w:style w:styleId="style52" w:type="paragraph">
    <w:name w:val="List"/>
    <w:basedOn w:val="style51"/>
    <w:next w:val="style52"/>
    <w:pPr/>
    <w:rPr>
      <w:rFonts w:cs="Lohit Devanagari"/>
    </w:rPr>
  </w:style>
  <w:style w:styleId="style53" w:type="paragraph">
    <w:name w:val="Caption"/>
    <w:basedOn w:val="style0"/>
    <w:next w:val="style53"/>
    <w:pPr>
      <w:suppressLineNumbers/>
      <w:spacing w:after="120" w:before="120"/>
    </w:pPr>
    <w:rPr>
      <w:rFonts w:cs="Lohit Devanagari"/>
      <w:i/>
      <w:iCs/>
      <w:sz w:val="24"/>
      <w:szCs w:val="24"/>
    </w:rPr>
  </w:style>
  <w:style w:styleId="style54" w:type="paragraph">
    <w:name w:val="Index"/>
    <w:basedOn w:val="style0"/>
    <w:next w:val="style54"/>
    <w:pPr>
      <w:suppressLineNumbers/>
    </w:pPr>
    <w:rPr>
      <w:rFonts w:cs="Lohit Devanagari"/>
    </w:rPr>
  </w:style>
  <w:style w:styleId="style55" w:type="paragraph">
    <w:name w:val="List Paragraph"/>
    <w:basedOn w:val="style0"/>
    <w:next w:val="style55"/>
    <w:pPr>
      <w:ind w:firstLine="288" w:left="720" w:right="0"/>
    </w:pPr>
    <w:rPr/>
  </w:style>
  <w:style w:styleId="style56" w:type="paragraph">
    <w:name w:val="caption"/>
    <w:basedOn w:val="style0"/>
    <w:next w:val="style56"/>
    <w:pPr/>
    <w:rPr>
      <w:b/>
      <w:bCs/>
      <w:sz w:val="18"/>
      <w:szCs w:val="18"/>
    </w:rPr>
  </w:style>
  <w:style w:styleId="style57" w:type="paragraph">
    <w:name w:val="Title"/>
    <w:basedOn w:val="style0"/>
    <w:next w:val="style58"/>
    <w:pPr>
      <w:pBdr>
        <w:top w:color="AFBAD9" w:space="0" w:sz="8" w:val="single"/>
        <w:bottom w:color="2F5897" w:space="0" w:sz="36" w:val="single"/>
      </w:pBdr>
      <w:ind w:hanging="0" w:left="0" w:right="0"/>
      <w:jc w:val="center"/>
    </w:pPr>
    <w:rPr>
      <w:rFonts w:cs=""/>
      <w:b/>
      <w:bCs/>
      <w:i/>
      <w:iCs/>
      <w:color w:val="2F5897"/>
      <w:sz w:val="60"/>
      <w:szCs w:val="60"/>
    </w:rPr>
  </w:style>
  <w:style w:styleId="style58" w:type="paragraph">
    <w:name w:val="Subtitle"/>
    <w:basedOn w:val="style0"/>
    <w:next w:val="style51"/>
    <w:pPr>
      <w:spacing w:after="900" w:before="200"/>
      <w:ind w:hanging="0" w:left="0" w:right="0"/>
      <w:jc w:val="right"/>
    </w:pPr>
    <w:rPr>
      <w:i/>
      <w:iCs/>
      <w:sz w:val="24"/>
      <w:szCs w:val="24"/>
    </w:rPr>
  </w:style>
  <w:style w:styleId="style59" w:type="paragraph">
    <w:name w:val="No Spacing"/>
    <w:basedOn w:val="style0"/>
    <w:next w:val="style59"/>
    <w:pPr/>
    <w:rPr/>
  </w:style>
  <w:style w:styleId="style60" w:type="paragraph">
    <w:name w:val="Quote"/>
    <w:basedOn w:val="style0"/>
    <w:next w:val="style60"/>
    <w:pPr/>
    <w:rPr>
      <w:rFonts w:ascii="Cambria" w:cs="" w:hAnsi="Cambria"/>
      <w:i/>
      <w:iCs/>
      <w:color w:val="5A5A5A"/>
    </w:rPr>
  </w:style>
  <w:style w:styleId="style61" w:type="paragraph">
    <w:name w:val="Intense Quote"/>
    <w:basedOn w:val="style0"/>
    <w:next w:val="style61"/>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2" w:type="paragraph">
    <w:name w:val="Contents Heading"/>
    <w:basedOn w:val="style1"/>
    <w:next w:val="style62"/>
    <w:pPr>
      <w:suppressLineNumbers/>
      <w:ind w:firstLine="288" w:left="0" w:right="0"/>
    </w:pPr>
    <w:rPr>
      <w:b/>
      <w:bCs/>
      <w:sz w:val="32"/>
      <w:szCs w:val="32"/>
      <w:lang w:bidi="en-US"/>
    </w:rPr>
  </w:style>
  <w:style w:styleId="style63" w:type="paragraph">
    <w:name w:val="Header"/>
    <w:basedOn w:val="style0"/>
    <w:next w:val="style63"/>
    <w:pPr>
      <w:suppressLineNumbers/>
      <w:tabs>
        <w:tab w:leader="none" w:pos="4680" w:val="center"/>
        <w:tab w:leader="none" w:pos="9360" w:val="right"/>
      </w:tabs>
    </w:pPr>
    <w:rPr/>
  </w:style>
  <w:style w:styleId="style64" w:type="paragraph">
    <w:name w:val="Footer"/>
    <w:basedOn w:val="style0"/>
    <w:next w:val="style64"/>
    <w:pPr>
      <w:suppressLineNumbers/>
      <w:tabs>
        <w:tab w:leader="none" w:pos="4680" w:val="center"/>
        <w:tab w:leader="none" w:pos="9360" w:val="right"/>
      </w:tabs>
    </w:pPr>
    <w:rPr/>
  </w:style>
  <w:style w:styleId="style65" w:type="paragraph">
    <w:name w:val="Balloon Text"/>
    <w:basedOn w:val="style0"/>
    <w:next w:val="style65"/>
    <w:pPr/>
    <w:rPr>
      <w:rFonts w:ascii="Tahoma" w:cs="Tahoma" w:hAnsi="Tahoma"/>
      <w:sz w:val="16"/>
      <w:szCs w:val="16"/>
    </w:rPr>
  </w:style>
  <w:style w:styleId="style66" w:type="paragraph">
    <w:name w:val="annotation text"/>
    <w:basedOn w:val="style0"/>
    <w:next w:val="style66"/>
    <w:pPr/>
    <w:rPr>
      <w:sz w:val="20"/>
      <w:szCs w:val="20"/>
    </w:rPr>
  </w:style>
  <w:style w:styleId="style67" w:type="paragraph">
    <w:name w:val="annotation subject"/>
    <w:basedOn w:val="style66"/>
    <w:next w:val="style67"/>
    <w:pPr/>
    <w:rPr>
      <w:b/>
      <w:bCs/>
    </w:rPr>
  </w:style>
  <w:style w:styleId="style68" w:type="paragraph">
    <w:name w:val="Contents 1"/>
    <w:basedOn w:val="style0"/>
    <w:next w:val="style68"/>
    <w:pPr>
      <w:tabs>
        <w:tab w:leader="dot" w:pos="9350" w:val="right"/>
      </w:tabs>
      <w:spacing w:after="100" w:before="0"/>
      <w:ind w:hanging="0" w:left="0" w:right="0"/>
    </w:pPr>
    <w:rPr/>
  </w:style>
  <w:style w:styleId="style69" w:type="paragraph">
    <w:name w:val="Contents 2"/>
    <w:basedOn w:val="style0"/>
    <w:next w:val="style69"/>
    <w:pPr>
      <w:tabs>
        <w:tab w:leader="dot" w:pos="10569" w:val="right"/>
      </w:tabs>
      <w:spacing w:after="100" w:before="0"/>
      <w:ind w:hanging="0" w:left="220" w:right="0"/>
    </w:pPr>
    <w:rPr/>
  </w:style>
  <w:style w:styleId="style70" w:type="paragraph">
    <w:name w:val="Contents 3"/>
    <w:basedOn w:val="style0"/>
    <w:next w:val="style70"/>
    <w:pPr>
      <w:tabs>
        <w:tab w:leader="dot" w:pos="11166" w:val="right"/>
      </w:tabs>
      <w:spacing w:after="100" w:before="0"/>
      <w:ind w:hanging="0" w:left="440" w:right="0"/>
    </w:pPr>
    <w:rPr/>
  </w:style>
  <w:style w:styleId="style71" w:type="paragraph">
    <w:name w:val="table of figures"/>
    <w:basedOn w:val="style0"/>
    <w:next w:val="style71"/>
    <w:pPr/>
    <w:rPr/>
  </w:style>
  <w:style w:styleId="style72" w:type="paragraph">
    <w:name w:val="Contents 4"/>
    <w:basedOn w:val="style0"/>
    <w:next w:val="style72"/>
    <w:pPr>
      <w:tabs>
        <w:tab w:leader="dot" w:pos="11763" w:val="right"/>
      </w:tabs>
      <w:spacing w:after="100" w:before="0" w:line="276" w:lineRule="auto"/>
      <w:ind w:hanging="0" w:left="660" w:right="0"/>
    </w:pPr>
    <w:rPr/>
  </w:style>
  <w:style w:styleId="style73" w:type="paragraph">
    <w:name w:val="Contents 5"/>
    <w:basedOn w:val="style0"/>
    <w:next w:val="style73"/>
    <w:pPr>
      <w:tabs>
        <w:tab w:leader="dot" w:pos="12360" w:val="right"/>
      </w:tabs>
      <w:spacing w:after="100" w:before="0" w:line="276" w:lineRule="auto"/>
      <w:ind w:hanging="0" w:left="880" w:right="0"/>
    </w:pPr>
    <w:rPr/>
  </w:style>
  <w:style w:styleId="style74" w:type="paragraph">
    <w:name w:val="Contents 6"/>
    <w:basedOn w:val="style0"/>
    <w:next w:val="style74"/>
    <w:pPr>
      <w:tabs>
        <w:tab w:leader="dot" w:pos="12957" w:val="right"/>
      </w:tabs>
      <w:spacing w:after="100" w:before="0" w:line="276" w:lineRule="auto"/>
      <w:ind w:hanging="0" w:left="1100" w:right="0"/>
    </w:pPr>
    <w:rPr/>
  </w:style>
  <w:style w:styleId="style75" w:type="paragraph">
    <w:name w:val="Contents 7"/>
    <w:basedOn w:val="style0"/>
    <w:next w:val="style75"/>
    <w:pPr>
      <w:tabs>
        <w:tab w:leader="dot" w:pos="13554" w:val="right"/>
      </w:tabs>
      <w:spacing w:after="100" w:before="0" w:line="276" w:lineRule="auto"/>
      <w:ind w:hanging="0" w:left="1320" w:right="0"/>
    </w:pPr>
    <w:rPr/>
  </w:style>
  <w:style w:styleId="style76" w:type="paragraph">
    <w:name w:val="Contents 8"/>
    <w:basedOn w:val="style0"/>
    <w:next w:val="style76"/>
    <w:pPr>
      <w:tabs>
        <w:tab w:leader="dot" w:pos="14151" w:val="right"/>
      </w:tabs>
      <w:spacing w:after="100" w:before="0" w:line="276" w:lineRule="auto"/>
      <w:ind w:hanging="0" w:left="1540" w:right="0"/>
    </w:pPr>
    <w:rPr/>
  </w:style>
  <w:style w:styleId="style77" w:type="paragraph">
    <w:name w:val="Contents 9"/>
    <w:basedOn w:val="style0"/>
    <w:next w:val="style77"/>
    <w:pPr>
      <w:tabs>
        <w:tab w:leader="dot" w:pos="14748" w:val="right"/>
      </w:tabs>
      <w:spacing w:after="100" w:before="0" w:line="276" w:lineRule="auto"/>
      <w:ind w:hanging="0" w:left="1760" w:right="0"/>
    </w:pPr>
    <w:rPr/>
  </w:style>
  <w:style w:styleId="style78" w:type="paragraph">
    <w:name w:val="Appendix Heading 1"/>
    <w:next w:val="style78"/>
    <w:pPr>
      <w:widowControl/>
      <w:pBdr>
        <w:bottom w:color="2F5897" w:space="0" w:sz="24" w:val="single"/>
      </w:pBdr>
      <w:tabs>
        <w:tab w:leader="none" w:pos="720" w:val="left"/>
      </w:tabs>
      <w:suppressAutoHyphens w:val="true"/>
      <w:spacing w:after="80" w:before="600"/>
      <w:ind w:firstLine="360" w:left="0" w:right="0"/>
    </w:pPr>
    <w:rPr>
      <w:rFonts w:ascii="Arial Black" w:cs="" w:eastAsia="WenQuanYi Zen Hei Sharp" w:hAnsi="Arial Black"/>
      <w:b/>
      <w:bCs/>
      <w:color w:val="2F5897"/>
      <w:sz w:val="28"/>
      <w:szCs w:val="24"/>
      <w:lang w:bidi="ar-SA" w:eastAsia="en-US" w:val="en-US"/>
    </w:rPr>
  </w:style>
  <w:style w:styleId="style79" w:type="paragraph">
    <w:name w:val="Appendix Heading 2"/>
    <w:basedOn w:val="style78"/>
    <w:next w:val="style79"/>
    <w:pPr>
      <w:pBdr>
        <w:bottom w:color="2F5897" w:space="0" w:sz="12" w:val="single"/>
      </w:pBdr>
      <w:spacing w:after="80" w:before="200"/>
    </w:pPr>
    <w:rPr/>
  </w:style>
  <w:style w:styleId="style80" w:type="paragraph">
    <w:name w:val="Appendix Heading 3"/>
    <w:basedOn w:val="style79"/>
    <w:next w:val="style80"/>
    <w:pPr>
      <w:pBdr>
        <w:bottom w:color="7096D2" w:space="0" w:sz="8" w:val="single"/>
      </w:pBdr>
    </w:pPr>
    <w:rPr>
      <w:b w:val="false"/>
      <w:color w:val="7096D2"/>
      <w:sz w:val="24"/>
    </w:rPr>
  </w:style>
  <w:style w:styleId="style81" w:type="paragraph">
    <w:name w:val="Appendix Heading 4"/>
    <w:basedOn w:val="style80"/>
    <w:next w:val="style81"/>
    <w:pPr>
      <w:tabs/>
    </w:pPr>
    <w:rPr>
      <w:rFonts w:ascii="Arial" w:cs="Arial" w:hAnsi="Arial"/>
      <w:b/>
      <w:i/>
      <w:sz w:val="20"/>
    </w:rPr>
  </w:style>
  <w:style w:styleId="style82" w:type="paragraph">
    <w:name w:val="Decimal Aligned"/>
    <w:basedOn w:val="style0"/>
    <w:next w:val="style82"/>
    <w:pPr>
      <w:tabs>
        <w:tab w:leader="none" w:pos="360" w:val="decimal"/>
      </w:tabs>
      <w:spacing w:after="200" w:before="0" w:line="276" w:lineRule="auto"/>
      <w:ind w:hanging="0" w:left="0" w:right="0"/>
    </w:pPr>
    <w:rPr>
      <w:rFonts w:cs="Calibri"/>
      <w:lang w:eastAsia="ja-JP"/>
    </w:rPr>
  </w:style>
  <w:style w:styleId="style83" w:type="paragraph">
    <w:name w:val="footnote text"/>
    <w:basedOn w:val="style0"/>
    <w:next w:val="style83"/>
    <w:pPr>
      <w:spacing w:after="0" w:before="0"/>
      <w:ind w:hanging="0" w:left="0" w:right="0"/>
    </w:pPr>
    <w:rPr>
      <w:sz w:val="20"/>
      <w:szCs w:val="20"/>
      <w:lang w:eastAsia="ja-JP"/>
    </w:rPr>
  </w:style>
  <w:style w:styleId="style84" w:type="paragraph">
    <w:name w:val="Normal (Web)"/>
    <w:basedOn w:val="style0"/>
    <w:next w:val="style84"/>
    <w:pPr>
      <w:spacing w:after="28" w:before="28"/>
      <w:ind w:hanging="0" w:left="0" w:right="0"/>
    </w:pPr>
    <w:rPr>
      <w:rFonts w:ascii="Times New Roman" w:cs="Times New Roman" w:hAnsi="Times New Roman"/>
      <w:sz w:val="24"/>
      <w:szCs w:val="24"/>
    </w:rPr>
  </w:style>
  <w:style w:styleId="style85" w:type="paragraph">
    <w:name w:val="Frame contents"/>
    <w:basedOn w:val="style51"/>
    <w:next w:val="style8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Relationship Id="rId4" Type="http://schemas.openxmlformats.org/officeDocument/2006/relationships/image" Target="media/image2.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SystemDesignTemplate-v1</Template>
  <TotalTime>23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2012-12-15T20:52:00.00Z</dcterms:created>
  <dc:creator>Brian Butterfield</dc:creator>
  <cp:lastModifiedBy>Kinkade, Joshua M</cp:lastModifiedBy>
  <cp:lastPrinted>2011-07-08T17:11:00.00Z</cp:lastPrinted>
  <dcterms:modified xsi:type="dcterms:W3CDTF">2012-12-15T21:11:00.00Z</dcterms:modified>
  <cp:revision>3</cp:revision>
</cp:coreProperties>
</file>