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C7484" w14:textId="77777777" w:rsidR="005123BF" w:rsidRDefault="005123BF">
      <w:pPr>
        <w:pageBreakBefore/>
      </w:pPr>
    </w:p>
    <w:p w14:paraId="7BCCBDAE" w14:textId="77777777" w:rsidR="005123BF" w:rsidRDefault="005123BF">
      <w:pPr>
        <w:pStyle w:val="Normal0"/>
      </w:pPr>
    </w:p>
    <w:p w14:paraId="32A6BAB8" w14:textId="77777777" w:rsidR="005123BF" w:rsidRDefault="005123BF">
      <w:pPr>
        <w:pStyle w:val="Normal0"/>
      </w:pPr>
    </w:p>
    <w:p w14:paraId="01090853" w14:textId="77777777" w:rsidR="005123BF" w:rsidRDefault="005123BF">
      <w:pPr>
        <w:pStyle w:val="Normal0"/>
      </w:pPr>
    </w:p>
    <w:p w14:paraId="32B21FF9" w14:textId="77777777" w:rsidR="005123BF" w:rsidRDefault="005123BF">
      <w:pPr>
        <w:pStyle w:val="Normal0"/>
      </w:pPr>
    </w:p>
    <w:p w14:paraId="0177B2C4" w14:textId="77777777" w:rsidR="005123BF" w:rsidRDefault="005123BF">
      <w:pPr>
        <w:pStyle w:val="Normal0"/>
      </w:pPr>
    </w:p>
    <w:p w14:paraId="487A0A35" w14:textId="77777777" w:rsidR="005123BF" w:rsidRDefault="005123BF">
      <w:pPr>
        <w:pStyle w:val="Normal0"/>
      </w:pPr>
    </w:p>
    <w:p w14:paraId="1DD1C32A" w14:textId="77777777" w:rsidR="005123BF" w:rsidRDefault="008902F5">
      <w:pPr>
        <w:pStyle w:val="Title"/>
      </w:pPr>
      <w:r>
        <w:t>Remote Home</w:t>
      </w:r>
    </w:p>
    <w:p w14:paraId="6845BD92" w14:textId="77777777" w:rsidR="005123BF" w:rsidRDefault="008902F5">
      <w:pPr>
        <w:pStyle w:val="Subtitle"/>
      </w:pPr>
      <w:r>
        <w:t>System Design Document | Current Version [1.0.0]</w:t>
      </w:r>
    </w:p>
    <w:p w14:paraId="2266C654" w14:textId="77777777" w:rsidR="005123BF" w:rsidRDefault="005123BF">
      <w:pPr>
        <w:pStyle w:val="Normal0"/>
      </w:pPr>
    </w:p>
    <w:p w14:paraId="7F7F367F" w14:textId="77777777" w:rsidR="005123BF" w:rsidRDefault="005123BF">
      <w:pPr>
        <w:pStyle w:val="Normal0"/>
      </w:pPr>
    </w:p>
    <w:p w14:paraId="421E581B" w14:textId="77777777" w:rsidR="005123BF" w:rsidRDefault="005123BF">
      <w:pPr>
        <w:pStyle w:val="Normal0"/>
      </w:pPr>
    </w:p>
    <w:p w14:paraId="5B4CAD98" w14:textId="77777777" w:rsidR="005123BF" w:rsidRDefault="005123BF">
      <w:pPr>
        <w:pStyle w:val="Normal0"/>
      </w:pPr>
    </w:p>
    <w:p w14:paraId="3AF2334A" w14:textId="77777777" w:rsidR="005123BF" w:rsidRDefault="005123BF">
      <w:pPr>
        <w:pStyle w:val="Normal0"/>
      </w:pPr>
    </w:p>
    <w:p w14:paraId="6E15E8AF" w14:textId="77777777" w:rsidR="005123BF" w:rsidRDefault="005123BF">
      <w:pPr>
        <w:pStyle w:val="Normal0"/>
      </w:pPr>
    </w:p>
    <w:p w14:paraId="1AA8EAD6" w14:textId="77777777" w:rsidR="005123BF" w:rsidRDefault="008902F5">
      <w:pPr>
        <w:pStyle w:val="Normal0"/>
      </w:pPr>
      <w:r>
        <w:t>Prepared By:</w:t>
      </w:r>
    </w:p>
    <w:p w14:paraId="114A2B08" w14:textId="77777777" w:rsidR="005123BF" w:rsidRDefault="008902F5">
      <w:pPr>
        <w:pStyle w:val="Normal0"/>
      </w:pPr>
      <w:r>
        <w:t xml:space="preserve">Joshua </w:t>
      </w:r>
      <w:proofErr w:type="spellStart"/>
      <w:r>
        <w:t>Kinkade</w:t>
      </w:r>
      <w:proofErr w:type="spellEnd"/>
    </w:p>
    <w:p w14:paraId="61C19396" w14:textId="77777777" w:rsidR="005123BF" w:rsidRDefault="008902F5">
      <w:pPr>
        <w:pStyle w:val="Normal0"/>
      </w:pPr>
      <w:r>
        <w:t xml:space="preserve">James </w:t>
      </w:r>
      <w:proofErr w:type="spellStart"/>
      <w:r>
        <w:t>Wiegand</w:t>
      </w:r>
      <w:proofErr w:type="spellEnd"/>
    </w:p>
    <w:p w14:paraId="7D4DCD7E" w14:textId="77777777" w:rsidR="005123BF" w:rsidRDefault="005123BF">
      <w:pPr>
        <w:pStyle w:val="Normal0"/>
      </w:pPr>
    </w:p>
    <w:p w14:paraId="13B4974F" w14:textId="77777777" w:rsidR="005123BF" w:rsidRDefault="005123BF">
      <w:pPr>
        <w:pStyle w:val="Normal0"/>
      </w:pPr>
    </w:p>
    <w:p w14:paraId="1479E27A" w14:textId="77777777" w:rsidR="005123BF" w:rsidRDefault="005123BF">
      <w:pPr>
        <w:pStyle w:val="Normal0"/>
      </w:pPr>
    </w:p>
    <w:p w14:paraId="72E461BD" w14:textId="77777777" w:rsidR="005123BF" w:rsidRDefault="005123BF">
      <w:pPr>
        <w:pStyle w:val="Normal0"/>
      </w:pPr>
    </w:p>
    <w:p w14:paraId="35371579" w14:textId="77777777" w:rsidR="005123BF" w:rsidRDefault="005123BF">
      <w:pPr>
        <w:pStyle w:val="Normal0"/>
      </w:pPr>
    </w:p>
    <w:p w14:paraId="0FD4B23D" w14:textId="77777777" w:rsidR="005123BF" w:rsidRDefault="005123BF">
      <w:pPr>
        <w:pStyle w:val="Normal0"/>
      </w:pPr>
    </w:p>
    <w:p w14:paraId="18A1195D" w14:textId="77777777" w:rsidR="005123BF" w:rsidRDefault="005123BF">
      <w:pPr>
        <w:pStyle w:val="Normal0"/>
      </w:pPr>
    </w:p>
    <w:p w14:paraId="2F7720AC" w14:textId="77777777" w:rsidR="005123BF" w:rsidRDefault="005123BF">
      <w:pPr>
        <w:pStyle w:val="Normal0"/>
        <w:pageBreakBefore/>
        <w:ind w:firstLine="360"/>
      </w:pPr>
    </w:p>
    <w:p w14:paraId="074585B1" w14:textId="77777777" w:rsidR="005123BF" w:rsidRDefault="008902F5">
      <w:pPr>
        <w:pStyle w:val="Normal0"/>
      </w:pPr>
      <w:r>
        <w:t>Revision History</w:t>
      </w:r>
    </w:p>
    <w:tbl>
      <w:tblPr>
        <w:tblW w:w="0" w:type="auto"/>
        <w:tblBorders>
          <w:top w:val="single" w:sz="0" w:space="0" w:color="auto"/>
          <w:left w:val="single" w:sz="0" w:space="0" w:color="auto"/>
          <w:bottom w:val="single" w:sz="0" w:space="0" w:color="auto"/>
          <w:right w:val="single" w:sz="0" w:space="0" w:color="auto"/>
        </w:tblBorders>
        <w:tblCellMar>
          <w:left w:w="10" w:type="dxa"/>
          <w:right w:w="10" w:type="dxa"/>
        </w:tblCellMar>
        <w:tblLook w:val="04A0" w:firstRow="1" w:lastRow="0" w:firstColumn="1" w:lastColumn="0" w:noHBand="0" w:noVBand="1"/>
      </w:tblPr>
      <w:tblGrid>
        <w:gridCol w:w="1255"/>
        <w:gridCol w:w="2121"/>
        <w:gridCol w:w="1412"/>
        <w:gridCol w:w="4592"/>
      </w:tblGrid>
      <w:tr w:rsidR="005123BF" w14:paraId="323D236B" w14:textId="77777777">
        <w:trPr>
          <w:trHeight w:hRule="exact" w:val="345"/>
        </w:trPr>
        <w:tc>
          <w:tcPr>
            <w:tcW w:w="1268" w:type="dxa"/>
            <w:tcBorders>
              <w:top w:val="single" w:sz="0" w:space="0" w:color="2F5897"/>
              <w:left w:val="single" w:sz="0" w:space="0" w:color="2F5897"/>
              <w:bottom w:val="single" w:sz="0" w:space="0" w:color="2F5897"/>
              <w:right w:val="single" w:sz="0" w:space="0" w:color="2F5897"/>
            </w:tcBorders>
            <w:shd w:val="clear" w:color="auto" w:fill="2F5897"/>
          </w:tcPr>
          <w:p w14:paraId="028FD2BF" w14:textId="77777777" w:rsidR="005123BF" w:rsidRDefault="008902F5">
            <w:pPr>
              <w:pStyle w:val="Normal0"/>
              <w:shd w:val="clear" w:color="auto" w:fill="2F5897"/>
            </w:pPr>
            <w:r>
              <w:rPr>
                <w:b/>
                <w:color w:val="FFFFFF"/>
                <w:shd w:val="clear" w:color="auto" w:fill="2F5897"/>
              </w:rPr>
              <w:t>Date</w:t>
            </w:r>
          </w:p>
        </w:tc>
        <w:tc>
          <w:tcPr>
            <w:tcW w:w="2155" w:type="dxa"/>
            <w:tcBorders>
              <w:top w:val="single" w:sz="0" w:space="0" w:color="2F5897"/>
              <w:left w:val="single" w:sz="0" w:space="0" w:color="2F5897"/>
              <w:bottom w:val="single" w:sz="0" w:space="0" w:color="2F5897"/>
              <w:right w:val="single" w:sz="0" w:space="0" w:color="2F5897"/>
            </w:tcBorders>
            <w:shd w:val="clear" w:color="auto" w:fill="2F5897"/>
          </w:tcPr>
          <w:p w14:paraId="41741944" w14:textId="77777777" w:rsidR="005123BF" w:rsidRDefault="008902F5">
            <w:pPr>
              <w:pStyle w:val="Normal0"/>
              <w:shd w:val="clear" w:color="auto" w:fill="2F5897"/>
            </w:pPr>
            <w:r>
              <w:rPr>
                <w:b/>
                <w:color w:val="FFFFFF"/>
                <w:shd w:val="clear" w:color="auto" w:fill="2F5897"/>
              </w:rPr>
              <w:t>Author</w:t>
            </w:r>
          </w:p>
        </w:tc>
        <w:tc>
          <w:tcPr>
            <w:tcW w:w="1435" w:type="dxa"/>
            <w:tcBorders>
              <w:top w:val="single" w:sz="0" w:space="0" w:color="2F5897"/>
              <w:left w:val="single" w:sz="0" w:space="0" w:color="2F5897"/>
              <w:bottom w:val="single" w:sz="0" w:space="0" w:color="2F5897"/>
              <w:right w:val="single" w:sz="0" w:space="0" w:color="2F5897"/>
            </w:tcBorders>
            <w:shd w:val="clear" w:color="auto" w:fill="2F5897"/>
          </w:tcPr>
          <w:p w14:paraId="13B79836" w14:textId="77777777" w:rsidR="005123BF" w:rsidRDefault="008902F5">
            <w:pPr>
              <w:pStyle w:val="Normal0"/>
              <w:shd w:val="clear" w:color="auto" w:fill="2F5897"/>
            </w:pPr>
            <w:r>
              <w:rPr>
                <w:b/>
                <w:color w:val="FFFFFF"/>
                <w:shd w:val="clear" w:color="auto" w:fill="2F5897"/>
              </w:rPr>
              <w:t>Version</w:t>
            </w:r>
          </w:p>
        </w:tc>
        <w:tc>
          <w:tcPr>
            <w:tcW w:w="4708" w:type="dxa"/>
            <w:tcBorders>
              <w:top w:val="single" w:sz="0" w:space="0" w:color="2F5897"/>
              <w:left w:val="single" w:sz="0" w:space="0" w:color="2F5897"/>
              <w:bottom w:val="single" w:sz="0" w:space="0" w:color="2F5897"/>
              <w:right w:val="single" w:sz="0" w:space="0" w:color="2F5897"/>
            </w:tcBorders>
            <w:shd w:val="clear" w:color="auto" w:fill="2F5897"/>
          </w:tcPr>
          <w:p w14:paraId="087A66F2" w14:textId="77777777" w:rsidR="005123BF" w:rsidRDefault="008902F5">
            <w:pPr>
              <w:pStyle w:val="Normal0"/>
              <w:shd w:val="clear" w:color="auto" w:fill="2F5897"/>
            </w:pPr>
            <w:r>
              <w:rPr>
                <w:b/>
                <w:color w:val="FFFFFF"/>
                <w:shd w:val="clear" w:color="auto" w:fill="2F5897"/>
              </w:rPr>
              <w:t>Comments</w:t>
            </w:r>
          </w:p>
        </w:tc>
      </w:tr>
      <w:tr w:rsidR="005123BF" w14:paraId="59E51A29"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EE2B93A" w14:textId="77777777" w:rsidR="005123BF" w:rsidRDefault="008902F5">
            <w:pPr>
              <w:pStyle w:val="Normal0"/>
              <w:shd w:val="clear" w:color="auto" w:fill="FFFFFF"/>
            </w:pPr>
            <w:r>
              <w:t>12/7/12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77DA0878" w14:textId="77777777" w:rsidR="005123BF" w:rsidRDefault="008902F5">
            <w:pPr>
              <w:pStyle w:val="Normal0"/>
              <w:shd w:val="clear" w:color="auto" w:fill="FFFFFF"/>
            </w:pPr>
            <w:r>
              <w:t xml:space="preserve">James </w:t>
            </w:r>
            <w:proofErr w:type="spellStart"/>
            <w:r>
              <w:t>Wiegand</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7BC8A621" w14:textId="77777777" w:rsidR="005123BF" w:rsidRDefault="008902F5">
            <w:pPr>
              <w:pStyle w:val="Normal0"/>
              <w:shd w:val="clear" w:color="auto" w:fill="FFFFFF"/>
            </w:pPr>
            <w:r>
              <w:t>0.0.0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6C488251" w14:textId="77777777" w:rsidR="005123BF" w:rsidRDefault="008902F5">
            <w:pPr>
              <w:pStyle w:val="Normal0"/>
              <w:shd w:val="clear" w:color="auto" w:fill="FFFFFF"/>
            </w:pPr>
            <w:r>
              <w:t>Rough Draft</w:t>
            </w:r>
          </w:p>
        </w:tc>
      </w:tr>
      <w:tr w:rsidR="005123BF" w14:paraId="11B0DC30"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56FDA3B2" w14:textId="77777777" w:rsidR="005123BF" w:rsidRDefault="008902F5">
            <w:pPr>
              <w:pStyle w:val="Normal0"/>
              <w:shd w:val="clear" w:color="auto" w:fill="FFFFFF"/>
            </w:pPr>
            <w:r>
              <w:t>12/15/12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35661E6C" w14:textId="77777777" w:rsidR="005123BF" w:rsidRDefault="008902F5">
            <w:pPr>
              <w:pStyle w:val="Normal0"/>
              <w:shd w:val="clear" w:color="auto" w:fill="FFFFFF"/>
            </w:pPr>
            <w:r>
              <w:t xml:space="preserve">Joshua </w:t>
            </w:r>
            <w:proofErr w:type="spellStart"/>
            <w:r>
              <w:t>Kinkade</w:t>
            </w:r>
            <w:proofErr w:type="spellEnd"/>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77F15C9" w14:textId="77777777" w:rsidR="005123BF" w:rsidRDefault="008902F5">
            <w:pPr>
              <w:pStyle w:val="Normal0"/>
              <w:shd w:val="clear" w:color="auto" w:fill="FFFFFF"/>
            </w:pPr>
            <w:r>
              <w:t>1.0.0</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5F04C8FF" w14:textId="77777777" w:rsidR="005123BF" w:rsidRDefault="008902F5">
            <w:pPr>
              <w:pStyle w:val="Normal0"/>
              <w:shd w:val="clear" w:color="auto" w:fill="FFFFFF"/>
            </w:pPr>
            <w:r>
              <w:t>Rewrote using template and added detail</w:t>
            </w:r>
          </w:p>
        </w:tc>
      </w:tr>
      <w:tr w:rsidR="005123BF" w14:paraId="646E6CEE" w14:textId="77777777">
        <w:trPr>
          <w:trHeight w:hRule="exact" w:val="345"/>
        </w:trPr>
        <w:tc>
          <w:tcPr>
            <w:tcW w:w="1268" w:type="dxa"/>
            <w:tcBorders>
              <w:top w:val="single" w:sz="0" w:space="0" w:color="FFFFFF"/>
              <w:left w:val="single" w:sz="0" w:space="0" w:color="FFFFFF"/>
              <w:bottom w:val="single" w:sz="0" w:space="0" w:color="FFFFFF"/>
              <w:right w:val="single" w:sz="0" w:space="0" w:color="FFFFFF"/>
            </w:tcBorders>
            <w:shd w:val="clear" w:color="auto" w:fill="FFFFFF"/>
          </w:tcPr>
          <w:p w14:paraId="23F0E162" w14:textId="77777777" w:rsidR="005123BF" w:rsidRDefault="008902F5">
            <w:pPr>
              <w:pStyle w:val="Normal0"/>
              <w:shd w:val="clear" w:color="auto" w:fill="FFFFFF"/>
            </w:pPr>
            <w:r>
              <w:t>12/16/12</w:t>
            </w:r>
          </w:p>
        </w:tc>
        <w:tc>
          <w:tcPr>
            <w:tcW w:w="2155" w:type="dxa"/>
            <w:tcBorders>
              <w:top w:val="single" w:sz="0" w:space="0" w:color="FFFFFF"/>
              <w:left w:val="single" w:sz="0" w:space="0" w:color="FFFFFF"/>
              <w:bottom w:val="single" w:sz="0" w:space="0" w:color="FFFFFF"/>
              <w:right w:val="single" w:sz="0" w:space="0" w:color="FFFFFF"/>
            </w:tcBorders>
            <w:shd w:val="clear" w:color="auto" w:fill="FFFFFF"/>
          </w:tcPr>
          <w:p w14:paraId="5BE9E7C2" w14:textId="77777777" w:rsidR="005123BF" w:rsidRDefault="008902F5">
            <w:pPr>
              <w:pStyle w:val="Normal0"/>
              <w:shd w:val="clear" w:color="auto" w:fill="FFFFFF"/>
            </w:pPr>
            <w:r>
              <w:t>Christopher Jensen</w:t>
            </w:r>
          </w:p>
        </w:tc>
        <w:tc>
          <w:tcPr>
            <w:tcW w:w="1435" w:type="dxa"/>
            <w:tcBorders>
              <w:top w:val="single" w:sz="0" w:space="0" w:color="FFFFFF"/>
              <w:left w:val="single" w:sz="0" w:space="0" w:color="FFFFFF"/>
              <w:bottom w:val="single" w:sz="0" w:space="0" w:color="FFFFFF"/>
              <w:right w:val="single" w:sz="0" w:space="0" w:color="FFFFFF"/>
            </w:tcBorders>
            <w:shd w:val="clear" w:color="auto" w:fill="FFFFFF"/>
          </w:tcPr>
          <w:p w14:paraId="0E338292" w14:textId="77777777" w:rsidR="005123BF" w:rsidRDefault="008902F5">
            <w:pPr>
              <w:pStyle w:val="Normal0"/>
              <w:shd w:val="clear" w:color="auto" w:fill="FFFFFF"/>
            </w:pPr>
            <w:r>
              <w:t>1.0.1</w:t>
            </w:r>
          </w:p>
        </w:tc>
        <w:tc>
          <w:tcPr>
            <w:tcW w:w="4708" w:type="dxa"/>
            <w:tcBorders>
              <w:top w:val="single" w:sz="0" w:space="0" w:color="FFFFFF"/>
              <w:left w:val="single" w:sz="0" w:space="0" w:color="FFFFFF"/>
              <w:bottom w:val="single" w:sz="0" w:space="0" w:color="FFFFFF"/>
              <w:right w:val="single" w:sz="0" w:space="0" w:color="FFFFFF"/>
            </w:tcBorders>
            <w:shd w:val="clear" w:color="auto" w:fill="FFFFFF"/>
          </w:tcPr>
          <w:p w14:paraId="15FEB37E" w14:textId="77777777" w:rsidR="005123BF" w:rsidRDefault="008902F5">
            <w:pPr>
              <w:pStyle w:val="Normal0"/>
              <w:shd w:val="clear" w:color="auto" w:fill="FFFFFF"/>
            </w:pPr>
            <w:r>
              <w:t>Made some style corrections and added details to base station-related elements.</w:t>
            </w:r>
          </w:p>
        </w:tc>
      </w:tr>
    </w:tbl>
    <w:p w14:paraId="09A7C96F" w14:textId="77777777" w:rsidR="005123BF" w:rsidRDefault="005123BF">
      <w:pPr>
        <w:pStyle w:val="Normal0"/>
      </w:pPr>
    </w:p>
    <w:p w14:paraId="0E14EAC0" w14:textId="77777777" w:rsidR="005123BF" w:rsidRDefault="005123BF">
      <w:pPr>
        <w:pStyle w:val="Normal0"/>
        <w:pageBreakBefore/>
        <w:ind w:firstLine="360"/>
      </w:pPr>
    </w:p>
    <w:p w14:paraId="11FBEE2B" w14:textId="77777777" w:rsidR="005123BF" w:rsidRDefault="008902F5" w:rsidP="00D837AD">
      <w:pPr>
        <w:pStyle w:val="Heading1"/>
        <w:numPr>
          <w:ilvl w:val="0"/>
          <w:numId w:val="0"/>
        </w:numPr>
        <w:ind w:left="432" w:hanging="432"/>
      </w:pPr>
      <w:r>
        <w:t>Table of Contents</w:t>
      </w:r>
    </w:p>
    <w:p w14:paraId="0FAA1E93" w14:textId="77777777" w:rsidR="005123BF" w:rsidRDefault="00366848">
      <w:pPr>
        <w:pStyle w:val="Contents1"/>
        <w:tabs>
          <w:tab w:val="right" w:leader="dot" w:pos="9360"/>
        </w:tabs>
      </w:pPr>
      <w:hyperlink w:anchor="__RefHeading__2291_610263877">
        <w:r w:rsidR="008902F5">
          <w:rPr>
            <w:color w:val="0000FF"/>
            <w:u w:val="single"/>
          </w:rPr>
          <w:t>1.0Overview</w:t>
        </w:r>
        <w:r w:rsidR="008902F5">
          <w:rPr>
            <w:color w:val="0000FF"/>
            <w:u w:val="single"/>
          </w:rPr>
          <w:tab/>
          <w:t>7</w:t>
        </w:r>
      </w:hyperlink>
    </w:p>
    <w:p w14:paraId="6D99AE84" w14:textId="77777777" w:rsidR="005123BF" w:rsidRDefault="00366848">
      <w:pPr>
        <w:pStyle w:val="Contents2"/>
        <w:tabs>
          <w:tab w:val="right" w:leader="dot" w:pos="9580"/>
        </w:tabs>
      </w:pPr>
      <w:hyperlink w:anchor="__RefHeading__2293_610263877">
        <w:r w:rsidR="008902F5">
          <w:rPr>
            <w:color w:val="0000FF"/>
            <w:u w:val="single"/>
          </w:rPr>
          <w:t>1.1Scope</w:t>
        </w:r>
        <w:r w:rsidR="008902F5">
          <w:rPr>
            <w:color w:val="0000FF"/>
            <w:u w:val="single"/>
          </w:rPr>
          <w:tab/>
          <w:t>7</w:t>
        </w:r>
      </w:hyperlink>
    </w:p>
    <w:p w14:paraId="0CA65DC7" w14:textId="77777777" w:rsidR="005123BF" w:rsidRDefault="00366848">
      <w:pPr>
        <w:pStyle w:val="Contents2"/>
        <w:tabs>
          <w:tab w:val="right" w:leader="dot" w:pos="9580"/>
        </w:tabs>
      </w:pPr>
      <w:hyperlink w:anchor="__RefHeading__2295_610263877">
        <w:r w:rsidR="008902F5">
          <w:rPr>
            <w:color w:val="0000FF"/>
            <w:u w:val="single"/>
          </w:rPr>
          <w:t>1.2Purpose</w:t>
        </w:r>
        <w:r w:rsidR="008902F5">
          <w:rPr>
            <w:color w:val="0000FF"/>
            <w:u w:val="single"/>
          </w:rPr>
          <w:tab/>
          <w:t>7</w:t>
        </w:r>
      </w:hyperlink>
    </w:p>
    <w:p w14:paraId="7463E6F6" w14:textId="77777777" w:rsidR="005123BF" w:rsidRDefault="00366848">
      <w:pPr>
        <w:pStyle w:val="Contents3"/>
        <w:tabs>
          <w:tab w:val="right" w:leader="dot" w:pos="9800"/>
        </w:tabs>
      </w:pPr>
      <w:hyperlink w:anchor="__RefHeading__2297_610263877">
        <w:r w:rsidR="008902F5">
          <w:rPr>
            <w:color w:val="0000FF"/>
            <w:u w:val="single"/>
          </w:rPr>
          <w:t>1.2.1iPhone Application</w:t>
        </w:r>
        <w:r w:rsidR="008902F5">
          <w:rPr>
            <w:color w:val="0000FF"/>
            <w:u w:val="single"/>
          </w:rPr>
          <w:tab/>
          <w:t>7</w:t>
        </w:r>
      </w:hyperlink>
    </w:p>
    <w:p w14:paraId="2ADA88B9" w14:textId="77777777" w:rsidR="005123BF" w:rsidRDefault="00366848">
      <w:pPr>
        <w:pStyle w:val="Contents3"/>
        <w:tabs>
          <w:tab w:val="right" w:leader="dot" w:pos="9800"/>
        </w:tabs>
      </w:pPr>
      <w:hyperlink w:anchor="__RefHeading__2299_610263877">
        <w:r w:rsidR="008902F5">
          <w:rPr>
            <w:color w:val="0000FF"/>
            <w:u w:val="single"/>
          </w:rPr>
          <w:t>1.2.2Base Station</w:t>
        </w:r>
        <w:r w:rsidR="008902F5">
          <w:rPr>
            <w:color w:val="0000FF"/>
            <w:u w:val="single"/>
          </w:rPr>
          <w:tab/>
          <w:t>7</w:t>
        </w:r>
      </w:hyperlink>
    </w:p>
    <w:p w14:paraId="772812C6" w14:textId="77777777" w:rsidR="005123BF" w:rsidRDefault="00366848">
      <w:pPr>
        <w:pStyle w:val="Contents3"/>
        <w:tabs>
          <w:tab w:val="right" w:leader="dot" w:pos="9800"/>
        </w:tabs>
      </w:pPr>
      <w:hyperlink w:anchor="__RefHeading__2301_610263877">
        <w:r w:rsidR="008902F5">
          <w:rPr>
            <w:color w:val="0000FF"/>
            <w:u w:val="single"/>
          </w:rPr>
          <w:t>1.2.3Resolution Server</w:t>
        </w:r>
        <w:r w:rsidR="008902F5">
          <w:rPr>
            <w:color w:val="0000FF"/>
            <w:u w:val="single"/>
          </w:rPr>
          <w:tab/>
          <w:t>7</w:t>
        </w:r>
      </w:hyperlink>
    </w:p>
    <w:p w14:paraId="4695A835" w14:textId="77777777" w:rsidR="005123BF" w:rsidRDefault="00366848">
      <w:pPr>
        <w:pStyle w:val="Contents3"/>
        <w:tabs>
          <w:tab w:val="right" w:leader="dot" w:pos="9800"/>
        </w:tabs>
      </w:pPr>
      <w:hyperlink w:anchor="__RefHeading__2303_610263877">
        <w:r w:rsidR="008902F5">
          <w:rPr>
            <w:color w:val="0000FF"/>
            <w:u w:val="single"/>
          </w:rPr>
          <w:t>1.2.4Devices</w:t>
        </w:r>
        <w:r w:rsidR="008902F5">
          <w:rPr>
            <w:color w:val="0000FF"/>
            <w:u w:val="single"/>
          </w:rPr>
          <w:tab/>
          <w:t>7</w:t>
        </w:r>
      </w:hyperlink>
    </w:p>
    <w:p w14:paraId="22D2087B" w14:textId="77777777" w:rsidR="005123BF" w:rsidRDefault="00366848">
      <w:pPr>
        <w:pStyle w:val="Contents2"/>
        <w:tabs>
          <w:tab w:val="right" w:leader="dot" w:pos="9580"/>
        </w:tabs>
      </w:pPr>
      <w:hyperlink w:anchor="__RefHeading__2305_610263877">
        <w:r w:rsidR="008902F5">
          <w:rPr>
            <w:color w:val="0000FF"/>
            <w:u w:val="single"/>
          </w:rPr>
          <w:t>1.3System Goals</w:t>
        </w:r>
        <w:r w:rsidR="008902F5">
          <w:rPr>
            <w:color w:val="0000FF"/>
            <w:u w:val="single"/>
          </w:rPr>
          <w:tab/>
          <w:t>7</w:t>
        </w:r>
      </w:hyperlink>
    </w:p>
    <w:p w14:paraId="6867EEF5" w14:textId="77777777" w:rsidR="005123BF" w:rsidRDefault="00366848">
      <w:pPr>
        <w:pStyle w:val="Contents2"/>
        <w:tabs>
          <w:tab w:val="right" w:leader="dot" w:pos="9580"/>
        </w:tabs>
      </w:pPr>
      <w:hyperlink w:anchor="__RefHeading__2307_610263877">
        <w:r w:rsidR="008902F5">
          <w:rPr>
            <w:color w:val="0000FF"/>
            <w:u w:val="single"/>
          </w:rPr>
          <w:t>1.4System Overview and Diagram</w:t>
        </w:r>
        <w:r w:rsidR="008902F5">
          <w:rPr>
            <w:color w:val="0000FF"/>
            <w:u w:val="single"/>
          </w:rPr>
          <w:tab/>
          <w:t>7</w:t>
        </w:r>
      </w:hyperlink>
    </w:p>
    <w:p w14:paraId="033AFF4D" w14:textId="77777777" w:rsidR="005123BF" w:rsidRDefault="00366848">
      <w:pPr>
        <w:pStyle w:val="Contents3"/>
        <w:tabs>
          <w:tab w:val="right" w:leader="dot" w:pos="9800"/>
        </w:tabs>
      </w:pPr>
      <w:hyperlink w:anchor="__RefHeading__2309_610263877">
        <w:r w:rsidR="008902F5">
          <w:rPr>
            <w:color w:val="0000FF"/>
            <w:u w:val="single"/>
          </w:rPr>
          <w:t>1.4.1iPhone Application</w:t>
        </w:r>
        <w:r w:rsidR="008902F5">
          <w:rPr>
            <w:color w:val="0000FF"/>
            <w:u w:val="single"/>
          </w:rPr>
          <w:tab/>
          <w:t>8</w:t>
        </w:r>
      </w:hyperlink>
    </w:p>
    <w:p w14:paraId="7A322D12" w14:textId="77777777" w:rsidR="005123BF" w:rsidRDefault="00366848">
      <w:pPr>
        <w:pStyle w:val="Contents3"/>
        <w:tabs>
          <w:tab w:val="right" w:leader="dot" w:pos="9800"/>
        </w:tabs>
      </w:pPr>
      <w:hyperlink w:anchor="__RefHeading__2311_610263877">
        <w:r w:rsidR="008902F5">
          <w:rPr>
            <w:color w:val="0000FF"/>
            <w:u w:val="single"/>
          </w:rPr>
          <w:t>1.4.2Base Station</w:t>
        </w:r>
        <w:r w:rsidR="008902F5">
          <w:rPr>
            <w:color w:val="0000FF"/>
            <w:u w:val="single"/>
          </w:rPr>
          <w:tab/>
          <w:t>8</w:t>
        </w:r>
      </w:hyperlink>
    </w:p>
    <w:p w14:paraId="163CE6CA" w14:textId="77777777" w:rsidR="005123BF" w:rsidRDefault="00366848">
      <w:pPr>
        <w:pStyle w:val="Contents3"/>
        <w:tabs>
          <w:tab w:val="right" w:leader="dot" w:pos="9800"/>
        </w:tabs>
      </w:pPr>
      <w:hyperlink w:anchor="__RefHeading__2313_610263877">
        <w:r w:rsidR="008902F5">
          <w:rPr>
            <w:color w:val="0000FF"/>
            <w:u w:val="single"/>
          </w:rPr>
          <w:t>1.4.3Resolution Server</w:t>
        </w:r>
        <w:r w:rsidR="008902F5">
          <w:rPr>
            <w:color w:val="0000FF"/>
            <w:u w:val="single"/>
          </w:rPr>
          <w:tab/>
          <w:t>8</w:t>
        </w:r>
      </w:hyperlink>
    </w:p>
    <w:p w14:paraId="1B41F06B" w14:textId="77777777" w:rsidR="005123BF" w:rsidRDefault="00366848">
      <w:pPr>
        <w:pStyle w:val="Contents3"/>
        <w:tabs>
          <w:tab w:val="right" w:leader="dot" w:pos="9800"/>
        </w:tabs>
      </w:pPr>
      <w:hyperlink w:anchor="__RefHeading__2315_610263877">
        <w:r w:rsidR="008902F5">
          <w:rPr>
            <w:color w:val="0000FF"/>
            <w:u w:val="single"/>
          </w:rPr>
          <w:t>1.4.4Devices</w:t>
        </w:r>
        <w:r w:rsidR="008902F5">
          <w:rPr>
            <w:color w:val="0000FF"/>
            <w:u w:val="single"/>
          </w:rPr>
          <w:tab/>
          <w:t>8</w:t>
        </w:r>
      </w:hyperlink>
    </w:p>
    <w:p w14:paraId="26D1A44E" w14:textId="77777777" w:rsidR="005123BF" w:rsidRDefault="00366848">
      <w:pPr>
        <w:pStyle w:val="Contents2"/>
        <w:tabs>
          <w:tab w:val="right" w:leader="dot" w:pos="9580"/>
        </w:tabs>
      </w:pPr>
      <w:hyperlink w:anchor="__RefHeading__2317_610263877">
        <w:r w:rsidR="008902F5">
          <w:rPr>
            <w:color w:val="0000FF"/>
            <w:u w:val="single"/>
          </w:rPr>
          <w:t>1.5Technologies Overview</w:t>
        </w:r>
        <w:r w:rsidR="008902F5">
          <w:rPr>
            <w:color w:val="0000FF"/>
            <w:u w:val="single"/>
          </w:rPr>
          <w:tab/>
          <w:t>8</w:t>
        </w:r>
      </w:hyperlink>
    </w:p>
    <w:p w14:paraId="0EAF2E1E" w14:textId="77777777" w:rsidR="005123BF" w:rsidRDefault="00366848">
      <w:pPr>
        <w:pStyle w:val="Contents1"/>
        <w:tabs>
          <w:tab w:val="right" w:leader="dot" w:pos="9360"/>
        </w:tabs>
      </w:pPr>
      <w:hyperlink w:anchor="__RefHeading__2319_610263877">
        <w:r w:rsidR="008902F5">
          <w:rPr>
            <w:color w:val="0000FF"/>
            <w:u w:val="single"/>
          </w:rPr>
          <w:t>2.0Project Overview</w:t>
        </w:r>
        <w:r w:rsidR="008902F5">
          <w:rPr>
            <w:color w:val="0000FF"/>
            <w:u w:val="single"/>
          </w:rPr>
          <w:tab/>
          <w:t>8</w:t>
        </w:r>
      </w:hyperlink>
    </w:p>
    <w:p w14:paraId="7704CF8D" w14:textId="77777777" w:rsidR="005123BF" w:rsidRDefault="00366848">
      <w:pPr>
        <w:pStyle w:val="Contents2"/>
        <w:tabs>
          <w:tab w:val="right" w:leader="dot" w:pos="9580"/>
        </w:tabs>
      </w:pPr>
      <w:hyperlink w:anchor="__RefHeading__2321_610263877">
        <w:r w:rsidR="008902F5">
          <w:rPr>
            <w:color w:val="0000FF"/>
            <w:u w:val="single"/>
          </w:rPr>
          <w:t>2.1Team Members and Roles</w:t>
        </w:r>
        <w:r w:rsidR="008902F5">
          <w:rPr>
            <w:color w:val="0000FF"/>
            <w:u w:val="single"/>
          </w:rPr>
          <w:tab/>
          <w:t>8</w:t>
        </w:r>
      </w:hyperlink>
    </w:p>
    <w:p w14:paraId="68393DF1" w14:textId="77777777" w:rsidR="005123BF" w:rsidRDefault="00366848">
      <w:pPr>
        <w:pStyle w:val="Contents2"/>
        <w:tabs>
          <w:tab w:val="right" w:leader="dot" w:pos="9580"/>
        </w:tabs>
      </w:pPr>
      <w:hyperlink w:anchor="__RefHeading__2323_610263877">
        <w:r w:rsidR="008902F5">
          <w:rPr>
            <w:color w:val="0000FF"/>
            <w:u w:val="single"/>
          </w:rPr>
          <w:t>2.2Project Management Approach</w:t>
        </w:r>
        <w:r w:rsidR="008902F5">
          <w:rPr>
            <w:color w:val="0000FF"/>
            <w:u w:val="single"/>
          </w:rPr>
          <w:tab/>
          <w:t>8</w:t>
        </w:r>
      </w:hyperlink>
    </w:p>
    <w:p w14:paraId="7C69F45D" w14:textId="77777777" w:rsidR="005123BF" w:rsidRDefault="00366848">
      <w:pPr>
        <w:pStyle w:val="Contents2"/>
        <w:tabs>
          <w:tab w:val="right" w:leader="dot" w:pos="9580"/>
        </w:tabs>
      </w:pPr>
      <w:hyperlink w:anchor="__RefHeading__2325_610263877">
        <w:r w:rsidR="008902F5">
          <w:rPr>
            <w:color w:val="0000FF"/>
            <w:u w:val="single"/>
          </w:rPr>
          <w:t>2.3Phase Overview</w:t>
        </w:r>
        <w:r w:rsidR="008902F5">
          <w:rPr>
            <w:color w:val="0000FF"/>
            <w:u w:val="single"/>
          </w:rPr>
          <w:tab/>
          <w:t>8</w:t>
        </w:r>
      </w:hyperlink>
    </w:p>
    <w:p w14:paraId="43182AD1" w14:textId="77777777" w:rsidR="005123BF" w:rsidRDefault="00366848">
      <w:pPr>
        <w:pStyle w:val="Contents2"/>
        <w:tabs>
          <w:tab w:val="right" w:leader="dot" w:pos="9580"/>
        </w:tabs>
      </w:pPr>
      <w:hyperlink w:anchor="__RefHeading__2327_610263877">
        <w:r w:rsidR="008902F5">
          <w:rPr>
            <w:color w:val="0000FF"/>
            <w:u w:val="single"/>
          </w:rPr>
          <w:t>2.4Terminology and Acronyms</w:t>
        </w:r>
        <w:r w:rsidR="008902F5">
          <w:rPr>
            <w:color w:val="0000FF"/>
            <w:u w:val="single"/>
          </w:rPr>
          <w:tab/>
          <w:t>9</w:t>
        </w:r>
      </w:hyperlink>
    </w:p>
    <w:p w14:paraId="724D428D" w14:textId="77777777" w:rsidR="005123BF" w:rsidRDefault="00366848">
      <w:pPr>
        <w:pStyle w:val="Contents1"/>
        <w:tabs>
          <w:tab w:val="right" w:leader="dot" w:pos="9360"/>
        </w:tabs>
      </w:pPr>
      <w:hyperlink w:anchor="__RefHeading__2329_610263877">
        <w:r w:rsidR="008902F5">
          <w:rPr>
            <w:color w:val="0000FF"/>
            <w:u w:val="single"/>
          </w:rPr>
          <w:t>2.5Requirements</w:t>
        </w:r>
        <w:r w:rsidR="008902F5">
          <w:rPr>
            <w:color w:val="0000FF"/>
            <w:u w:val="single"/>
          </w:rPr>
          <w:tab/>
          <w:t>9</w:t>
        </w:r>
      </w:hyperlink>
    </w:p>
    <w:p w14:paraId="2E606884" w14:textId="77777777" w:rsidR="005123BF" w:rsidRDefault="00366848">
      <w:pPr>
        <w:pStyle w:val="Contents3"/>
        <w:tabs>
          <w:tab w:val="right" w:leader="dot" w:pos="9800"/>
        </w:tabs>
      </w:pPr>
      <w:hyperlink w:anchor="__RefHeading__2331_610263877">
        <w:r w:rsidR="008902F5">
          <w:rPr>
            <w:color w:val="0000FF"/>
            <w:u w:val="single"/>
          </w:rPr>
          <w:t>2.5.1Smart Phone App</w:t>
        </w:r>
        <w:r w:rsidR="008902F5">
          <w:rPr>
            <w:color w:val="0000FF"/>
            <w:u w:val="single"/>
          </w:rPr>
          <w:tab/>
          <w:t>9</w:t>
        </w:r>
      </w:hyperlink>
    </w:p>
    <w:p w14:paraId="7F994ED7" w14:textId="77777777" w:rsidR="005123BF" w:rsidRDefault="00366848">
      <w:pPr>
        <w:pStyle w:val="Contents3"/>
        <w:tabs>
          <w:tab w:val="right" w:leader="dot" w:pos="9800"/>
        </w:tabs>
      </w:pPr>
      <w:hyperlink w:anchor="__RefHeading__2333_610263877">
        <w:r w:rsidR="008902F5">
          <w:rPr>
            <w:color w:val="0000FF"/>
            <w:u w:val="single"/>
          </w:rPr>
          <w:t>2.5.2Hardware Control</w:t>
        </w:r>
        <w:r w:rsidR="008902F5">
          <w:rPr>
            <w:color w:val="0000FF"/>
            <w:u w:val="single"/>
          </w:rPr>
          <w:tab/>
          <w:t>9</w:t>
        </w:r>
      </w:hyperlink>
    </w:p>
    <w:p w14:paraId="0AC3EFE4" w14:textId="77777777" w:rsidR="005123BF" w:rsidRDefault="00366848">
      <w:pPr>
        <w:pStyle w:val="Contents3"/>
        <w:tabs>
          <w:tab w:val="right" w:leader="dot" w:pos="9800"/>
        </w:tabs>
      </w:pPr>
      <w:hyperlink w:anchor="__RefHeading__2335_610263877">
        <w:r w:rsidR="008902F5">
          <w:rPr>
            <w:color w:val="0000FF"/>
            <w:u w:val="single"/>
          </w:rPr>
          <w:t>2.5.3Base Station</w:t>
        </w:r>
        <w:r w:rsidR="008902F5">
          <w:rPr>
            <w:color w:val="0000FF"/>
            <w:u w:val="single"/>
          </w:rPr>
          <w:tab/>
          <w:t>9</w:t>
        </w:r>
      </w:hyperlink>
    </w:p>
    <w:p w14:paraId="47E7AF12" w14:textId="77777777" w:rsidR="005123BF" w:rsidRDefault="00366848">
      <w:pPr>
        <w:pStyle w:val="Contents3"/>
        <w:tabs>
          <w:tab w:val="right" w:leader="dot" w:pos="9800"/>
        </w:tabs>
      </w:pPr>
      <w:hyperlink w:anchor="__RefHeading__2337_610263877">
        <w:r w:rsidR="008902F5">
          <w:rPr>
            <w:color w:val="0000FF"/>
            <w:u w:val="single"/>
          </w:rPr>
          <w:t>2.5.4Communication</w:t>
        </w:r>
        <w:r w:rsidR="008902F5">
          <w:rPr>
            <w:color w:val="0000FF"/>
            <w:u w:val="single"/>
          </w:rPr>
          <w:tab/>
          <w:t>9</w:t>
        </w:r>
      </w:hyperlink>
    </w:p>
    <w:p w14:paraId="0C358186" w14:textId="77777777" w:rsidR="005123BF" w:rsidRDefault="00366848">
      <w:pPr>
        <w:pStyle w:val="Contents3"/>
        <w:tabs>
          <w:tab w:val="right" w:leader="dot" w:pos="9800"/>
        </w:tabs>
      </w:pPr>
      <w:hyperlink w:anchor="__RefHeading__2339_610263877">
        <w:r w:rsidR="008902F5">
          <w:rPr>
            <w:color w:val="0000FF"/>
            <w:u w:val="single"/>
          </w:rPr>
          <w:t>2.5.5Resolution Server</w:t>
        </w:r>
        <w:r w:rsidR="008902F5">
          <w:rPr>
            <w:color w:val="0000FF"/>
            <w:u w:val="single"/>
          </w:rPr>
          <w:tab/>
          <w:t>9</w:t>
        </w:r>
      </w:hyperlink>
    </w:p>
    <w:p w14:paraId="3575197A" w14:textId="77777777" w:rsidR="005123BF" w:rsidRDefault="00366848">
      <w:pPr>
        <w:pStyle w:val="Contents1"/>
        <w:tabs>
          <w:tab w:val="right" w:leader="dot" w:pos="9360"/>
        </w:tabs>
      </w:pPr>
      <w:hyperlink w:anchor="__RefHeading__2341_610263877">
        <w:r w:rsidR="008902F5">
          <w:rPr>
            <w:color w:val="0000FF"/>
            <w:u w:val="single"/>
          </w:rPr>
          <w:t>3.0Design and Implementation</w:t>
        </w:r>
        <w:r w:rsidR="008902F5">
          <w:rPr>
            <w:color w:val="0000FF"/>
            <w:u w:val="single"/>
          </w:rPr>
          <w:tab/>
          <w:t>10</w:t>
        </w:r>
      </w:hyperlink>
    </w:p>
    <w:p w14:paraId="0E75F4CF" w14:textId="77777777" w:rsidR="005123BF" w:rsidRDefault="00366848">
      <w:pPr>
        <w:pStyle w:val="Contents2"/>
        <w:tabs>
          <w:tab w:val="right" w:leader="dot" w:pos="9580"/>
        </w:tabs>
      </w:pPr>
      <w:hyperlink w:anchor="__RefHeading__2343_610263877">
        <w:r w:rsidR="008902F5">
          <w:rPr>
            <w:color w:val="0000FF"/>
            <w:u w:val="single"/>
          </w:rPr>
          <w:t>3.1iPhone Application</w:t>
        </w:r>
        <w:r w:rsidR="008902F5">
          <w:rPr>
            <w:color w:val="0000FF"/>
            <w:u w:val="single"/>
          </w:rPr>
          <w:tab/>
          <w:t>10</w:t>
        </w:r>
      </w:hyperlink>
    </w:p>
    <w:p w14:paraId="11463417" w14:textId="77777777" w:rsidR="005123BF" w:rsidRDefault="00366848">
      <w:pPr>
        <w:pStyle w:val="Contents3"/>
        <w:tabs>
          <w:tab w:val="right" w:leader="dot" w:pos="9800"/>
        </w:tabs>
      </w:pPr>
      <w:hyperlink w:anchor="__RefHeading__2345_610263877">
        <w:r w:rsidR="008902F5">
          <w:rPr>
            <w:color w:val="0000FF"/>
            <w:u w:val="single"/>
          </w:rPr>
          <w:t>3.1.1Technologies Used</w:t>
        </w:r>
        <w:r w:rsidR="008902F5">
          <w:rPr>
            <w:color w:val="0000FF"/>
            <w:u w:val="single"/>
          </w:rPr>
          <w:tab/>
          <w:t>10</w:t>
        </w:r>
      </w:hyperlink>
    </w:p>
    <w:p w14:paraId="33EACA7A" w14:textId="77777777" w:rsidR="005123BF" w:rsidRDefault="00366848">
      <w:pPr>
        <w:pStyle w:val="Contents3"/>
        <w:tabs>
          <w:tab w:val="right" w:leader="dot" w:pos="9800"/>
        </w:tabs>
      </w:pPr>
      <w:hyperlink w:anchor="__RefHeading__2347_610263877">
        <w:r w:rsidR="008902F5">
          <w:rPr>
            <w:color w:val="0000FF"/>
            <w:u w:val="single"/>
          </w:rPr>
          <w:t>3.1.2Component Overview</w:t>
        </w:r>
        <w:r w:rsidR="008902F5">
          <w:rPr>
            <w:color w:val="0000FF"/>
            <w:u w:val="single"/>
          </w:rPr>
          <w:tab/>
          <w:t>10</w:t>
        </w:r>
      </w:hyperlink>
    </w:p>
    <w:p w14:paraId="0A6D96CB" w14:textId="77777777" w:rsidR="005123BF" w:rsidRDefault="00366848">
      <w:pPr>
        <w:pStyle w:val="Contents3"/>
        <w:tabs>
          <w:tab w:val="right" w:leader="dot" w:pos="9800"/>
        </w:tabs>
      </w:pPr>
      <w:hyperlink w:anchor="__RefHeading__2349_610263877">
        <w:r w:rsidR="008902F5">
          <w:rPr>
            <w:color w:val="0000FF"/>
            <w:u w:val="single"/>
          </w:rPr>
          <w:t>3.1.3Phase Overview</w:t>
        </w:r>
        <w:r w:rsidR="008902F5">
          <w:rPr>
            <w:color w:val="0000FF"/>
            <w:u w:val="single"/>
          </w:rPr>
          <w:tab/>
          <w:t>10</w:t>
        </w:r>
      </w:hyperlink>
    </w:p>
    <w:p w14:paraId="19786D2E" w14:textId="77777777" w:rsidR="005123BF" w:rsidRDefault="00366848">
      <w:pPr>
        <w:pStyle w:val="Contents3"/>
        <w:tabs>
          <w:tab w:val="right" w:leader="dot" w:pos="9800"/>
        </w:tabs>
      </w:pPr>
      <w:hyperlink w:anchor="__RefHeading__2351_610263877">
        <w:r w:rsidR="008902F5">
          <w:rPr>
            <w:color w:val="0000FF"/>
            <w:u w:val="single"/>
          </w:rPr>
          <w:t>3.1.4Architecture Diagram</w:t>
        </w:r>
        <w:r w:rsidR="008902F5">
          <w:rPr>
            <w:color w:val="0000FF"/>
            <w:u w:val="single"/>
          </w:rPr>
          <w:tab/>
          <w:t>10</w:t>
        </w:r>
      </w:hyperlink>
    </w:p>
    <w:p w14:paraId="7D9DBC41" w14:textId="77777777" w:rsidR="005123BF" w:rsidRDefault="00366848">
      <w:pPr>
        <w:pStyle w:val="Contents3"/>
        <w:tabs>
          <w:tab w:val="right" w:leader="dot" w:pos="9800"/>
        </w:tabs>
      </w:pPr>
      <w:hyperlink w:anchor="__RefHeading__2353_610263877">
        <w:r w:rsidR="008902F5">
          <w:rPr>
            <w:color w:val="0000FF"/>
            <w:u w:val="single"/>
          </w:rPr>
          <w:t>3.1.5Data Flow Diagram</w:t>
        </w:r>
        <w:r w:rsidR="008902F5">
          <w:rPr>
            <w:color w:val="0000FF"/>
            <w:u w:val="single"/>
          </w:rPr>
          <w:tab/>
          <w:t>10</w:t>
        </w:r>
      </w:hyperlink>
    </w:p>
    <w:p w14:paraId="242838AB" w14:textId="77777777" w:rsidR="005123BF" w:rsidRDefault="00366848">
      <w:pPr>
        <w:pStyle w:val="Contents3"/>
        <w:tabs>
          <w:tab w:val="right" w:leader="dot" w:pos="9800"/>
        </w:tabs>
      </w:pPr>
      <w:hyperlink w:anchor="__RefHeading__2355_610263877">
        <w:r w:rsidR="008902F5">
          <w:rPr>
            <w:color w:val="0000FF"/>
            <w:u w:val="single"/>
          </w:rPr>
          <w:t>3.1.6Design Details</w:t>
        </w:r>
        <w:r w:rsidR="008902F5">
          <w:rPr>
            <w:color w:val="0000FF"/>
            <w:u w:val="single"/>
          </w:rPr>
          <w:tab/>
          <w:t>10</w:t>
        </w:r>
      </w:hyperlink>
    </w:p>
    <w:p w14:paraId="7093E493" w14:textId="77777777" w:rsidR="005123BF" w:rsidRDefault="00366848">
      <w:pPr>
        <w:pStyle w:val="Contents4"/>
        <w:tabs>
          <w:tab w:val="right" w:leader="dot" w:pos="10020"/>
        </w:tabs>
        <w:rPr>
          <w:color w:val="0000FF"/>
          <w:u w:val="single"/>
        </w:rPr>
      </w:pPr>
      <w:hyperlink w:anchor="__RefHeading__1652_408602583">
        <w:r w:rsidR="00A65288">
          <w:rPr>
            <w:color w:val="0000FF"/>
            <w:u w:val="single"/>
          </w:rPr>
          <w:t>3.1.6.1First Time R</w:t>
        </w:r>
        <w:r w:rsidR="008902F5">
          <w:rPr>
            <w:color w:val="0000FF"/>
            <w:u w:val="single"/>
          </w:rPr>
          <w:t>egistration (</w:t>
        </w:r>
        <w:proofErr w:type="spellStart"/>
        <w:r w:rsidR="008902F5">
          <w:rPr>
            <w:color w:val="0000FF"/>
            <w:u w:val="single"/>
          </w:rPr>
          <w:t>iOS</w:t>
        </w:r>
        <w:proofErr w:type="spellEnd"/>
        <w:r w:rsidR="008902F5">
          <w:rPr>
            <w:color w:val="0000FF"/>
            <w:u w:val="single"/>
          </w:rPr>
          <w:t>)</w:t>
        </w:r>
        <w:r w:rsidR="008902F5">
          <w:rPr>
            <w:color w:val="0000FF"/>
            <w:u w:val="single"/>
          </w:rPr>
          <w:tab/>
          <w:t>10</w:t>
        </w:r>
      </w:hyperlink>
    </w:p>
    <w:p w14:paraId="31C9FAB1" w14:textId="77777777" w:rsidR="00A65288" w:rsidRDefault="00366848" w:rsidP="00A65288">
      <w:pPr>
        <w:pStyle w:val="Contents4"/>
        <w:tabs>
          <w:tab w:val="right" w:leader="dot" w:pos="10020"/>
        </w:tabs>
      </w:pPr>
      <w:hyperlink w:anchor="__RefHeading__1652_408602583">
        <w:r w:rsidR="00A65288">
          <w:rPr>
            <w:color w:val="0000FF"/>
            <w:u w:val="single"/>
          </w:rPr>
          <w:t>3.1.6.2Instruction View Controller</w:t>
        </w:r>
        <w:r w:rsidR="00A65288">
          <w:rPr>
            <w:color w:val="0000FF"/>
            <w:u w:val="single"/>
          </w:rPr>
          <w:tab/>
          <w:t>10</w:t>
        </w:r>
      </w:hyperlink>
    </w:p>
    <w:p w14:paraId="261DE9B1" w14:textId="77777777" w:rsidR="00A65288" w:rsidRDefault="00366848" w:rsidP="00A65288">
      <w:pPr>
        <w:pStyle w:val="Contents4"/>
        <w:tabs>
          <w:tab w:val="right" w:leader="dot" w:pos="10020"/>
        </w:tabs>
      </w:pPr>
      <w:hyperlink w:anchor="__RefHeading__1652_408602583">
        <w:r w:rsidR="00A65288">
          <w:rPr>
            <w:color w:val="0000FF"/>
            <w:u w:val="single"/>
          </w:rPr>
          <w:t>3.1.6.3Registration View Controller</w:t>
        </w:r>
        <w:r w:rsidR="00A65288">
          <w:rPr>
            <w:color w:val="0000FF"/>
            <w:u w:val="single"/>
          </w:rPr>
          <w:tab/>
          <w:t>10</w:t>
        </w:r>
      </w:hyperlink>
    </w:p>
    <w:p w14:paraId="7BD4092A" w14:textId="77777777" w:rsidR="00A65288" w:rsidRDefault="00366848" w:rsidP="00A65288">
      <w:pPr>
        <w:pStyle w:val="Contents4"/>
        <w:tabs>
          <w:tab w:val="right" w:leader="dot" w:pos="10020"/>
        </w:tabs>
      </w:pPr>
      <w:hyperlink w:anchor="__RefHeading__1652_408602583">
        <w:r w:rsidR="00A65288">
          <w:rPr>
            <w:color w:val="0000FF"/>
            <w:u w:val="single"/>
          </w:rPr>
          <w:t>3.1.6.4Garage Door View Controller</w:t>
        </w:r>
        <w:r w:rsidR="00A65288">
          <w:rPr>
            <w:color w:val="0000FF"/>
            <w:u w:val="single"/>
          </w:rPr>
          <w:tab/>
          <w:t>10</w:t>
        </w:r>
      </w:hyperlink>
    </w:p>
    <w:p w14:paraId="65813332" w14:textId="77777777" w:rsidR="005123BF" w:rsidRDefault="00366848">
      <w:pPr>
        <w:pStyle w:val="Contents2"/>
        <w:tabs>
          <w:tab w:val="right" w:leader="dot" w:pos="9580"/>
        </w:tabs>
      </w:pPr>
      <w:hyperlink w:anchor="__RefHeading__2357_610263877">
        <w:r w:rsidR="008902F5">
          <w:rPr>
            <w:color w:val="0000FF"/>
            <w:u w:val="single"/>
          </w:rPr>
          <w:t>3.2Base Station</w:t>
        </w:r>
        <w:r w:rsidR="008902F5">
          <w:rPr>
            <w:color w:val="0000FF"/>
            <w:u w:val="single"/>
          </w:rPr>
          <w:tab/>
          <w:t>11</w:t>
        </w:r>
      </w:hyperlink>
    </w:p>
    <w:p w14:paraId="34083081" w14:textId="77777777" w:rsidR="005123BF" w:rsidRDefault="00366848">
      <w:pPr>
        <w:pStyle w:val="Contents3"/>
        <w:tabs>
          <w:tab w:val="right" w:leader="dot" w:pos="9800"/>
        </w:tabs>
      </w:pPr>
      <w:hyperlink w:anchor="__RefHeading__2359_610263877">
        <w:r w:rsidR="008902F5">
          <w:rPr>
            <w:color w:val="0000FF"/>
            <w:u w:val="single"/>
          </w:rPr>
          <w:t>3.2.1Technologies Used</w:t>
        </w:r>
        <w:r w:rsidR="008902F5">
          <w:rPr>
            <w:color w:val="0000FF"/>
            <w:u w:val="single"/>
          </w:rPr>
          <w:tab/>
          <w:t>11</w:t>
        </w:r>
      </w:hyperlink>
    </w:p>
    <w:p w14:paraId="00B1F5B2" w14:textId="77777777" w:rsidR="005123BF" w:rsidRDefault="00366848">
      <w:pPr>
        <w:pStyle w:val="Contents3"/>
        <w:tabs>
          <w:tab w:val="right" w:leader="dot" w:pos="9800"/>
        </w:tabs>
      </w:pPr>
      <w:hyperlink w:anchor="__RefHeading__2361_610263877">
        <w:r w:rsidR="008902F5">
          <w:rPr>
            <w:color w:val="0000FF"/>
            <w:u w:val="single"/>
          </w:rPr>
          <w:t>3.2.2Component Overview</w:t>
        </w:r>
        <w:r w:rsidR="008902F5">
          <w:rPr>
            <w:color w:val="0000FF"/>
            <w:u w:val="single"/>
          </w:rPr>
          <w:tab/>
          <w:t>11</w:t>
        </w:r>
      </w:hyperlink>
    </w:p>
    <w:p w14:paraId="3532FDEC" w14:textId="77777777" w:rsidR="005123BF" w:rsidRDefault="00366848">
      <w:pPr>
        <w:pStyle w:val="Contents3"/>
        <w:tabs>
          <w:tab w:val="right" w:leader="dot" w:pos="9800"/>
        </w:tabs>
      </w:pPr>
      <w:hyperlink w:anchor="__RefHeading__2363_610263877">
        <w:r w:rsidR="008902F5">
          <w:rPr>
            <w:color w:val="0000FF"/>
            <w:u w:val="single"/>
          </w:rPr>
          <w:t>3.2.3Phase Overview</w:t>
        </w:r>
        <w:r w:rsidR="008902F5">
          <w:rPr>
            <w:color w:val="0000FF"/>
            <w:u w:val="single"/>
          </w:rPr>
          <w:tab/>
          <w:t>11</w:t>
        </w:r>
      </w:hyperlink>
    </w:p>
    <w:p w14:paraId="497679D6" w14:textId="77777777" w:rsidR="005123BF" w:rsidRDefault="00366848">
      <w:pPr>
        <w:pStyle w:val="Contents3"/>
        <w:tabs>
          <w:tab w:val="right" w:leader="dot" w:pos="9800"/>
        </w:tabs>
      </w:pPr>
      <w:hyperlink w:anchor="__RefHeading__2365_610263877">
        <w:r w:rsidR="008902F5">
          <w:rPr>
            <w:color w:val="0000FF"/>
            <w:u w:val="single"/>
          </w:rPr>
          <w:t>3.2.4Architecture Diagram</w:t>
        </w:r>
        <w:r w:rsidR="008902F5">
          <w:rPr>
            <w:color w:val="0000FF"/>
            <w:u w:val="single"/>
          </w:rPr>
          <w:tab/>
          <w:t>12</w:t>
        </w:r>
      </w:hyperlink>
    </w:p>
    <w:p w14:paraId="2948ED3A" w14:textId="77777777" w:rsidR="005123BF" w:rsidRDefault="00366848">
      <w:pPr>
        <w:pStyle w:val="Contents3"/>
        <w:tabs>
          <w:tab w:val="right" w:leader="dot" w:pos="9800"/>
        </w:tabs>
      </w:pPr>
      <w:hyperlink w:anchor="__RefHeading__2367_610263877">
        <w:r w:rsidR="008902F5">
          <w:rPr>
            <w:color w:val="0000FF"/>
            <w:u w:val="single"/>
          </w:rPr>
          <w:t>3.2.5Data | Logic Flow Diagram</w:t>
        </w:r>
        <w:r w:rsidR="008902F5">
          <w:rPr>
            <w:color w:val="0000FF"/>
            <w:u w:val="single"/>
          </w:rPr>
          <w:tab/>
          <w:t>12</w:t>
        </w:r>
      </w:hyperlink>
    </w:p>
    <w:p w14:paraId="53C2A465" w14:textId="77777777" w:rsidR="005123BF" w:rsidRDefault="00366848">
      <w:pPr>
        <w:pStyle w:val="Contents3"/>
        <w:tabs>
          <w:tab w:val="right" w:leader="dot" w:pos="9800"/>
        </w:tabs>
      </w:pPr>
      <w:hyperlink w:anchor="__RefHeading__2369_610263877">
        <w:r w:rsidR="008902F5">
          <w:rPr>
            <w:color w:val="0000FF"/>
            <w:u w:val="single"/>
          </w:rPr>
          <w:t>3.2.6Design Details</w:t>
        </w:r>
        <w:r w:rsidR="008902F5">
          <w:rPr>
            <w:color w:val="0000FF"/>
            <w:u w:val="single"/>
          </w:rPr>
          <w:tab/>
          <w:t>12</w:t>
        </w:r>
      </w:hyperlink>
    </w:p>
    <w:p w14:paraId="3B33F159" w14:textId="77777777" w:rsidR="005123BF" w:rsidRDefault="00366848">
      <w:pPr>
        <w:pStyle w:val="Contents2"/>
        <w:tabs>
          <w:tab w:val="right" w:leader="dot" w:pos="9580"/>
        </w:tabs>
      </w:pPr>
      <w:hyperlink w:anchor="__RefHeading__2371_610263877">
        <w:r w:rsidR="008902F5">
          <w:rPr>
            <w:color w:val="0000FF"/>
            <w:u w:val="single"/>
          </w:rPr>
          <w:t>3.3Resolution Server</w:t>
        </w:r>
        <w:r w:rsidR="008902F5">
          <w:rPr>
            <w:color w:val="0000FF"/>
            <w:u w:val="single"/>
          </w:rPr>
          <w:tab/>
          <w:t>12</w:t>
        </w:r>
      </w:hyperlink>
    </w:p>
    <w:p w14:paraId="71422EFE" w14:textId="77777777" w:rsidR="005123BF" w:rsidRDefault="00366848">
      <w:pPr>
        <w:pStyle w:val="Contents3"/>
        <w:tabs>
          <w:tab w:val="right" w:leader="dot" w:pos="9800"/>
        </w:tabs>
      </w:pPr>
      <w:hyperlink w:anchor="__RefHeading__2373_610263877">
        <w:r w:rsidR="008902F5">
          <w:rPr>
            <w:color w:val="0000FF"/>
            <w:u w:val="single"/>
          </w:rPr>
          <w:t>3.3.1Technologies Used</w:t>
        </w:r>
        <w:r w:rsidR="008902F5">
          <w:rPr>
            <w:color w:val="0000FF"/>
            <w:u w:val="single"/>
          </w:rPr>
          <w:tab/>
          <w:t>12</w:t>
        </w:r>
      </w:hyperlink>
    </w:p>
    <w:p w14:paraId="43C2D894" w14:textId="77777777" w:rsidR="005123BF" w:rsidRDefault="00366848">
      <w:pPr>
        <w:pStyle w:val="Contents3"/>
        <w:tabs>
          <w:tab w:val="right" w:leader="dot" w:pos="9800"/>
        </w:tabs>
      </w:pPr>
      <w:hyperlink w:anchor="__RefHeading__2375_610263877">
        <w:r w:rsidR="008902F5">
          <w:rPr>
            <w:color w:val="0000FF"/>
            <w:u w:val="single"/>
          </w:rPr>
          <w:t>3.3.2Component Overview</w:t>
        </w:r>
        <w:r w:rsidR="008902F5">
          <w:rPr>
            <w:color w:val="0000FF"/>
            <w:u w:val="single"/>
          </w:rPr>
          <w:tab/>
          <w:t>12</w:t>
        </w:r>
      </w:hyperlink>
    </w:p>
    <w:p w14:paraId="3D9CC8A0" w14:textId="77777777" w:rsidR="005123BF" w:rsidRDefault="00366848">
      <w:pPr>
        <w:pStyle w:val="Contents3"/>
        <w:tabs>
          <w:tab w:val="right" w:leader="dot" w:pos="9800"/>
        </w:tabs>
      </w:pPr>
      <w:hyperlink w:anchor="__RefHeading__2377_610263877">
        <w:r w:rsidR="008902F5">
          <w:rPr>
            <w:color w:val="0000FF"/>
            <w:u w:val="single"/>
          </w:rPr>
          <w:t>3.3.3Phase Overview</w:t>
        </w:r>
        <w:r w:rsidR="008902F5">
          <w:rPr>
            <w:color w:val="0000FF"/>
            <w:u w:val="single"/>
          </w:rPr>
          <w:tab/>
          <w:t>12</w:t>
        </w:r>
      </w:hyperlink>
    </w:p>
    <w:p w14:paraId="1541B344" w14:textId="77777777" w:rsidR="005123BF" w:rsidRDefault="00366848">
      <w:pPr>
        <w:pStyle w:val="Contents3"/>
        <w:tabs>
          <w:tab w:val="right" w:leader="dot" w:pos="9800"/>
        </w:tabs>
      </w:pPr>
      <w:hyperlink w:anchor="__RefHeading__2379_610263877">
        <w:r w:rsidR="008902F5">
          <w:rPr>
            <w:color w:val="0000FF"/>
            <w:u w:val="single"/>
          </w:rPr>
          <w:t>3.3.4Architecture Diagram</w:t>
        </w:r>
        <w:r w:rsidR="008902F5">
          <w:rPr>
            <w:color w:val="0000FF"/>
            <w:u w:val="single"/>
          </w:rPr>
          <w:tab/>
          <w:t>12</w:t>
        </w:r>
      </w:hyperlink>
    </w:p>
    <w:p w14:paraId="64E51834" w14:textId="77777777" w:rsidR="005123BF" w:rsidRDefault="00366848">
      <w:pPr>
        <w:pStyle w:val="Contents3"/>
        <w:tabs>
          <w:tab w:val="right" w:leader="dot" w:pos="9800"/>
        </w:tabs>
      </w:pPr>
      <w:hyperlink w:anchor="__RefHeading__2381_610263877">
        <w:r w:rsidR="008902F5">
          <w:rPr>
            <w:color w:val="0000FF"/>
            <w:u w:val="single"/>
          </w:rPr>
          <w:t xml:space="preserve">3.3.5Design Details </w:t>
        </w:r>
        <w:r w:rsidR="008902F5">
          <w:rPr>
            <w:color w:val="0000FF"/>
            <w:u w:val="single"/>
          </w:rPr>
          <w:tab/>
          <w:t>12</w:t>
        </w:r>
      </w:hyperlink>
    </w:p>
    <w:p w14:paraId="25FA44A0" w14:textId="77777777" w:rsidR="005123BF" w:rsidRDefault="00366848">
      <w:pPr>
        <w:pStyle w:val="Contents4"/>
        <w:tabs>
          <w:tab w:val="right" w:leader="dot" w:pos="10020"/>
        </w:tabs>
      </w:pPr>
      <w:hyperlink w:anchor="__RefHeading__1656_408602583">
        <w:r w:rsidR="008902F5">
          <w:rPr>
            <w:color w:val="0000FF"/>
            <w:u w:val="single"/>
          </w:rPr>
          <w:t>3.3.5</w:t>
        </w:r>
        <w:proofErr w:type="gramStart"/>
        <w:r w:rsidR="008902F5">
          <w:rPr>
            <w:color w:val="0000FF"/>
            <w:u w:val="single"/>
          </w:rPr>
          <w:t>.I.1.1.1.1SQLite</w:t>
        </w:r>
        <w:proofErr w:type="gramEnd"/>
        <w:r w:rsidR="008902F5">
          <w:rPr>
            <w:color w:val="0000FF"/>
            <w:u w:val="single"/>
          </w:rPr>
          <w:t xml:space="preserve"> Database</w:t>
        </w:r>
        <w:r w:rsidR="008902F5">
          <w:rPr>
            <w:color w:val="0000FF"/>
            <w:u w:val="single"/>
          </w:rPr>
          <w:tab/>
          <w:t>12</w:t>
        </w:r>
      </w:hyperlink>
    </w:p>
    <w:p w14:paraId="1994BF20" w14:textId="77777777" w:rsidR="005123BF" w:rsidRDefault="00366848">
      <w:pPr>
        <w:pStyle w:val="Contents4"/>
        <w:tabs>
          <w:tab w:val="right" w:leader="dot" w:pos="10020"/>
        </w:tabs>
      </w:pPr>
      <w:hyperlink w:anchor="__RefHeading__1658_408602583">
        <w:r w:rsidR="008902F5">
          <w:rPr>
            <w:color w:val="0000FF"/>
            <w:u w:val="single"/>
          </w:rPr>
          <w:t>3.3.5</w:t>
        </w:r>
        <w:proofErr w:type="gramStart"/>
        <w:r w:rsidR="008902F5">
          <w:rPr>
            <w:color w:val="0000FF"/>
            <w:u w:val="single"/>
          </w:rPr>
          <w:t>.I.1.1.1.2Finder</w:t>
        </w:r>
        <w:proofErr w:type="gramEnd"/>
        <w:r w:rsidR="008902F5">
          <w:rPr>
            <w:color w:val="0000FF"/>
            <w:u w:val="single"/>
          </w:rPr>
          <w:t xml:space="preserve"> Class</w:t>
        </w:r>
        <w:r w:rsidR="008902F5">
          <w:rPr>
            <w:color w:val="0000FF"/>
            <w:u w:val="single"/>
          </w:rPr>
          <w:tab/>
          <w:t>12</w:t>
        </w:r>
      </w:hyperlink>
    </w:p>
    <w:p w14:paraId="468F9E9D" w14:textId="77777777" w:rsidR="005123BF" w:rsidRDefault="00366848">
      <w:pPr>
        <w:pStyle w:val="Contents4"/>
        <w:tabs>
          <w:tab w:val="right" w:leader="dot" w:pos="10020"/>
        </w:tabs>
      </w:pPr>
      <w:hyperlink w:anchor="__RefHeading__1660_408602583">
        <w:r w:rsidR="008902F5">
          <w:rPr>
            <w:color w:val="0000FF"/>
            <w:u w:val="single"/>
          </w:rPr>
          <w:t>3.3.5</w:t>
        </w:r>
        <w:proofErr w:type="gramStart"/>
        <w:r w:rsidR="008902F5">
          <w:rPr>
            <w:color w:val="0000FF"/>
            <w:u w:val="single"/>
          </w:rPr>
          <w:t>.I.1.1.1.3Server</w:t>
        </w:r>
        <w:proofErr w:type="gramEnd"/>
        <w:r w:rsidR="008902F5">
          <w:rPr>
            <w:color w:val="0000FF"/>
            <w:u w:val="single"/>
          </w:rPr>
          <w:t xml:space="preserve"> Class</w:t>
        </w:r>
        <w:r w:rsidR="008902F5">
          <w:rPr>
            <w:color w:val="0000FF"/>
            <w:u w:val="single"/>
          </w:rPr>
          <w:tab/>
          <w:t>13</w:t>
        </w:r>
      </w:hyperlink>
    </w:p>
    <w:p w14:paraId="1BC7A832" w14:textId="77777777" w:rsidR="005123BF" w:rsidRDefault="00366848">
      <w:pPr>
        <w:pStyle w:val="Contents4"/>
        <w:tabs>
          <w:tab w:val="right" w:leader="dot" w:pos="10020"/>
        </w:tabs>
      </w:pPr>
      <w:hyperlink w:anchor="__RefHeading__1662_408602583">
        <w:r w:rsidR="008902F5">
          <w:rPr>
            <w:color w:val="0000FF"/>
            <w:u w:val="single"/>
          </w:rPr>
          <w:t>3.3.5</w:t>
        </w:r>
        <w:proofErr w:type="gramStart"/>
        <w:r w:rsidR="008902F5">
          <w:rPr>
            <w:color w:val="0000FF"/>
            <w:u w:val="single"/>
          </w:rPr>
          <w:t>.I.1.1.1.4Main.py</w:t>
        </w:r>
        <w:proofErr w:type="gramEnd"/>
        <w:r w:rsidR="008902F5">
          <w:rPr>
            <w:color w:val="0000FF"/>
            <w:u w:val="single"/>
          </w:rPr>
          <w:tab/>
          <w:t>13</w:t>
        </w:r>
      </w:hyperlink>
    </w:p>
    <w:p w14:paraId="639B85A6" w14:textId="77777777" w:rsidR="005123BF" w:rsidRDefault="00366848">
      <w:pPr>
        <w:pStyle w:val="Contents2"/>
        <w:tabs>
          <w:tab w:val="right" w:leader="dot" w:pos="9580"/>
        </w:tabs>
      </w:pPr>
      <w:hyperlink w:anchor="__RefHeading__2383_610263877">
        <w:r w:rsidR="008902F5">
          <w:rPr>
            <w:color w:val="0000FF"/>
            <w:u w:val="single"/>
          </w:rPr>
          <w:t>3.4Devices</w:t>
        </w:r>
        <w:r w:rsidR="008902F5">
          <w:rPr>
            <w:color w:val="0000FF"/>
            <w:u w:val="single"/>
          </w:rPr>
          <w:tab/>
          <w:t>13</w:t>
        </w:r>
      </w:hyperlink>
    </w:p>
    <w:p w14:paraId="1010CFBB" w14:textId="77777777" w:rsidR="005123BF" w:rsidRDefault="00366848">
      <w:pPr>
        <w:pStyle w:val="Contents1"/>
        <w:tabs>
          <w:tab w:val="right" w:leader="dot" w:pos="9360"/>
        </w:tabs>
      </w:pPr>
      <w:hyperlink w:anchor="__RefHeading__1870_21348573">
        <w:r w:rsidR="008902F5">
          <w:rPr>
            <w:color w:val="0000FF"/>
            <w:u w:val="single"/>
          </w:rPr>
          <w:t>3.4.1Technologies Used</w:t>
        </w:r>
        <w:r w:rsidR="008902F5">
          <w:rPr>
            <w:color w:val="0000FF"/>
            <w:u w:val="single"/>
          </w:rPr>
          <w:tab/>
          <w:t>13</w:t>
        </w:r>
      </w:hyperlink>
    </w:p>
    <w:p w14:paraId="62D5BEA0" w14:textId="77777777" w:rsidR="005123BF" w:rsidRDefault="00366848">
      <w:pPr>
        <w:pStyle w:val="Contents1"/>
        <w:tabs>
          <w:tab w:val="right" w:leader="dot" w:pos="9360"/>
        </w:tabs>
      </w:pPr>
      <w:hyperlink w:anchor="__RefHeading__1872_21348573">
        <w:r w:rsidR="008902F5">
          <w:rPr>
            <w:color w:val="0000FF"/>
            <w:u w:val="single"/>
          </w:rPr>
          <w:t>3.4.2Component Overview</w:t>
        </w:r>
        <w:r w:rsidR="008902F5">
          <w:rPr>
            <w:color w:val="0000FF"/>
            <w:u w:val="single"/>
          </w:rPr>
          <w:tab/>
          <w:t>13</w:t>
        </w:r>
      </w:hyperlink>
    </w:p>
    <w:p w14:paraId="44BEAEB4" w14:textId="77777777" w:rsidR="005123BF" w:rsidRDefault="00366848">
      <w:pPr>
        <w:pStyle w:val="Contents1"/>
        <w:tabs>
          <w:tab w:val="right" w:leader="dot" w:pos="9360"/>
        </w:tabs>
      </w:pPr>
      <w:hyperlink w:anchor="__RefHeading__1874_21348573">
        <w:r w:rsidR="008902F5">
          <w:rPr>
            <w:color w:val="0000FF"/>
            <w:u w:val="single"/>
          </w:rPr>
          <w:t>3.4.3Phase Overview</w:t>
        </w:r>
        <w:r w:rsidR="008902F5">
          <w:rPr>
            <w:color w:val="0000FF"/>
            <w:u w:val="single"/>
          </w:rPr>
          <w:tab/>
          <w:t>13</w:t>
        </w:r>
      </w:hyperlink>
    </w:p>
    <w:p w14:paraId="682E6570" w14:textId="77777777" w:rsidR="005123BF" w:rsidRDefault="00366848">
      <w:pPr>
        <w:pStyle w:val="Contents1"/>
        <w:tabs>
          <w:tab w:val="right" w:leader="dot" w:pos="9360"/>
        </w:tabs>
      </w:pPr>
      <w:hyperlink w:anchor="__RefHeading__1876_21348573">
        <w:r w:rsidR="008902F5">
          <w:rPr>
            <w:color w:val="0000FF"/>
            <w:u w:val="single"/>
          </w:rPr>
          <w:t>3.4.4Architecture Diagram</w:t>
        </w:r>
        <w:r w:rsidR="008902F5">
          <w:rPr>
            <w:color w:val="0000FF"/>
            <w:u w:val="single"/>
          </w:rPr>
          <w:tab/>
          <w:t>13</w:t>
        </w:r>
      </w:hyperlink>
    </w:p>
    <w:p w14:paraId="75656F3E" w14:textId="77777777" w:rsidR="005123BF" w:rsidRDefault="00366848">
      <w:pPr>
        <w:pStyle w:val="Contents1"/>
        <w:tabs>
          <w:tab w:val="right" w:leader="dot" w:pos="9360"/>
        </w:tabs>
      </w:pPr>
      <w:hyperlink w:anchor="__RefHeading__1878_21348573">
        <w:r w:rsidR="008902F5">
          <w:rPr>
            <w:color w:val="0000FF"/>
            <w:u w:val="single"/>
          </w:rPr>
          <w:t>3.4.5Design Details</w:t>
        </w:r>
        <w:r w:rsidR="008902F5">
          <w:rPr>
            <w:color w:val="0000FF"/>
            <w:u w:val="single"/>
          </w:rPr>
          <w:tab/>
          <w:t>13</w:t>
        </w:r>
      </w:hyperlink>
    </w:p>
    <w:p w14:paraId="68B21DF7" w14:textId="77777777" w:rsidR="005123BF" w:rsidRDefault="00366848">
      <w:pPr>
        <w:pStyle w:val="Contents1"/>
        <w:tabs>
          <w:tab w:val="right" w:leader="dot" w:pos="9360"/>
        </w:tabs>
      </w:pPr>
      <w:hyperlink w:anchor="__RefHeading__2385_610263877">
        <w:r w:rsidR="008902F5">
          <w:rPr>
            <w:color w:val="0000FF"/>
            <w:u w:val="single"/>
          </w:rPr>
          <w:t>4.0System and Unit Testing</w:t>
        </w:r>
        <w:r w:rsidR="008902F5">
          <w:rPr>
            <w:color w:val="0000FF"/>
            <w:u w:val="single"/>
          </w:rPr>
          <w:tab/>
          <w:t>13</w:t>
        </w:r>
      </w:hyperlink>
    </w:p>
    <w:p w14:paraId="354F741E" w14:textId="77777777" w:rsidR="005123BF" w:rsidRDefault="00366848">
      <w:pPr>
        <w:pStyle w:val="Contents1"/>
        <w:tabs>
          <w:tab w:val="right" w:leader="dot" w:pos="9360"/>
        </w:tabs>
      </w:pPr>
      <w:hyperlink w:anchor="__RefHeading__1880_21348573">
        <w:r w:rsidR="008902F5">
          <w:rPr>
            <w:color w:val="0000FF"/>
            <w:u w:val="single"/>
          </w:rPr>
          <w:t>5.0Overview</w:t>
        </w:r>
        <w:r w:rsidR="008902F5">
          <w:rPr>
            <w:color w:val="0000FF"/>
            <w:u w:val="single"/>
          </w:rPr>
          <w:tab/>
          <w:t>13</w:t>
        </w:r>
      </w:hyperlink>
    </w:p>
    <w:p w14:paraId="6EE73E00" w14:textId="77777777" w:rsidR="005123BF" w:rsidRDefault="00366848">
      <w:pPr>
        <w:pStyle w:val="Contents3"/>
        <w:tabs>
          <w:tab w:val="right" w:leader="dot" w:pos="9800"/>
        </w:tabs>
      </w:pPr>
      <w:hyperlink w:anchor="__RefHeading__2387_610263877">
        <w:r w:rsidR="008902F5">
          <w:rPr>
            <w:color w:val="0000FF"/>
            <w:u w:val="single"/>
          </w:rPr>
          <w:t>5.1.1iPhone Application</w:t>
        </w:r>
        <w:r w:rsidR="008902F5">
          <w:rPr>
            <w:color w:val="0000FF"/>
            <w:u w:val="single"/>
          </w:rPr>
          <w:tab/>
          <w:t>13</w:t>
        </w:r>
      </w:hyperlink>
    </w:p>
    <w:p w14:paraId="5DFA582A" w14:textId="77777777" w:rsidR="005123BF" w:rsidRDefault="00366848">
      <w:pPr>
        <w:pStyle w:val="Contents3"/>
        <w:tabs>
          <w:tab w:val="right" w:leader="dot" w:pos="9800"/>
        </w:tabs>
      </w:pPr>
      <w:hyperlink w:anchor="__RefHeading__2389_610263877">
        <w:r w:rsidR="008902F5">
          <w:rPr>
            <w:color w:val="0000FF"/>
            <w:u w:val="single"/>
          </w:rPr>
          <w:t>5.1.2Base Station</w:t>
        </w:r>
        <w:r w:rsidR="008902F5">
          <w:rPr>
            <w:color w:val="0000FF"/>
            <w:u w:val="single"/>
          </w:rPr>
          <w:tab/>
          <w:t>14</w:t>
        </w:r>
      </w:hyperlink>
    </w:p>
    <w:p w14:paraId="69C2921E" w14:textId="77777777" w:rsidR="005123BF" w:rsidRDefault="00366848">
      <w:pPr>
        <w:pStyle w:val="Contents3"/>
        <w:tabs>
          <w:tab w:val="right" w:leader="dot" w:pos="9800"/>
        </w:tabs>
      </w:pPr>
      <w:hyperlink w:anchor="__RefHeading__2391_610263877">
        <w:r w:rsidR="008902F5">
          <w:rPr>
            <w:color w:val="0000FF"/>
            <w:u w:val="single"/>
          </w:rPr>
          <w:t>5.1.3Resolution Server</w:t>
        </w:r>
        <w:r w:rsidR="008902F5">
          <w:rPr>
            <w:color w:val="0000FF"/>
            <w:u w:val="single"/>
          </w:rPr>
          <w:tab/>
          <w:t>14</w:t>
        </w:r>
      </w:hyperlink>
    </w:p>
    <w:p w14:paraId="7C9470D0" w14:textId="77777777" w:rsidR="005123BF" w:rsidRDefault="00366848">
      <w:pPr>
        <w:pStyle w:val="Contents3"/>
        <w:tabs>
          <w:tab w:val="right" w:leader="dot" w:pos="9800"/>
        </w:tabs>
      </w:pPr>
      <w:hyperlink w:anchor="__RefHeading__2393_610263877">
        <w:r w:rsidR="008902F5">
          <w:rPr>
            <w:color w:val="0000FF"/>
            <w:u w:val="single"/>
          </w:rPr>
          <w:t>5.1.4Devices</w:t>
        </w:r>
        <w:r w:rsidR="008902F5">
          <w:rPr>
            <w:color w:val="0000FF"/>
            <w:u w:val="single"/>
          </w:rPr>
          <w:tab/>
          <w:t>14</w:t>
        </w:r>
      </w:hyperlink>
    </w:p>
    <w:p w14:paraId="7214AE1E" w14:textId="77777777" w:rsidR="005123BF" w:rsidRDefault="00366848">
      <w:pPr>
        <w:pStyle w:val="Contents2"/>
        <w:tabs>
          <w:tab w:val="right" w:leader="dot" w:pos="9580"/>
        </w:tabs>
      </w:pPr>
      <w:hyperlink w:anchor="__RefHeading__2397_610263877">
        <w:r w:rsidR="008902F5">
          <w:rPr>
            <w:color w:val="0000FF"/>
            <w:u w:val="single"/>
          </w:rPr>
          <w:t>5.2Dependencies</w:t>
        </w:r>
        <w:r w:rsidR="008902F5">
          <w:rPr>
            <w:color w:val="0000FF"/>
            <w:u w:val="single"/>
          </w:rPr>
          <w:tab/>
          <w:t>14</w:t>
        </w:r>
      </w:hyperlink>
    </w:p>
    <w:p w14:paraId="2AAE0BD7" w14:textId="77777777" w:rsidR="005123BF" w:rsidRDefault="00366848">
      <w:pPr>
        <w:pStyle w:val="Contents3"/>
        <w:tabs>
          <w:tab w:val="right" w:leader="dot" w:pos="9800"/>
        </w:tabs>
      </w:pPr>
      <w:hyperlink w:anchor="__RefHeading__2399_610263877">
        <w:r w:rsidR="008902F5">
          <w:rPr>
            <w:color w:val="0000FF"/>
            <w:u w:val="single"/>
          </w:rPr>
          <w:t>5.2.1iPhone Application</w:t>
        </w:r>
        <w:r w:rsidR="008902F5">
          <w:rPr>
            <w:color w:val="0000FF"/>
            <w:u w:val="single"/>
          </w:rPr>
          <w:tab/>
          <w:t>14</w:t>
        </w:r>
      </w:hyperlink>
    </w:p>
    <w:p w14:paraId="7507A99C" w14:textId="77777777" w:rsidR="005123BF" w:rsidRDefault="00366848">
      <w:pPr>
        <w:pStyle w:val="Contents3"/>
        <w:tabs>
          <w:tab w:val="right" w:leader="dot" w:pos="9800"/>
        </w:tabs>
      </w:pPr>
      <w:hyperlink w:anchor="__RefHeading__2401_610263877">
        <w:r w:rsidR="008902F5">
          <w:rPr>
            <w:color w:val="0000FF"/>
            <w:u w:val="single"/>
          </w:rPr>
          <w:t>5.2.2Base Station</w:t>
        </w:r>
        <w:r w:rsidR="008902F5">
          <w:rPr>
            <w:color w:val="0000FF"/>
            <w:u w:val="single"/>
          </w:rPr>
          <w:tab/>
          <w:t>14</w:t>
        </w:r>
      </w:hyperlink>
    </w:p>
    <w:p w14:paraId="6891446C" w14:textId="77777777" w:rsidR="005123BF" w:rsidRDefault="00366848">
      <w:pPr>
        <w:pStyle w:val="Contents3"/>
        <w:tabs>
          <w:tab w:val="right" w:leader="dot" w:pos="9800"/>
        </w:tabs>
      </w:pPr>
      <w:hyperlink w:anchor="__RefHeading__2403_610263877">
        <w:r w:rsidR="008902F5">
          <w:rPr>
            <w:color w:val="0000FF"/>
            <w:u w:val="single"/>
          </w:rPr>
          <w:t>5.2.3Resolution Server</w:t>
        </w:r>
        <w:r w:rsidR="008902F5">
          <w:rPr>
            <w:color w:val="0000FF"/>
            <w:u w:val="single"/>
          </w:rPr>
          <w:tab/>
          <w:t>14</w:t>
        </w:r>
      </w:hyperlink>
    </w:p>
    <w:p w14:paraId="7B30C662" w14:textId="77777777" w:rsidR="005123BF" w:rsidRDefault="00366848">
      <w:pPr>
        <w:pStyle w:val="Contents3"/>
        <w:tabs>
          <w:tab w:val="right" w:leader="dot" w:pos="9800"/>
        </w:tabs>
      </w:pPr>
      <w:hyperlink w:anchor="__RefHeading__2405_610263877">
        <w:r w:rsidR="008902F5">
          <w:rPr>
            <w:color w:val="0000FF"/>
            <w:u w:val="single"/>
          </w:rPr>
          <w:t>5.2.4Devices</w:t>
        </w:r>
        <w:r w:rsidR="008902F5">
          <w:rPr>
            <w:color w:val="0000FF"/>
            <w:u w:val="single"/>
          </w:rPr>
          <w:tab/>
          <w:t>14</w:t>
        </w:r>
      </w:hyperlink>
    </w:p>
    <w:p w14:paraId="02B80ABF" w14:textId="77777777" w:rsidR="005123BF" w:rsidRDefault="00366848">
      <w:pPr>
        <w:pStyle w:val="Contents2"/>
        <w:tabs>
          <w:tab w:val="right" w:leader="dot" w:pos="9580"/>
        </w:tabs>
      </w:pPr>
      <w:hyperlink w:anchor="__RefHeading__2407_610263877">
        <w:r w:rsidR="008902F5">
          <w:rPr>
            <w:color w:val="0000FF"/>
            <w:u w:val="single"/>
          </w:rPr>
          <w:t>5.3Test Setup and Execution</w:t>
        </w:r>
        <w:r w:rsidR="008902F5">
          <w:rPr>
            <w:color w:val="0000FF"/>
            <w:u w:val="single"/>
          </w:rPr>
          <w:tab/>
          <w:t>14</w:t>
        </w:r>
      </w:hyperlink>
    </w:p>
    <w:p w14:paraId="4861C3DC" w14:textId="77777777" w:rsidR="005123BF" w:rsidRDefault="00366848">
      <w:pPr>
        <w:pStyle w:val="Contents3"/>
        <w:tabs>
          <w:tab w:val="right" w:leader="dot" w:pos="9800"/>
        </w:tabs>
      </w:pPr>
      <w:hyperlink w:anchor="__RefHeading__2409_610263877">
        <w:r w:rsidR="008902F5">
          <w:rPr>
            <w:color w:val="0000FF"/>
            <w:u w:val="single"/>
          </w:rPr>
          <w:t>5.3.1iPhone Application</w:t>
        </w:r>
        <w:r w:rsidR="008902F5">
          <w:rPr>
            <w:color w:val="0000FF"/>
            <w:u w:val="single"/>
          </w:rPr>
          <w:tab/>
          <w:t>14</w:t>
        </w:r>
      </w:hyperlink>
    </w:p>
    <w:p w14:paraId="4266351F" w14:textId="77777777" w:rsidR="005123BF" w:rsidRDefault="00366848">
      <w:pPr>
        <w:pStyle w:val="Contents3"/>
        <w:tabs>
          <w:tab w:val="right" w:leader="dot" w:pos="9800"/>
        </w:tabs>
      </w:pPr>
      <w:hyperlink w:anchor="__RefHeading__2411_610263877">
        <w:r w:rsidR="008902F5">
          <w:rPr>
            <w:color w:val="0000FF"/>
            <w:u w:val="single"/>
          </w:rPr>
          <w:t>5.3.2Base Station</w:t>
        </w:r>
        <w:r w:rsidR="008902F5">
          <w:rPr>
            <w:color w:val="0000FF"/>
            <w:u w:val="single"/>
          </w:rPr>
          <w:tab/>
          <w:t>14</w:t>
        </w:r>
      </w:hyperlink>
    </w:p>
    <w:p w14:paraId="3D1A44A1" w14:textId="77777777" w:rsidR="005123BF" w:rsidRDefault="00366848">
      <w:pPr>
        <w:pStyle w:val="Contents3"/>
        <w:tabs>
          <w:tab w:val="right" w:leader="dot" w:pos="9800"/>
        </w:tabs>
      </w:pPr>
      <w:hyperlink w:anchor="__RefHeading__2413_610263877">
        <w:r w:rsidR="008902F5">
          <w:rPr>
            <w:color w:val="0000FF"/>
            <w:u w:val="single"/>
          </w:rPr>
          <w:t>5.3.3Resolution Server</w:t>
        </w:r>
        <w:r w:rsidR="008902F5">
          <w:rPr>
            <w:color w:val="0000FF"/>
            <w:u w:val="single"/>
          </w:rPr>
          <w:tab/>
          <w:t>14</w:t>
        </w:r>
      </w:hyperlink>
    </w:p>
    <w:p w14:paraId="64E9EEAD" w14:textId="77777777" w:rsidR="005123BF" w:rsidRDefault="00366848">
      <w:pPr>
        <w:pStyle w:val="Contents3"/>
        <w:tabs>
          <w:tab w:val="right" w:leader="dot" w:pos="9800"/>
        </w:tabs>
      </w:pPr>
      <w:hyperlink w:anchor="__RefHeading__2415_610263877">
        <w:r w:rsidR="008902F5">
          <w:rPr>
            <w:color w:val="0000FF"/>
            <w:u w:val="single"/>
          </w:rPr>
          <w:t>5.3.4Devices</w:t>
        </w:r>
        <w:r w:rsidR="008902F5">
          <w:rPr>
            <w:color w:val="0000FF"/>
            <w:u w:val="single"/>
          </w:rPr>
          <w:tab/>
          <w:t>15</w:t>
        </w:r>
      </w:hyperlink>
    </w:p>
    <w:p w14:paraId="5650619D" w14:textId="77777777" w:rsidR="005123BF" w:rsidRDefault="00366848">
      <w:pPr>
        <w:pStyle w:val="Contents1"/>
        <w:tabs>
          <w:tab w:val="right" w:leader="dot" w:pos="9360"/>
        </w:tabs>
      </w:pPr>
      <w:hyperlink w:anchor="__RefHeading__2417_610263877">
        <w:r w:rsidR="008902F5">
          <w:rPr>
            <w:color w:val="0000FF"/>
            <w:u w:val="single"/>
          </w:rPr>
          <w:t>6.0Development Environment</w:t>
        </w:r>
        <w:r w:rsidR="008902F5">
          <w:rPr>
            <w:color w:val="0000FF"/>
            <w:u w:val="single"/>
          </w:rPr>
          <w:tab/>
          <w:t>15</w:t>
        </w:r>
      </w:hyperlink>
    </w:p>
    <w:p w14:paraId="37014B7E" w14:textId="77777777" w:rsidR="005123BF" w:rsidRDefault="00366848">
      <w:pPr>
        <w:pStyle w:val="Contents3"/>
        <w:tabs>
          <w:tab w:val="right" w:leader="dot" w:pos="9800"/>
        </w:tabs>
      </w:pPr>
      <w:hyperlink w:anchor="__RefHeading__2419_610263877">
        <w:r w:rsidR="008902F5">
          <w:rPr>
            <w:color w:val="0000FF"/>
            <w:u w:val="single"/>
          </w:rPr>
          <w:t>6.1.1iPhone Application</w:t>
        </w:r>
        <w:r w:rsidR="008902F5">
          <w:rPr>
            <w:color w:val="0000FF"/>
            <w:u w:val="single"/>
          </w:rPr>
          <w:tab/>
          <w:t>15</w:t>
        </w:r>
      </w:hyperlink>
    </w:p>
    <w:p w14:paraId="0CB3BDB9" w14:textId="77777777" w:rsidR="005123BF" w:rsidRDefault="00366848">
      <w:pPr>
        <w:pStyle w:val="Contents3"/>
        <w:tabs>
          <w:tab w:val="right" w:leader="dot" w:pos="9800"/>
        </w:tabs>
      </w:pPr>
      <w:hyperlink w:anchor="__RefHeading__2421_610263877">
        <w:r w:rsidR="008902F5">
          <w:rPr>
            <w:color w:val="0000FF"/>
            <w:u w:val="single"/>
          </w:rPr>
          <w:t>6.1.2Base Station</w:t>
        </w:r>
        <w:r w:rsidR="008902F5">
          <w:rPr>
            <w:color w:val="0000FF"/>
            <w:u w:val="single"/>
          </w:rPr>
          <w:tab/>
          <w:t>15</w:t>
        </w:r>
      </w:hyperlink>
    </w:p>
    <w:p w14:paraId="1AF35287" w14:textId="77777777" w:rsidR="005123BF" w:rsidRDefault="00366848">
      <w:pPr>
        <w:pStyle w:val="Contents3"/>
        <w:tabs>
          <w:tab w:val="right" w:leader="dot" w:pos="9800"/>
        </w:tabs>
      </w:pPr>
      <w:hyperlink w:anchor="__RefHeading__2423_610263877">
        <w:r w:rsidR="008902F5">
          <w:rPr>
            <w:color w:val="0000FF"/>
            <w:u w:val="single"/>
          </w:rPr>
          <w:t>6.1.3Resolution Server</w:t>
        </w:r>
        <w:r w:rsidR="008902F5">
          <w:rPr>
            <w:color w:val="0000FF"/>
            <w:u w:val="single"/>
          </w:rPr>
          <w:tab/>
          <w:t>15</w:t>
        </w:r>
      </w:hyperlink>
    </w:p>
    <w:p w14:paraId="71B240E5" w14:textId="77777777" w:rsidR="005123BF" w:rsidRDefault="00366848">
      <w:pPr>
        <w:pStyle w:val="Contents3"/>
        <w:tabs>
          <w:tab w:val="right" w:leader="dot" w:pos="9800"/>
        </w:tabs>
      </w:pPr>
      <w:hyperlink w:anchor="__RefHeading__2425_610263877">
        <w:r w:rsidR="008902F5">
          <w:rPr>
            <w:color w:val="0000FF"/>
            <w:u w:val="single"/>
          </w:rPr>
          <w:t>6.1.4Devices</w:t>
        </w:r>
        <w:r w:rsidR="008902F5">
          <w:rPr>
            <w:color w:val="0000FF"/>
            <w:u w:val="single"/>
          </w:rPr>
          <w:tab/>
          <w:t>15</w:t>
        </w:r>
      </w:hyperlink>
    </w:p>
    <w:p w14:paraId="50D92C2E" w14:textId="77777777" w:rsidR="005123BF" w:rsidRDefault="00366848">
      <w:pPr>
        <w:pStyle w:val="Contents2"/>
        <w:tabs>
          <w:tab w:val="right" w:leader="dot" w:pos="9580"/>
        </w:tabs>
      </w:pPr>
      <w:hyperlink w:anchor="__RefHeading__2427_610263877">
        <w:r w:rsidR="008902F5">
          <w:rPr>
            <w:color w:val="0000FF"/>
            <w:u w:val="single"/>
          </w:rPr>
          <w:t>6.2Development IDE and Tools</w:t>
        </w:r>
        <w:r w:rsidR="008902F5">
          <w:rPr>
            <w:color w:val="0000FF"/>
            <w:u w:val="single"/>
          </w:rPr>
          <w:tab/>
          <w:t>15</w:t>
        </w:r>
      </w:hyperlink>
    </w:p>
    <w:p w14:paraId="7C0480D2" w14:textId="77777777" w:rsidR="005123BF" w:rsidRDefault="00366848">
      <w:pPr>
        <w:pStyle w:val="Contents3"/>
        <w:tabs>
          <w:tab w:val="right" w:leader="dot" w:pos="9800"/>
        </w:tabs>
      </w:pPr>
      <w:hyperlink w:anchor="__RefHeading__2429_610263877">
        <w:r w:rsidR="008902F5">
          <w:rPr>
            <w:color w:val="0000FF"/>
            <w:u w:val="single"/>
          </w:rPr>
          <w:t>6.2.1iPhone Application</w:t>
        </w:r>
        <w:r w:rsidR="008902F5">
          <w:rPr>
            <w:color w:val="0000FF"/>
            <w:u w:val="single"/>
          </w:rPr>
          <w:tab/>
          <w:t>15</w:t>
        </w:r>
      </w:hyperlink>
    </w:p>
    <w:p w14:paraId="4F05B245" w14:textId="77777777" w:rsidR="005123BF" w:rsidRDefault="00366848">
      <w:pPr>
        <w:pStyle w:val="Contents3"/>
        <w:tabs>
          <w:tab w:val="right" w:leader="dot" w:pos="9800"/>
        </w:tabs>
      </w:pPr>
      <w:hyperlink w:anchor="__RefHeading__2431_610263877">
        <w:r w:rsidR="008902F5">
          <w:rPr>
            <w:color w:val="0000FF"/>
            <w:u w:val="single"/>
          </w:rPr>
          <w:t>6.2.2Base Station</w:t>
        </w:r>
        <w:r w:rsidR="008902F5">
          <w:rPr>
            <w:color w:val="0000FF"/>
            <w:u w:val="single"/>
          </w:rPr>
          <w:tab/>
          <w:t>15</w:t>
        </w:r>
      </w:hyperlink>
    </w:p>
    <w:p w14:paraId="6473522A" w14:textId="77777777" w:rsidR="005123BF" w:rsidRDefault="00366848">
      <w:pPr>
        <w:pStyle w:val="Contents3"/>
        <w:tabs>
          <w:tab w:val="right" w:leader="dot" w:pos="9800"/>
        </w:tabs>
      </w:pPr>
      <w:hyperlink w:anchor="__RefHeading__2433_610263877">
        <w:r w:rsidR="008902F5">
          <w:rPr>
            <w:color w:val="0000FF"/>
            <w:u w:val="single"/>
          </w:rPr>
          <w:t>6.2.3Resolution Server</w:t>
        </w:r>
        <w:r w:rsidR="008902F5">
          <w:rPr>
            <w:color w:val="0000FF"/>
            <w:u w:val="single"/>
          </w:rPr>
          <w:tab/>
          <w:t>15</w:t>
        </w:r>
      </w:hyperlink>
    </w:p>
    <w:p w14:paraId="7FE3AE0D" w14:textId="77777777" w:rsidR="005123BF" w:rsidRDefault="00366848">
      <w:pPr>
        <w:pStyle w:val="Contents3"/>
        <w:tabs>
          <w:tab w:val="right" w:leader="dot" w:pos="9800"/>
        </w:tabs>
      </w:pPr>
      <w:hyperlink w:anchor="__RefHeading__2435_610263877">
        <w:r w:rsidR="008902F5">
          <w:rPr>
            <w:color w:val="0000FF"/>
            <w:u w:val="single"/>
          </w:rPr>
          <w:t>6.2.4Devices</w:t>
        </w:r>
        <w:r w:rsidR="008902F5">
          <w:rPr>
            <w:color w:val="0000FF"/>
            <w:u w:val="single"/>
          </w:rPr>
          <w:tab/>
          <w:t>15</w:t>
        </w:r>
      </w:hyperlink>
    </w:p>
    <w:p w14:paraId="370E1DA4" w14:textId="77777777" w:rsidR="005123BF" w:rsidRDefault="00366848">
      <w:pPr>
        <w:pStyle w:val="Contents2"/>
        <w:tabs>
          <w:tab w:val="right" w:leader="dot" w:pos="9580"/>
        </w:tabs>
      </w:pPr>
      <w:hyperlink w:anchor="__RefHeading__2437_610263877">
        <w:r w:rsidR="008902F5">
          <w:rPr>
            <w:color w:val="0000FF"/>
            <w:u w:val="single"/>
          </w:rPr>
          <w:t>6.3Source Control</w:t>
        </w:r>
        <w:r w:rsidR="008902F5">
          <w:rPr>
            <w:color w:val="0000FF"/>
            <w:u w:val="single"/>
          </w:rPr>
          <w:tab/>
          <w:t>15</w:t>
        </w:r>
      </w:hyperlink>
    </w:p>
    <w:p w14:paraId="08609079" w14:textId="77777777" w:rsidR="005123BF" w:rsidRDefault="00366848">
      <w:pPr>
        <w:pStyle w:val="Contents2"/>
        <w:tabs>
          <w:tab w:val="right" w:leader="dot" w:pos="9580"/>
        </w:tabs>
      </w:pPr>
      <w:hyperlink w:anchor="__RefHeading__2439_610263877">
        <w:r w:rsidR="008902F5">
          <w:rPr>
            <w:color w:val="0000FF"/>
            <w:u w:val="single"/>
          </w:rPr>
          <w:t>6.4Dependencies</w:t>
        </w:r>
        <w:r w:rsidR="008902F5">
          <w:rPr>
            <w:color w:val="0000FF"/>
            <w:u w:val="single"/>
          </w:rPr>
          <w:tab/>
          <w:t>16</w:t>
        </w:r>
      </w:hyperlink>
    </w:p>
    <w:p w14:paraId="0CF85EED" w14:textId="77777777" w:rsidR="005123BF" w:rsidRDefault="00366848">
      <w:pPr>
        <w:pStyle w:val="Contents2"/>
        <w:tabs>
          <w:tab w:val="right" w:leader="dot" w:pos="9580"/>
        </w:tabs>
      </w:pPr>
      <w:hyperlink w:anchor="__RefHeading__2441_610263877">
        <w:r w:rsidR="008902F5">
          <w:rPr>
            <w:color w:val="0000FF"/>
            <w:u w:val="single"/>
          </w:rPr>
          <w:t>6.5Build Environment</w:t>
        </w:r>
        <w:r w:rsidR="008902F5">
          <w:rPr>
            <w:color w:val="0000FF"/>
            <w:u w:val="single"/>
          </w:rPr>
          <w:tab/>
          <w:t>16</w:t>
        </w:r>
      </w:hyperlink>
    </w:p>
    <w:p w14:paraId="21B92AF6" w14:textId="77777777" w:rsidR="005123BF" w:rsidRDefault="00366848">
      <w:pPr>
        <w:pStyle w:val="Contents3"/>
        <w:tabs>
          <w:tab w:val="right" w:leader="dot" w:pos="9800"/>
        </w:tabs>
      </w:pPr>
      <w:hyperlink w:anchor="__RefHeading__2443_610263877">
        <w:r w:rsidR="008902F5">
          <w:rPr>
            <w:color w:val="0000FF"/>
            <w:u w:val="single"/>
          </w:rPr>
          <w:t>6.5.1iPhone Application</w:t>
        </w:r>
        <w:r w:rsidR="008902F5">
          <w:rPr>
            <w:color w:val="0000FF"/>
            <w:u w:val="single"/>
          </w:rPr>
          <w:tab/>
          <w:t>16</w:t>
        </w:r>
      </w:hyperlink>
    </w:p>
    <w:p w14:paraId="43482B10" w14:textId="77777777" w:rsidR="005123BF" w:rsidRDefault="00366848">
      <w:pPr>
        <w:pStyle w:val="Contents3"/>
        <w:tabs>
          <w:tab w:val="right" w:leader="dot" w:pos="9800"/>
        </w:tabs>
      </w:pPr>
      <w:hyperlink w:anchor="__RefHeading__2445_610263877">
        <w:r w:rsidR="008902F5">
          <w:rPr>
            <w:color w:val="0000FF"/>
            <w:u w:val="single"/>
          </w:rPr>
          <w:t>6.5.2Base Station</w:t>
        </w:r>
        <w:r w:rsidR="008902F5">
          <w:rPr>
            <w:color w:val="0000FF"/>
            <w:u w:val="single"/>
          </w:rPr>
          <w:tab/>
          <w:t>16</w:t>
        </w:r>
      </w:hyperlink>
    </w:p>
    <w:p w14:paraId="37155A76" w14:textId="77777777" w:rsidR="005123BF" w:rsidRDefault="00366848">
      <w:pPr>
        <w:pStyle w:val="Contents3"/>
        <w:tabs>
          <w:tab w:val="right" w:leader="dot" w:pos="9800"/>
        </w:tabs>
      </w:pPr>
      <w:hyperlink w:anchor="__RefHeading__2447_610263877">
        <w:r w:rsidR="008902F5">
          <w:rPr>
            <w:color w:val="0000FF"/>
            <w:u w:val="single"/>
          </w:rPr>
          <w:t>6.5.3Resolution Server</w:t>
        </w:r>
        <w:r w:rsidR="008902F5">
          <w:rPr>
            <w:color w:val="0000FF"/>
            <w:u w:val="single"/>
          </w:rPr>
          <w:tab/>
          <w:t>16</w:t>
        </w:r>
      </w:hyperlink>
    </w:p>
    <w:p w14:paraId="7D52CDC1" w14:textId="77777777" w:rsidR="005123BF" w:rsidRDefault="00366848">
      <w:pPr>
        <w:pStyle w:val="Contents3"/>
        <w:tabs>
          <w:tab w:val="right" w:leader="dot" w:pos="9800"/>
        </w:tabs>
      </w:pPr>
      <w:hyperlink w:anchor="__RefHeading__2449_610263877">
        <w:r w:rsidR="008902F5">
          <w:rPr>
            <w:color w:val="0000FF"/>
            <w:u w:val="single"/>
          </w:rPr>
          <w:t>6.5.4Devices</w:t>
        </w:r>
        <w:r w:rsidR="008902F5">
          <w:rPr>
            <w:color w:val="0000FF"/>
            <w:u w:val="single"/>
          </w:rPr>
          <w:tab/>
          <w:t>16</w:t>
        </w:r>
      </w:hyperlink>
    </w:p>
    <w:p w14:paraId="3EA2C142" w14:textId="77777777" w:rsidR="005123BF" w:rsidRDefault="00366848">
      <w:pPr>
        <w:pStyle w:val="Contents2"/>
        <w:tabs>
          <w:tab w:val="right" w:leader="dot" w:pos="9580"/>
        </w:tabs>
      </w:pPr>
      <w:hyperlink w:anchor="__RefHeading__2451_610263877">
        <w:r w:rsidR="008902F5">
          <w:rPr>
            <w:color w:val="0000FF"/>
            <w:u w:val="single"/>
          </w:rPr>
          <w:t>6.6Development Machine Setup</w:t>
        </w:r>
        <w:r w:rsidR="008902F5">
          <w:rPr>
            <w:color w:val="0000FF"/>
            <w:u w:val="single"/>
          </w:rPr>
          <w:tab/>
          <w:t>16</w:t>
        </w:r>
      </w:hyperlink>
    </w:p>
    <w:p w14:paraId="17FFD7BA" w14:textId="77777777" w:rsidR="005123BF" w:rsidRDefault="00366848">
      <w:pPr>
        <w:pStyle w:val="Contents3"/>
        <w:tabs>
          <w:tab w:val="right" w:leader="dot" w:pos="9800"/>
        </w:tabs>
      </w:pPr>
      <w:hyperlink w:anchor="__RefHeading__2453_610263877">
        <w:r w:rsidR="008902F5">
          <w:rPr>
            <w:color w:val="0000FF"/>
            <w:u w:val="single"/>
          </w:rPr>
          <w:t>6.6.1iPhone Application</w:t>
        </w:r>
        <w:r w:rsidR="008902F5">
          <w:rPr>
            <w:color w:val="0000FF"/>
            <w:u w:val="single"/>
          </w:rPr>
          <w:tab/>
          <w:t>16</w:t>
        </w:r>
      </w:hyperlink>
    </w:p>
    <w:p w14:paraId="7FE389CD" w14:textId="77777777" w:rsidR="005123BF" w:rsidRDefault="00366848">
      <w:pPr>
        <w:pStyle w:val="Contents3"/>
        <w:tabs>
          <w:tab w:val="right" w:leader="dot" w:pos="9800"/>
        </w:tabs>
      </w:pPr>
      <w:hyperlink w:anchor="__RefHeading__2455_610263877">
        <w:r w:rsidR="008902F5">
          <w:rPr>
            <w:color w:val="0000FF"/>
            <w:u w:val="single"/>
          </w:rPr>
          <w:t>6.6.2Base Station</w:t>
        </w:r>
        <w:r w:rsidR="008902F5">
          <w:rPr>
            <w:color w:val="0000FF"/>
            <w:u w:val="single"/>
          </w:rPr>
          <w:tab/>
          <w:t>16</w:t>
        </w:r>
      </w:hyperlink>
    </w:p>
    <w:p w14:paraId="5A8F3BD5" w14:textId="77777777" w:rsidR="005123BF" w:rsidRDefault="00366848">
      <w:pPr>
        <w:pStyle w:val="Contents3"/>
        <w:tabs>
          <w:tab w:val="right" w:leader="dot" w:pos="9800"/>
        </w:tabs>
      </w:pPr>
      <w:hyperlink w:anchor="__RefHeading__2457_610263877">
        <w:r w:rsidR="008902F5">
          <w:rPr>
            <w:color w:val="0000FF"/>
            <w:u w:val="single"/>
          </w:rPr>
          <w:t>6.6.3Resolution Server</w:t>
        </w:r>
        <w:r w:rsidR="008902F5">
          <w:rPr>
            <w:color w:val="0000FF"/>
            <w:u w:val="single"/>
          </w:rPr>
          <w:tab/>
          <w:t>16</w:t>
        </w:r>
      </w:hyperlink>
    </w:p>
    <w:p w14:paraId="4B4E950F" w14:textId="77777777" w:rsidR="005123BF" w:rsidRDefault="00366848">
      <w:pPr>
        <w:pStyle w:val="Contents3"/>
        <w:tabs>
          <w:tab w:val="right" w:leader="dot" w:pos="9800"/>
        </w:tabs>
      </w:pPr>
      <w:hyperlink w:anchor="__RefHeading__2459_610263877">
        <w:r w:rsidR="008902F5">
          <w:rPr>
            <w:color w:val="0000FF"/>
            <w:u w:val="single"/>
          </w:rPr>
          <w:t>6.6.4Devices</w:t>
        </w:r>
        <w:r w:rsidR="008902F5">
          <w:rPr>
            <w:color w:val="0000FF"/>
            <w:u w:val="single"/>
          </w:rPr>
          <w:tab/>
          <w:t>16</w:t>
        </w:r>
      </w:hyperlink>
    </w:p>
    <w:p w14:paraId="6A001246" w14:textId="77777777" w:rsidR="005123BF" w:rsidRDefault="00366848">
      <w:pPr>
        <w:pStyle w:val="Contents1"/>
        <w:tabs>
          <w:tab w:val="right" w:leader="dot" w:pos="9360"/>
        </w:tabs>
      </w:pPr>
      <w:hyperlink w:anchor="__RefHeading__2461_610263877">
        <w:r w:rsidR="008902F5">
          <w:rPr>
            <w:color w:val="0000FF"/>
            <w:u w:val="single"/>
          </w:rPr>
          <w:t>7.0Release | Setup | Deployment</w:t>
        </w:r>
        <w:r w:rsidR="008902F5">
          <w:rPr>
            <w:color w:val="0000FF"/>
            <w:u w:val="single"/>
          </w:rPr>
          <w:tab/>
          <w:t>16</w:t>
        </w:r>
      </w:hyperlink>
    </w:p>
    <w:p w14:paraId="3E9F8088" w14:textId="77777777" w:rsidR="005123BF" w:rsidRDefault="00366848">
      <w:pPr>
        <w:pStyle w:val="Contents3"/>
        <w:tabs>
          <w:tab w:val="right" w:leader="dot" w:pos="9800"/>
        </w:tabs>
      </w:pPr>
      <w:hyperlink w:anchor="__RefHeading__2463_610263877">
        <w:r w:rsidR="008902F5">
          <w:rPr>
            <w:color w:val="0000FF"/>
            <w:u w:val="single"/>
          </w:rPr>
          <w:t>7.1.1iPhone Application</w:t>
        </w:r>
        <w:r w:rsidR="008902F5">
          <w:rPr>
            <w:color w:val="0000FF"/>
            <w:u w:val="single"/>
          </w:rPr>
          <w:tab/>
          <w:t>16</w:t>
        </w:r>
      </w:hyperlink>
    </w:p>
    <w:p w14:paraId="7F2D80DF" w14:textId="77777777" w:rsidR="005123BF" w:rsidRDefault="00366848">
      <w:pPr>
        <w:pStyle w:val="Contents3"/>
        <w:tabs>
          <w:tab w:val="right" w:leader="dot" w:pos="9800"/>
        </w:tabs>
      </w:pPr>
      <w:hyperlink w:anchor="__RefHeading__2465_610263877">
        <w:r w:rsidR="008902F5">
          <w:rPr>
            <w:color w:val="0000FF"/>
            <w:u w:val="single"/>
          </w:rPr>
          <w:t>7.1.2Base Station</w:t>
        </w:r>
        <w:r w:rsidR="008902F5">
          <w:rPr>
            <w:color w:val="0000FF"/>
            <w:u w:val="single"/>
          </w:rPr>
          <w:tab/>
          <w:t>17</w:t>
        </w:r>
      </w:hyperlink>
    </w:p>
    <w:p w14:paraId="1914CCBD" w14:textId="77777777" w:rsidR="005123BF" w:rsidRDefault="00366848">
      <w:pPr>
        <w:pStyle w:val="Contents3"/>
        <w:tabs>
          <w:tab w:val="right" w:leader="dot" w:pos="9800"/>
        </w:tabs>
      </w:pPr>
      <w:hyperlink w:anchor="__RefHeading__2467_610263877">
        <w:r w:rsidR="008902F5">
          <w:rPr>
            <w:color w:val="0000FF"/>
            <w:u w:val="single"/>
          </w:rPr>
          <w:t>7.1.3Resolution Server</w:t>
        </w:r>
        <w:r w:rsidR="008902F5">
          <w:rPr>
            <w:color w:val="0000FF"/>
            <w:u w:val="single"/>
          </w:rPr>
          <w:tab/>
          <w:t>17</w:t>
        </w:r>
      </w:hyperlink>
    </w:p>
    <w:p w14:paraId="48951F03" w14:textId="77777777" w:rsidR="005123BF" w:rsidRDefault="00366848">
      <w:pPr>
        <w:pStyle w:val="Contents3"/>
        <w:tabs>
          <w:tab w:val="right" w:leader="dot" w:pos="9800"/>
        </w:tabs>
      </w:pPr>
      <w:hyperlink w:anchor="__RefHeading__2469_610263877">
        <w:r w:rsidR="008902F5">
          <w:rPr>
            <w:color w:val="0000FF"/>
            <w:u w:val="single"/>
          </w:rPr>
          <w:t>7.1.4Devices</w:t>
        </w:r>
        <w:r w:rsidR="008902F5">
          <w:rPr>
            <w:color w:val="0000FF"/>
            <w:u w:val="single"/>
          </w:rPr>
          <w:tab/>
          <w:t>17</w:t>
        </w:r>
      </w:hyperlink>
    </w:p>
    <w:p w14:paraId="2CB06ED7" w14:textId="77777777" w:rsidR="005123BF" w:rsidRDefault="00366848">
      <w:pPr>
        <w:pStyle w:val="Contents2"/>
        <w:tabs>
          <w:tab w:val="right" w:leader="dot" w:pos="9580"/>
        </w:tabs>
      </w:pPr>
      <w:hyperlink w:anchor="__RefHeading__2471_610263877">
        <w:r w:rsidR="008902F5">
          <w:rPr>
            <w:color w:val="0000FF"/>
            <w:u w:val="single"/>
          </w:rPr>
          <w:t>7.2Deployment Information and Dependencies</w:t>
        </w:r>
        <w:r w:rsidR="008902F5">
          <w:rPr>
            <w:color w:val="0000FF"/>
            <w:u w:val="single"/>
          </w:rPr>
          <w:tab/>
          <w:t>17</w:t>
        </w:r>
      </w:hyperlink>
    </w:p>
    <w:p w14:paraId="69B451D1" w14:textId="77777777" w:rsidR="005123BF" w:rsidRDefault="00366848">
      <w:pPr>
        <w:pStyle w:val="Contents3"/>
        <w:tabs>
          <w:tab w:val="right" w:leader="dot" w:pos="9800"/>
        </w:tabs>
      </w:pPr>
      <w:hyperlink w:anchor="__RefHeading__2473_610263877">
        <w:r w:rsidR="008902F5">
          <w:rPr>
            <w:color w:val="0000FF"/>
            <w:u w:val="single"/>
          </w:rPr>
          <w:t>7.2.1iPhone Application</w:t>
        </w:r>
        <w:r w:rsidR="008902F5">
          <w:rPr>
            <w:color w:val="0000FF"/>
            <w:u w:val="single"/>
          </w:rPr>
          <w:tab/>
          <w:t>17</w:t>
        </w:r>
      </w:hyperlink>
    </w:p>
    <w:p w14:paraId="234239E1" w14:textId="77777777" w:rsidR="005123BF" w:rsidRDefault="00366848">
      <w:pPr>
        <w:pStyle w:val="Contents3"/>
        <w:tabs>
          <w:tab w:val="right" w:leader="dot" w:pos="9800"/>
        </w:tabs>
      </w:pPr>
      <w:hyperlink w:anchor="__RefHeading__2475_610263877">
        <w:r w:rsidR="008902F5">
          <w:rPr>
            <w:color w:val="0000FF"/>
            <w:u w:val="single"/>
          </w:rPr>
          <w:t>7.2.2Base Station</w:t>
        </w:r>
        <w:r w:rsidR="008902F5">
          <w:rPr>
            <w:color w:val="0000FF"/>
            <w:u w:val="single"/>
          </w:rPr>
          <w:tab/>
          <w:t>17</w:t>
        </w:r>
      </w:hyperlink>
    </w:p>
    <w:p w14:paraId="5132FB43" w14:textId="77777777" w:rsidR="005123BF" w:rsidRDefault="00366848">
      <w:pPr>
        <w:pStyle w:val="Contents3"/>
        <w:tabs>
          <w:tab w:val="right" w:leader="dot" w:pos="9800"/>
        </w:tabs>
      </w:pPr>
      <w:hyperlink w:anchor="__RefHeading__2477_610263877">
        <w:r w:rsidR="008902F5">
          <w:rPr>
            <w:color w:val="0000FF"/>
            <w:u w:val="single"/>
          </w:rPr>
          <w:t>7.2.3Resolution Server</w:t>
        </w:r>
        <w:r w:rsidR="008902F5">
          <w:rPr>
            <w:color w:val="0000FF"/>
            <w:u w:val="single"/>
          </w:rPr>
          <w:tab/>
          <w:t>17</w:t>
        </w:r>
      </w:hyperlink>
    </w:p>
    <w:p w14:paraId="0429697E" w14:textId="77777777" w:rsidR="005123BF" w:rsidRDefault="00366848">
      <w:pPr>
        <w:pStyle w:val="Contents3"/>
        <w:tabs>
          <w:tab w:val="right" w:leader="dot" w:pos="9800"/>
        </w:tabs>
      </w:pPr>
      <w:hyperlink w:anchor="__RefHeading__2479_610263877">
        <w:r w:rsidR="008902F5">
          <w:rPr>
            <w:color w:val="0000FF"/>
            <w:u w:val="single"/>
          </w:rPr>
          <w:t>7.2.4Devices</w:t>
        </w:r>
        <w:r w:rsidR="008902F5">
          <w:rPr>
            <w:color w:val="0000FF"/>
            <w:u w:val="single"/>
          </w:rPr>
          <w:tab/>
          <w:t>17</w:t>
        </w:r>
      </w:hyperlink>
    </w:p>
    <w:p w14:paraId="5EAD6390" w14:textId="77777777" w:rsidR="005123BF" w:rsidRDefault="00366848">
      <w:pPr>
        <w:pStyle w:val="Contents2"/>
        <w:tabs>
          <w:tab w:val="right" w:leader="dot" w:pos="9580"/>
        </w:tabs>
      </w:pPr>
      <w:hyperlink w:anchor="__RefHeading__2481_610263877">
        <w:r w:rsidR="008902F5">
          <w:rPr>
            <w:color w:val="0000FF"/>
            <w:u w:val="single"/>
          </w:rPr>
          <w:t>7.3Setup Information</w:t>
        </w:r>
        <w:r w:rsidR="008902F5">
          <w:rPr>
            <w:color w:val="0000FF"/>
            <w:u w:val="single"/>
          </w:rPr>
          <w:tab/>
          <w:t>17</w:t>
        </w:r>
      </w:hyperlink>
    </w:p>
    <w:p w14:paraId="7EB196F8" w14:textId="77777777" w:rsidR="005123BF" w:rsidRDefault="00366848">
      <w:pPr>
        <w:pStyle w:val="Contents2"/>
        <w:tabs>
          <w:tab w:val="right" w:leader="dot" w:pos="9580"/>
        </w:tabs>
      </w:pPr>
      <w:hyperlink w:anchor="__RefHeading__2483_610263877">
        <w:r w:rsidR="008902F5">
          <w:rPr>
            <w:color w:val="0000FF"/>
            <w:u w:val="single"/>
          </w:rPr>
          <w:t>7.4System Versioning Information</w:t>
        </w:r>
        <w:r w:rsidR="008902F5">
          <w:rPr>
            <w:color w:val="0000FF"/>
            <w:u w:val="single"/>
          </w:rPr>
          <w:tab/>
          <w:t>17</w:t>
        </w:r>
      </w:hyperlink>
    </w:p>
    <w:p w14:paraId="39C06E1D" w14:textId="77777777" w:rsidR="005123BF" w:rsidRDefault="00366848">
      <w:pPr>
        <w:pStyle w:val="Contents1"/>
        <w:tabs>
          <w:tab w:val="right" w:leader="dot" w:pos="9360"/>
        </w:tabs>
      </w:pPr>
      <w:hyperlink w:anchor="__RefHeading__2485_610263877">
        <w:r w:rsidR="008902F5">
          <w:rPr>
            <w:color w:val="0000FF"/>
            <w:u w:val="single"/>
          </w:rPr>
          <w:t>8.0End User Documentation</w:t>
        </w:r>
        <w:r w:rsidR="008902F5">
          <w:rPr>
            <w:color w:val="0000FF"/>
            <w:u w:val="single"/>
          </w:rPr>
          <w:tab/>
          <w:t>17</w:t>
        </w:r>
      </w:hyperlink>
    </w:p>
    <w:p w14:paraId="2BD47322" w14:textId="77777777" w:rsidR="005123BF" w:rsidRDefault="00366848">
      <w:pPr>
        <w:pStyle w:val="Contents2"/>
        <w:tabs>
          <w:tab w:val="right" w:leader="dot" w:pos="9580"/>
        </w:tabs>
      </w:pPr>
      <w:hyperlink w:anchor="__RefHeading__2487_610263877">
        <w:r w:rsidR="008902F5">
          <w:rPr>
            <w:color w:val="0000FF"/>
            <w:u w:val="single"/>
          </w:rPr>
          <w:t>8.1Getting the iPhone App</w:t>
        </w:r>
        <w:r w:rsidR="008902F5">
          <w:rPr>
            <w:color w:val="0000FF"/>
            <w:u w:val="single"/>
          </w:rPr>
          <w:tab/>
          <w:t>17</w:t>
        </w:r>
      </w:hyperlink>
    </w:p>
    <w:p w14:paraId="380AF0FB" w14:textId="77777777" w:rsidR="005123BF" w:rsidRDefault="00366848">
      <w:pPr>
        <w:pStyle w:val="Contents2"/>
        <w:tabs>
          <w:tab w:val="right" w:leader="dot" w:pos="9580"/>
        </w:tabs>
      </w:pPr>
      <w:hyperlink w:anchor="__RefHeading__2489_610263877">
        <w:r w:rsidR="008902F5">
          <w:rPr>
            <w:color w:val="0000FF"/>
            <w:u w:val="single"/>
          </w:rPr>
          <w:t>8.2Setting up your Base Station</w:t>
        </w:r>
        <w:r w:rsidR="008902F5">
          <w:rPr>
            <w:color w:val="0000FF"/>
            <w:u w:val="single"/>
          </w:rPr>
          <w:tab/>
          <w:t>18</w:t>
        </w:r>
      </w:hyperlink>
    </w:p>
    <w:p w14:paraId="4D3B12E9" w14:textId="77777777" w:rsidR="005123BF" w:rsidRDefault="00366848">
      <w:pPr>
        <w:pStyle w:val="Contents2"/>
        <w:tabs>
          <w:tab w:val="right" w:leader="dot" w:pos="9580"/>
        </w:tabs>
      </w:pPr>
      <w:hyperlink w:anchor="__RefHeading__2491_610263877">
        <w:r w:rsidR="008902F5">
          <w:rPr>
            <w:color w:val="0000FF"/>
            <w:u w:val="single"/>
          </w:rPr>
          <w:t>8.3Adding a Base Station to Your Phone</w:t>
        </w:r>
        <w:r w:rsidR="008902F5">
          <w:rPr>
            <w:color w:val="0000FF"/>
            <w:u w:val="single"/>
          </w:rPr>
          <w:tab/>
          <w:t>18</w:t>
        </w:r>
      </w:hyperlink>
    </w:p>
    <w:p w14:paraId="03B32E59" w14:textId="77777777" w:rsidR="005123BF" w:rsidRDefault="005123BF"/>
    <w:p w14:paraId="17D8F1C9" w14:textId="77777777" w:rsidR="005123BF" w:rsidRDefault="00366848">
      <w:pPr>
        <w:pStyle w:val="Contents2"/>
        <w:tabs>
          <w:tab w:val="right" w:leader="dot" w:pos="9800"/>
          <w:tab w:val="right" w:leader="dot" w:pos="11669"/>
        </w:tabs>
      </w:pPr>
      <w:hyperlink w:anchor="__RefHeading__2491_610263877"/>
    </w:p>
    <w:p w14:paraId="394AF34B" w14:textId="77777777" w:rsidR="005123BF" w:rsidRDefault="005123BF">
      <w:pPr>
        <w:pStyle w:val="Normal0"/>
      </w:pPr>
    </w:p>
    <w:p w14:paraId="1FE18BBB" w14:textId="77777777" w:rsidR="005123BF" w:rsidRDefault="005123BF">
      <w:pPr>
        <w:pStyle w:val="Normal0"/>
      </w:pPr>
    </w:p>
    <w:p w14:paraId="798705FF" w14:textId="77777777" w:rsidR="005123BF" w:rsidRDefault="005123BF">
      <w:pPr>
        <w:pageBreakBefore/>
      </w:pPr>
    </w:p>
    <w:p w14:paraId="69DEE410" w14:textId="77777777" w:rsidR="005123BF" w:rsidRDefault="008902F5">
      <w:pPr>
        <w:pStyle w:val="Heading1"/>
        <w:ind w:left="360" w:hanging="360"/>
      </w:pPr>
      <w:bookmarkStart w:id="0" w:name="__RefHeading__2291_610263877"/>
      <w:bookmarkStart w:id="1" w:name="_Toc343343885"/>
      <w:bookmarkEnd w:id="0"/>
      <w:bookmarkEnd w:id="1"/>
      <w:r>
        <w:t>Overview</w:t>
      </w:r>
    </w:p>
    <w:p w14:paraId="4586532C" w14:textId="77777777" w:rsidR="005123BF" w:rsidRDefault="008902F5">
      <w:pPr>
        <w:pStyle w:val="Normal0"/>
      </w:pPr>
      <w:r>
        <w:t xml:space="preserve">The purpose of this document is to give the reader an understanding of iPhone Home Remote. </w:t>
      </w:r>
      <w:proofErr w:type="gramStart"/>
      <w:r>
        <w:t>iPhone</w:t>
      </w:r>
      <w:proofErr w:type="gramEnd"/>
      <w:r>
        <w:t xml:space="preserve"> Home Remote is a system that will allow users to control devices in their house from anywhere in the world, using their iPhone. Although the system contains implementations for garage doors, the iPhone Remote Home system is easily extendable to allow any electronic device to be controlled with only minor changes to the system. The Remote Home system has four major components: </w:t>
      </w:r>
    </w:p>
    <w:p w14:paraId="69B41DA5" w14:textId="77777777" w:rsidR="005123BF" w:rsidRDefault="008902F5">
      <w:pPr>
        <w:pStyle w:val="Normal0"/>
        <w:numPr>
          <w:ilvl w:val="0"/>
          <w:numId w:val="12"/>
        </w:numPr>
        <w:ind w:left="720" w:hanging="360"/>
      </w:pPr>
      <w:r>
        <w:tab/>
        <w:t xml:space="preserve">An iPhone application, which acts as a remote control, </w:t>
      </w:r>
    </w:p>
    <w:p w14:paraId="1DB5ACEA" w14:textId="77777777" w:rsidR="005123BF" w:rsidRDefault="008902F5">
      <w:pPr>
        <w:pStyle w:val="Normal0"/>
        <w:numPr>
          <w:ilvl w:val="0"/>
          <w:numId w:val="12"/>
        </w:numPr>
        <w:ind w:left="720" w:hanging="360"/>
      </w:pPr>
      <w:r>
        <w:tab/>
        <w:t xml:space="preserve">A Base Station in the house, which connects the devices to the internet, </w:t>
      </w:r>
    </w:p>
    <w:p w14:paraId="534E7EA6" w14:textId="77777777" w:rsidR="005123BF" w:rsidRDefault="008902F5">
      <w:pPr>
        <w:pStyle w:val="Normal0"/>
        <w:numPr>
          <w:ilvl w:val="0"/>
          <w:numId w:val="12"/>
        </w:numPr>
        <w:ind w:left="720" w:hanging="360"/>
      </w:pPr>
      <w:r>
        <w:tab/>
        <w:t xml:space="preserve">A Resolution Server, which allows the iPhone application to connect directly to a Base Station, and </w:t>
      </w:r>
    </w:p>
    <w:p w14:paraId="2549195C" w14:textId="77777777" w:rsidR="005123BF" w:rsidRDefault="008902F5">
      <w:pPr>
        <w:pStyle w:val="Normal0"/>
        <w:numPr>
          <w:ilvl w:val="0"/>
          <w:numId w:val="12"/>
        </w:numPr>
        <w:ind w:left="720" w:hanging="360"/>
      </w:pPr>
      <w:r>
        <w:tab/>
        <w:t>The actual devices to be controlled.</w:t>
      </w:r>
    </w:p>
    <w:p w14:paraId="441B6BEC" w14:textId="77777777" w:rsidR="005123BF" w:rsidRDefault="008902F5" w:rsidP="004F5F0A">
      <w:pPr>
        <w:pStyle w:val="Heading2"/>
      </w:pPr>
      <w:bookmarkStart w:id="2" w:name="__RefHeading__2293_610263877"/>
      <w:bookmarkStart w:id="3" w:name="_Toc343343886"/>
      <w:bookmarkEnd w:id="2"/>
      <w:bookmarkEnd w:id="3"/>
      <w:r>
        <w:t>Scope</w:t>
      </w:r>
    </w:p>
    <w:p w14:paraId="05653CFD" w14:textId="77777777" w:rsidR="005123BF" w:rsidRDefault="008902F5">
      <w:pPr>
        <w:pStyle w:val="Normal0"/>
      </w:pPr>
      <w:r>
        <w:t>This document describes what the purpose and requirements of our system are and how it works, including details about the major components and what technologies are used to implement the system. It also discusses our team and development process. It does NOT act as a user guide, nor does it describe in full a standard or metric for evaluation of technologies.</w:t>
      </w:r>
    </w:p>
    <w:p w14:paraId="09BF029A" w14:textId="77777777" w:rsidR="005123BF" w:rsidRDefault="008902F5" w:rsidP="004F5F0A">
      <w:pPr>
        <w:pStyle w:val="Heading2"/>
      </w:pPr>
      <w:bookmarkStart w:id="4" w:name="__RefHeading__2295_610263877"/>
      <w:bookmarkStart w:id="5" w:name="_Toc343343887"/>
      <w:bookmarkEnd w:id="4"/>
      <w:bookmarkEnd w:id="5"/>
      <w:r>
        <w:t>Purpose</w:t>
      </w:r>
    </w:p>
    <w:p w14:paraId="2A665D65" w14:textId="77777777" w:rsidR="005123BF" w:rsidRDefault="008902F5">
      <w:pPr>
        <w:pStyle w:val="Normal0"/>
      </w:pPr>
      <w:r>
        <w:t xml:space="preserve">The purpose of this project is to allow people to control electronic devices in their house over the internet using their </w:t>
      </w:r>
      <w:proofErr w:type="spellStart"/>
      <w:r>
        <w:t>iOS</w:t>
      </w:r>
      <w:proofErr w:type="spellEnd"/>
      <w:r>
        <w:t>-compatible devices, and to create a formal protocol for passing data to such devices over TCP/IP.</w:t>
      </w:r>
    </w:p>
    <w:p w14:paraId="3D36BAD3" w14:textId="77777777" w:rsidR="005123BF" w:rsidRDefault="008902F5" w:rsidP="004F5F0A">
      <w:pPr>
        <w:pStyle w:val="Heading3"/>
      </w:pPr>
      <w:bookmarkStart w:id="6" w:name="__RefHeading__2297_610263877"/>
      <w:bookmarkStart w:id="7" w:name="_Toc343343888"/>
      <w:bookmarkEnd w:id="6"/>
      <w:bookmarkEnd w:id="7"/>
      <w:proofErr w:type="gramStart"/>
      <w:r>
        <w:t>iPhone</w:t>
      </w:r>
      <w:proofErr w:type="gramEnd"/>
      <w:r>
        <w:t xml:space="preserve"> Application</w:t>
      </w:r>
    </w:p>
    <w:p w14:paraId="0A5AB2D8" w14:textId="77777777" w:rsidR="005123BF" w:rsidRDefault="008902F5">
      <w:pPr>
        <w:pStyle w:val="Normal0"/>
      </w:pPr>
      <w:r>
        <w:t>The users will mostly interact with the system using an application on their smart phone. This application allows them to register a Base Station with their phone, view all of their Base Stations, view and control all of the devices associated with each Base Station.</w:t>
      </w:r>
    </w:p>
    <w:p w14:paraId="0B01CC8E" w14:textId="77777777" w:rsidR="005123BF" w:rsidRDefault="008902F5" w:rsidP="004F5F0A">
      <w:pPr>
        <w:pStyle w:val="Heading3"/>
      </w:pPr>
      <w:bookmarkStart w:id="8" w:name="__RefHeading__2299_610263877"/>
      <w:bookmarkStart w:id="9" w:name="_Toc343343889"/>
      <w:bookmarkEnd w:id="8"/>
      <w:bookmarkEnd w:id="9"/>
      <w:r>
        <w:t>Base Station</w:t>
      </w:r>
    </w:p>
    <w:p w14:paraId="4D013937" w14:textId="77777777" w:rsidR="005123BF" w:rsidRDefault="008902F5">
      <w:pPr>
        <w:pStyle w:val="Normal0"/>
      </w:pPr>
      <w:r>
        <w:t xml:space="preserve">The Base Station can connect all of its attached </w:t>
      </w:r>
      <w:proofErr w:type="spellStart"/>
      <w:r>
        <w:t>devicesin</w:t>
      </w:r>
      <w:proofErr w:type="spellEnd"/>
      <w:r>
        <w:t xml:space="preserve"> a house to the internet. It will register its IP address and unique identifier with the Resolution Server so the iPhone application will be able to connect directly to the Base Station. The Base Station will send commands from the iPhone to the appropriate device, and act as a basic authentication server to prevent unauthorized access. Configuration of the server can be done through a remotely-accessible web application running on an </w:t>
      </w:r>
      <w:r>
        <w:lastRenderedPageBreak/>
        <w:t>Apache server on the base station. It is also possible to manually configure the base station by editing the devices.ini and users.ini files with a text editor while locally logged into the base station.</w:t>
      </w:r>
    </w:p>
    <w:p w14:paraId="4E143D30" w14:textId="77777777" w:rsidR="005123BF" w:rsidRDefault="008902F5" w:rsidP="004F5F0A">
      <w:pPr>
        <w:pStyle w:val="Heading3"/>
      </w:pPr>
      <w:bookmarkStart w:id="10" w:name="__RefHeading__2301_610263877"/>
      <w:bookmarkStart w:id="11" w:name="_Toc343343890"/>
      <w:bookmarkEnd w:id="10"/>
      <w:bookmarkEnd w:id="11"/>
      <w:r>
        <w:t>Resolution Server</w:t>
      </w:r>
    </w:p>
    <w:p w14:paraId="1BC5D1A7" w14:textId="77777777" w:rsidR="005123BF" w:rsidRDefault="008902F5">
      <w:pPr>
        <w:pStyle w:val="Normal0"/>
      </w:pPr>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p>
    <w:p w14:paraId="589D7428" w14:textId="77777777" w:rsidR="005123BF" w:rsidRDefault="008902F5" w:rsidP="004F5F0A">
      <w:pPr>
        <w:pStyle w:val="Heading3"/>
      </w:pPr>
      <w:bookmarkStart w:id="12" w:name="__RefHeading__2303_610263877"/>
      <w:bookmarkStart w:id="13" w:name="_Toc343343891"/>
      <w:bookmarkEnd w:id="12"/>
      <w:bookmarkEnd w:id="13"/>
      <w:r>
        <w:t>Devices</w:t>
      </w:r>
    </w:p>
    <w:p w14:paraId="08440D2B" w14:textId="77777777" w:rsidR="005123BF" w:rsidRDefault="008902F5">
      <w:pPr>
        <w:pStyle w:val="Normal0"/>
      </w:pPr>
      <w:r>
        <w:t>The devices to be controlled are electronic devices that can either receive commands from the Base Station and reply, or devices which can be controlled by such a device externally. A device could be anything from a lamp, which can be operated by opening or closing a switch, to a complex programmable thermostat that would allow users to adjust the temperature or create heating schedules from their iPhone. The present implementation includes a garage door opener as a sample device and example of how to implement the protocol that the system provides.</w:t>
      </w:r>
    </w:p>
    <w:p w14:paraId="4F5411FB" w14:textId="77777777" w:rsidR="005123BF" w:rsidRDefault="008902F5" w:rsidP="004F5F0A">
      <w:pPr>
        <w:pStyle w:val="Heading2"/>
      </w:pPr>
      <w:bookmarkStart w:id="14" w:name="__RefHeading__2305_610263877"/>
      <w:bookmarkStart w:id="15" w:name="_Toc343343892"/>
      <w:bookmarkEnd w:id="14"/>
      <w:bookmarkEnd w:id="15"/>
      <w:r>
        <w:t>System Goals</w:t>
      </w:r>
    </w:p>
    <w:p w14:paraId="65516073" w14:textId="77777777" w:rsidR="005123BF" w:rsidRDefault="008902F5">
      <w:pPr>
        <w:pStyle w:val="Normal0"/>
      </w:pPr>
      <w:r>
        <w:t>The goal of the iPhone Home Remote system is to provide a complete, end-to-end solution to allow people to control devices in their house from anywhere they can connect to the internet.</w:t>
      </w:r>
    </w:p>
    <w:p w14:paraId="41311849" w14:textId="77777777" w:rsidR="005123BF" w:rsidRDefault="008902F5" w:rsidP="004F5F0A">
      <w:pPr>
        <w:pStyle w:val="Heading2"/>
      </w:pPr>
      <w:bookmarkStart w:id="16" w:name="__RefHeading__2307_610263877"/>
      <w:bookmarkStart w:id="17" w:name="_Toc343343893"/>
      <w:bookmarkEnd w:id="16"/>
      <w:bookmarkEnd w:id="17"/>
      <w:r>
        <w:t>System Overview and Diagram</w:t>
      </w:r>
    </w:p>
    <w:p w14:paraId="2EB0B2CA" w14:textId="77777777" w:rsidR="007E0B22" w:rsidRDefault="00F2640F" w:rsidP="007E0B22">
      <w:pPr>
        <w:pStyle w:val="Normal0"/>
      </w:pPr>
      <w:r w:rsidRPr="007E0B22">
        <w:rPr>
          <w:noProof/>
        </w:rPr>
        <w:drawing>
          <wp:anchor distT="0" distB="0" distL="114300" distR="114300" simplePos="0" relativeHeight="251658240" behindDoc="0" locked="0" layoutInCell="1" allowOverlap="1" wp14:anchorId="2EBC4814" wp14:editId="0825F665">
            <wp:simplePos x="0" y="0"/>
            <wp:positionH relativeFrom="column">
              <wp:posOffset>847725</wp:posOffset>
            </wp:positionH>
            <wp:positionV relativeFrom="paragraph">
              <wp:posOffset>480060</wp:posOffset>
            </wp:positionV>
            <wp:extent cx="4191000" cy="3200400"/>
            <wp:effectExtent l="0" t="0" r="0" b="0"/>
            <wp:wrapTopAndBottom/>
            <wp:docPr id="14357" name="Picture 17"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7" name="Picture 17" descr="Overview.png"/>
                    <pic:cNvPicPr>
                      <a:picLocks noChangeAspect="1"/>
                    </pic:cNvPicPr>
                  </pic:nvPicPr>
                  <pic:blipFill rotWithShape="1">
                    <a:blip r:embed="rId8" cstate="print">
                      <a:extLst>
                        <a:ext uri="{28A0092B-C50C-407E-A947-70E740481C1C}">
                          <a14:useLocalDpi xmlns:a14="http://schemas.microsoft.com/office/drawing/2010/main" val="0"/>
                        </a:ext>
                      </a:extLst>
                    </a:blip>
                    <a:srcRect l="4588" t="8690" r="10342" b="10329"/>
                    <a:stretch/>
                  </pic:blipFill>
                  <pic:spPr bwMode="auto">
                    <a:xfrm>
                      <a:off x="0" y="0"/>
                      <a:ext cx="4191000"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2344">
        <w:rPr>
          <w:noProof/>
          <w:shd w:val="clear" w:color="auto" w:fill="auto"/>
        </w:rPr>
        <mc:AlternateContent>
          <mc:Choice Requires="wps">
            <w:drawing>
              <wp:anchor distT="0" distB="0" distL="114300" distR="114300" simplePos="0" relativeHeight="251660288" behindDoc="0" locked="0" layoutInCell="1" allowOverlap="1" wp14:anchorId="32E4B426" wp14:editId="07777777">
                <wp:simplePos x="0" y="0"/>
                <wp:positionH relativeFrom="column">
                  <wp:posOffset>952500</wp:posOffset>
                </wp:positionH>
                <wp:positionV relativeFrom="paragraph">
                  <wp:posOffset>3644265</wp:posOffset>
                </wp:positionV>
                <wp:extent cx="4191000" cy="16383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63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B32CE8" w14:textId="77777777" w:rsidR="00ED08FA" w:rsidRPr="007E30FA" w:rsidRDefault="00ED08FA" w:rsidP="007E0B22">
                            <w:pPr>
                              <w:pStyle w:val="Caption"/>
                              <w:jc w:val="center"/>
                            </w:pPr>
                            <w:r>
                              <w:t xml:space="preserve">Figure </w:t>
                            </w:r>
                            <w:fldSimple w:instr=" SEQ Figure \* ARABIC ">
                              <w:r>
                                <w:rPr>
                                  <w:noProof/>
                                </w:rPr>
                                <w:t>1</w:t>
                              </w:r>
                            </w:fldSimple>
                            <w:r>
                              <w:t>: System Architecture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286.95pt;width:330pt;height:1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" stroked="f">
                <v:textbox inset="0,0,0,0">
                  <w:txbxContent>
                    <w:p w14:paraId="29B32CE8" w14:textId="77777777" w:rsidR="00ED08FA" w:rsidRPr="007E30FA" w:rsidRDefault="00ED08FA" w:rsidP="007E0B22">
                      <w:pPr>
                        <w:pStyle w:val="Caption"/>
                        <w:jc w:val="center"/>
                      </w:pPr>
                      <w:r>
                        <w:t xml:space="preserve">Figure </w:t>
                      </w:r>
                      <w:fldSimple w:instr=" SEQ Figure \* ARABIC ">
                        <w:r>
                          <w:rPr>
                            <w:noProof/>
                          </w:rPr>
                          <w:t>1</w:t>
                        </w:r>
                      </w:fldSimple>
                      <w:r>
                        <w:t>: System Architecture</w:t>
                      </w:r>
                    </w:p>
                  </w:txbxContent>
                </v:textbox>
                <w10:wrap type="topAndBottom"/>
              </v:shape>
            </w:pict>
          </mc:Fallback>
        </mc:AlternateContent>
      </w:r>
      <w:r w:rsidR="008902F5">
        <w:t>The four major parts of the Remote Home system are the iPhone application, the Base Station, the Resolution Server and the actual devices that are controlled.</w:t>
      </w:r>
      <w:bookmarkStart w:id="18" w:name="_Toc328648537"/>
      <w:bookmarkStart w:id="19" w:name="_Toc328651691"/>
      <w:bookmarkEnd w:id="18"/>
      <w:bookmarkEnd w:id="19"/>
    </w:p>
    <w:p w14:paraId="1773B7EE" w14:textId="77777777" w:rsidR="005123BF" w:rsidRDefault="008902F5" w:rsidP="004F5F0A">
      <w:pPr>
        <w:pStyle w:val="Heading3"/>
      </w:pPr>
      <w:bookmarkStart w:id="20" w:name="__RefHeading__2309_610263877"/>
      <w:bookmarkStart w:id="21" w:name="_Toc343343894"/>
      <w:bookmarkEnd w:id="20"/>
      <w:bookmarkEnd w:id="21"/>
      <w:proofErr w:type="gramStart"/>
      <w:r>
        <w:lastRenderedPageBreak/>
        <w:t>iPhone</w:t>
      </w:r>
      <w:proofErr w:type="gramEnd"/>
      <w:r>
        <w:t xml:space="preserve"> Application</w:t>
      </w:r>
    </w:p>
    <w:p w14:paraId="7F0A697A" w14:textId="77777777" w:rsidR="005123BF" w:rsidRDefault="008902F5">
      <w:pPr>
        <w:pStyle w:val="Normal0"/>
      </w:pPr>
      <w:r>
        <w:t>The iPhone application allows users to view or add Base Stations and view and control devices assoc</w:t>
      </w:r>
      <w:r w:rsidR="00F2640F">
        <w:t xml:space="preserve">iated with those Base Stations. </w:t>
      </w:r>
      <w:r>
        <w:t xml:space="preserve"> It will use serial numbers on each of the Base Stations associated to get an IP address from the Resolution Server and will use this data to connect directly with a Base Station using TCP. Communications are currently sent “In the clear”</w:t>
      </w:r>
      <w:proofErr w:type="gramStart"/>
      <w:r>
        <w:t>,</w:t>
      </w:r>
      <w:proofErr w:type="gramEnd"/>
      <w:r>
        <w:t xml:space="preserve"> although with some modification it would be possible to use TLS or other encryption technology. The application stores the serial number, password, and user-defined friendly name of each base station on the phone.</w:t>
      </w:r>
    </w:p>
    <w:p w14:paraId="3017BAD8" w14:textId="77777777" w:rsidR="005123BF" w:rsidRDefault="008902F5" w:rsidP="004F5F0A">
      <w:pPr>
        <w:pStyle w:val="Heading3"/>
      </w:pPr>
      <w:bookmarkStart w:id="22" w:name="__RefHeading__2311_610263877"/>
      <w:bookmarkStart w:id="23" w:name="_Toc343343895"/>
      <w:bookmarkEnd w:id="22"/>
      <w:bookmarkEnd w:id="23"/>
      <w:r>
        <w:t>Base Station</w:t>
      </w:r>
    </w:p>
    <w:p w14:paraId="3AEF92E9" w14:textId="77777777" w:rsidR="005123BF" w:rsidRDefault="008902F5">
      <w:pPr>
        <w:pStyle w:val="Normal0"/>
      </w:pPr>
      <w:r>
        <w:t>The Base Station will handle connections from the iPhone and send commands to the appropriate device using the device’s serial number. It will also send feedback from the devices back to the iPhone, and periodically update the Resolution Server with its global IP address. At present, the Base Station is only designed to handle communications over TCP/IP or Serial to communicate with devices, but it would not be hard to expand to other communication protocols in Python, such as Bluetooth/HCI connections.</w:t>
      </w:r>
    </w:p>
    <w:p w14:paraId="0026E5F1" w14:textId="77777777" w:rsidR="005123BF" w:rsidRDefault="008902F5" w:rsidP="004F5F0A">
      <w:pPr>
        <w:pStyle w:val="Heading3"/>
      </w:pPr>
      <w:bookmarkStart w:id="24" w:name="__RefHeading__2313_610263877"/>
      <w:bookmarkStart w:id="25" w:name="_Toc343343896"/>
      <w:bookmarkEnd w:id="24"/>
      <w:bookmarkEnd w:id="25"/>
      <w:r>
        <w:t>Resolution Server</w:t>
      </w:r>
    </w:p>
    <w:p w14:paraId="46989682" w14:textId="77777777" w:rsidR="005123BF" w:rsidRDefault="008902F5">
      <w:pPr>
        <w:pStyle w:val="Normal0"/>
      </w:pPr>
      <w:r>
        <w:t>The Resolution Server stores the serial numbers and associated IP addresses of various base stations and handles requests from the iPhone for the IP address associated with a given serial number. It also handles requests from the Base Station to update its IP address.</w:t>
      </w:r>
    </w:p>
    <w:p w14:paraId="3AADB01A" w14:textId="77777777" w:rsidR="005123BF" w:rsidRDefault="008902F5" w:rsidP="004F5F0A">
      <w:pPr>
        <w:pStyle w:val="Heading3"/>
      </w:pPr>
      <w:bookmarkStart w:id="26" w:name="__RefHeading__2315_610263877"/>
      <w:bookmarkStart w:id="27" w:name="_Toc343343897"/>
      <w:bookmarkEnd w:id="26"/>
      <w:bookmarkEnd w:id="27"/>
      <w:r>
        <w:t>Devices</w:t>
      </w:r>
    </w:p>
    <w:p w14:paraId="51C78F0F" w14:textId="77777777" w:rsidR="005123BF" w:rsidRDefault="008902F5">
      <w:pPr>
        <w:pStyle w:val="Normal0"/>
      </w:pPr>
      <w:r>
        <w:t>The actual devices that will be controlled by the iPhone are regular electronic devices currently available on the market, or devices specially modified to be controlled by a microcontroller. The devices will be capable of receiving commands from the Base Station and sending information that needs to be sent from the iPhone to the Base Station.</w:t>
      </w:r>
    </w:p>
    <w:p w14:paraId="00212E36" w14:textId="77777777" w:rsidR="005123BF" w:rsidRDefault="008902F5" w:rsidP="004F5F0A">
      <w:pPr>
        <w:pStyle w:val="Heading3"/>
      </w:pPr>
      <w:bookmarkStart w:id="28" w:name="__RefHeading__2317_610263877"/>
      <w:bookmarkStart w:id="29" w:name="_Toc343343898"/>
      <w:bookmarkEnd w:id="28"/>
      <w:bookmarkEnd w:id="29"/>
      <w:r>
        <w:t>Technologies Overview</w:t>
      </w:r>
    </w:p>
    <w:p w14:paraId="79192D5B" w14:textId="77777777" w:rsidR="005123BF" w:rsidRDefault="008902F5">
      <w:pPr>
        <w:pStyle w:val="Normal0"/>
      </w:pPr>
      <w:r>
        <w:t>The system uses a variety of technologies. Each component’s technology is discussed in the component’s sub section in section 4. All communication except for communications from base station to device shall be based on TCP/IP and use JSON to structure information sent between components. Communications between devices and base station will be a serial format which will include methods to query data based upon an index system.</w:t>
      </w:r>
    </w:p>
    <w:p w14:paraId="1579633A" w14:textId="77777777" w:rsidR="005123BF" w:rsidRDefault="008902F5">
      <w:pPr>
        <w:pStyle w:val="Heading1"/>
        <w:ind w:left="360" w:hanging="360"/>
      </w:pPr>
      <w:bookmarkStart w:id="30" w:name="__RefHeading__2319_610263877"/>
      <w:bookmarkStart w:id="31" w:name="_Toc343343899"/>
      <w:bookmarkEnd w:id="30"/>
      <w:bookmarkEnd w:id="31"/>
      <w:r>
        <w:t>Project Overview</w:t>
      </w:r>
    </w:p>
    <w:p w14:paraId="7B5F1FD2" w14:textId="77777777" w:rsidR="005123BF" w:rsidRDefault="008902F5" w:rsidP="00EB5C0C">
      <w:pPr>
        <w:pStyle w:val="Heading2"/>
      </w:pPr>
      <w:bookmarkStart w:id="32" w:name="__RefHeading__2321_610263877"/>
      <w:bookmarkStart w:id="33" w:name="_Toc343343900"/>
      <w:bookmarkEnd w:id="32"/>
      <w:bookmarkEnd w:id="33"/>
      <w:r>
        <w:t>Team Members and Roles</w:t>
      </w:r>
    </w:p>
    <w:p w14:paraId="7546A05C" w14:textId="77777777" w:rsidR="005123BF" w:rsidRDefault="008902F5">
      <w:pPr>
        <w:pStyle w:val="Normal0"/>
      </w:pPr>
      <w:r>
        <w:lastRenderedPageBreak/>
        <w:t xml:space="preserve">James </w:t>
      </w:r>
      <w:proofErr w:type="spellStart"/>
      <w:r>
        <w:t>Wiegand</w:t>
      </w:r>
      <w:proofErr w:type="spellEnd"/>
      <w:r>
        <w:t xml:space="preserve"> is our team leader and is developing the core of the iPhone application. Joshua </w:t>
      </w:r>
      <w:proofErr w:type="spellStart"/>
      <w:r>
        <w:t>Kinkade</w:t>
      </w:r>
      <w:proofErr w:type="spellEnd"/>
      <w:r>
        <w:t xml:space="preserve"> is developing the individual Device controllers for the iPhone application and the Resolution Server. Christopher Jensen is working on the hardware and the Base Station software. Brian Vogel will join our team in January and will work with Christopher on the hardware and Base Station.</w:t>
      </w:r>
    </w:p>
    <w:p w14:paraId="0767557B" w14:textId="77777777" w:rsidR="005123BF" w:rsidRDefault="008902F5" w:rsidP="00EB5C0C">
      <w:pPr>
        <w:pStyle w:val="Heading2"/>
      </w:pPr>
      <w:bookmarkStart w:id="34" w:name="__RefHeading__2323_610263877"/>
      <w:bookmarkStart w:id="35" w:name="_Toc343343901"/>
      <w:bookmarkEnd w:id="34"/>
      <w:bookmarkEnd w:id="35"/>
      <w:r>
        <w:t>Project Management Approach</w:t>
      </w:r>
    </w:p>
    <w:p w14:paraId="2598E5E5" w14:textId="77777777" w:rsidR="005123BF" w:rsidRDefault="008902F5">
      <w:pPr>
        <w:pStyle w:val="Normal0"/>
      </w:pPr>
      <w:r>
        <w:t xml:space="preserve">Our project is using the </w:t>
      </w:r>
      <w:proofErr w:type="gramStart"/>
      <w:r>
        <w:t>Agile</w:t>
      </w:r>
      <w:proofErr w:type="gramEnd"/>
      <w:r>
        <w:t xml:space="preserve"> development process. Our sprints are mostly three weeks long.  We are using </w:t>
      </w:r>
      <w:proofErr w:type="spellStart"/>
      <w:r>
        <w:t>Trello</w:t>
      </w:r>
      <w:proofErr w:type="spellEnd"/>
      <w:r>
        <w:t xml:space="preserve"> to keep track of our backlog.</w:t>
      </w:r>
    </w:p>
    <w:p w14:paraId="1DDCFCE4" w14:textId="77777777" w:rsidR="005123BF" w:rsidRDefault="008902F5" w:rsidP="00EB5C0C">
      <w:pPr>
        <w:pStyle w:val="Heading2"/>
      </w:pPr>
      <w:bookmarkStart w:id="36" w:name="__RefHeading__2325_610263877"/>
      <w:bookmarkStart w:id="37" w:name="_Toc343343902"/>
      <w:bookmarkEnd w:id="36"/>
      <w:bookmarkEnd w:id="37"/>
      <w:r>
        <w:t>Phase Overview</w:t>
      </w:r>
    </w:p>
    <w:p w14:paraId="4773F8A9" w14:textId="77777777" w:rsidR="005123BF" w:rsidRDefault="008902F5">
      <w:pPr>
        <w:pStyle w:val="Normal0"/>
      </w:pPr>
      <w:r>
        <w:t xml:space="preserve">In the first phase of our project we will focus on getting the system operational. To limit the amount of work in this, we will be focus on getting one device, the garage door, </w:t>
      </w:r>
      <w:proofErr w:type="gramStart"/>
      <w:r>
        <w:t>working</w:t>
      </w:r>
      <w:proofErr w:type="gramEnd"/>
      <w:r>
        <w:t>. This will allow us to build each component of our system and ensure that they work together. After that we will start working on adding additional devices such as a sprinkler controller. If time permits, we may develop an Android remote control application as well.</w:t>
      </w:r>
    </w:p>
    <w:p w14:paraId="59C30C18" w14:textId="77777777" w:rsidR="005123BF" w:rsidRDefault="008902F5" w:rsidP="00EB5C0C">
      <w:pPr>
        <w:pStyle w:val="Heading2"/>
      </w:pPr>
      <w:bookmarkStart w:id="38" w:name="__RefHeading__2327_610263877"/>
      <w:bookmarkStart w:id="39" w:name="_Toc343343903"/>
      <w:bookmarkEnd w:id="38"/>
      <w:bookmarkEnd w:id="39"/>
      <w:r>
        <w:t>Terminology and Acronyms</w:t>
      </w:r>
    </w:p>
    <w:p w14:paraId="2176A8BD" w14:textId="77777777" w:rsidR="005123BF" w:rsidRDefault="008902F5">
      <w:pPr>
        <w:pStyle w:val="Normal0"/>
      </w:pPr>
      <w:r>
        <w:t xml:space="preserve">Base Station – A lightweight server that will be in the </w:t>
      </w:r>
      <w:proofErr w:type="gramStart"/>
      <w:r>
        <w:t>users</w:t>
      </w:r>
      <w:proofErr w:type="gramEnd"/>
      <w:r>
        <w:t xml:space="preserve"> house. This device controls and manages devices and communicates directly with the iPhone app.</w:t>
      </w:r>
    </w:p>
    <w:p w14:paraId="7456E420" w14:textId="77777777" w:rsidR="005123BF" w:rsidRDefault="008902F5">
      <w:pPr>
        <w:pStyle w:val="Normal0"/>
      </w:pPr>
      <w:proofErr w:type="gramStart"/>
      <w:r>
        <w:t xml:space="preserve">Cocoa Touch – Apple’s framework for </w:t>
      </w:r>
      <w:proofErr w:type="spellStart"/>
      <w:r>
        <w:t>iOS</w:t>
      </w:r>
      <w:proofErr w:type="spellEnd"/>
      <w:r>
        <w:t xml:space="preserve"> applications.</w:t>
      </w:r>
      <w:proofErr w:type="gramEnd"/>
    </w:p>
    <w:p w14:paraId="2EBEA18F" w14:textId="77777777" w:rsidR="005123BF" w:rsidRDefault="008902F5">
      <w:pPr>
        <w:pStyle w:val="Normal0"/>
      </w:pPr>
      <w:r>
        <w:t xml:space="preserve">Device – A physical object that the user wishes to control with their </w:t>
      </w:r>
      <w:proofErr w:type="spellStart"/>
      <w:r>
        <w:t>iOS</w:t>
      </w:r>
      <w:proofErr w:type="spellEnd"/>
      <w:r>
        <w:t xml:space="preserve"> application. Examples would be garage doors, and sprinkler systems. The only device created by this team is a garage door opener.</w:t>
      </w:r>
    </w:p>
    <w:p w14:paraId="5ED339EA" w14:textId="77777777" w:rsidR="005123BF" w:rsidRDefault="008902F5">
      <w:pPr>
        <w:pStyle w:val="Normal0"/>
      </w:pPr>
      <w:proofErr w:type="spellStart"/>
      <w:proofErr w:type="gramStart"/>
      <w:r>
        <w:t>iOS</w:t>
      </w:r>
      <w:proofErr w:type="spellEnd"/>
      <w:proofErr w:type="gramEnd"/>
      <w:r>
        <w:t xml:space="preserve"> – The operating system that is present on iPhones and </w:t>
      </w:r>
      <w:proofErr w:type="spellStart"/>
      <w:r>
        <w:t>iPads</w:t>
      </w:r>
      <w:proofErr w:type="spellEnd"/>
      <w:r>
        <w:t xml:space="preserve">. In this context </w:t>
      </w:r>
      <w:proofErr w:type="spellStart"/>
      <w:r>
        <w:t>iOS</w:t>
      </w:r>
      <w:proofErr w:type="spellEnd"/>
      <w:r>
        <w:t xml:space="preserve"> refers to the </w:t>
      </w:r>
      <w:proofErr w:type="spellStart"/>
      <w:r>
        <w:t>iOS</w:t>
      </w:r>
      <w:proofErr w:type="spellEnd"/>
      <w:r>
        <w:t xml:space="preserve"> 6.0</w:t>
      </w:r>
    </w:p>
    <w:p w14:paraId="69F6B3CA" w14:textId="77777777" w:rsidR="005123BF" w:rsidRDefault="008902F5">
      <w:pPr>
        <w:pStyle w:val="Normal0"/>
      </w:pPr>
      <w:r>
        <w:t>Resolution Server – A server operated by our client. The server has a database that will store associations between a serial numbers and IP address.</w:t>
      </w:r>
    </w:p>
    <w:p w14:paraId="31754142" w14:textId="77777777" w:rsidR="005123BF" w:rsidRDefault="008902F5">
      <w:pPr>
        <w:pStyle w:val="Normal0"/>
      </w:pPr>
      <w:r>
        <w:t xml:space="preserve">Serial Number – The MAC address of a base station's primary network card, as reported by python's </w:t>
      </w:r>
      <w:proofErr w:type="spellStart"/>
      <w:r>
        <w:t>uuid</w:t>
      </w:r>
      <w:proofErr w:type="spellEnd"/>
      <w:r>
        <w:t xml:space="preserve"> library.</w:t>
      </w:r>
    </w:p>
    <w:p w14:paraId="2B15BA30" w14:textId="77777777" w:rsidR="005123BF" w:rsidRDefault="008902F5">
      <w:pPr>
        <w:pStyle w:val="Normal0"/>
      </w:pPr>
      <w:proofErr w:type="gramStart"/>
      <w:r>
        <w:t>TCP – Transmission Control Protocol – protocol that manages the transfer of data from one computer to another.</w:t>
      </w:r>
      <w:proofErr w:type="gramEnd"/>
    </w:p>
    <w:p w14:paraId="0F94E49E" w14:textId="77777777" w:rsidR="005123BF" w:rsidRDefault="008902F5">
      <w:pPr>
        <w:pStyle w:val="Normal0"/>
      </w:pPr>
      <w:proofErr w:type="spellStart"/>
      <w:r>
        <w:t>UIAlertView</w:t>
      </w:r>
      <w:proofErr w:type="spellEnd"/>
      <w:r>
        <w:t xml:space="preserve"> – The standard </w:t>
      </w:r>
      <w:proofErr w:type="spellStart"/>
      <w:r>
        <w:t>iOS</w:t>
      </w:r>
      <w:proofErr w:type="spellEnd"/>
      <w:r>
        <w:t xml:space="preserve"> dialog box for alerting the user with important information.</w:t>
      </w:r>
    </w:p>
    <w:p w14:paraId="69F6E14F" w14:textId="77777777" w:rsidR="005123BF" w:rsidRDefault="008902F5" w:rsidP="00EB5C0C">
      <w:pPr>
        <w:pStyle w:val="Heading2"/>
      </w:pPr>
      <w:bookmarkStart w:id="40" w:name="__RefHeading__2329_610263877"/>
      <w:bookmarkStart w:id="41" w:name="_Toc343343904"/>
      <w:bookmarkEnd w:id="40"/>
      <w:bookmarkEnd w:id="41"/>
      <w:r>
        <w:t>Requirements</w:t>
      </w:r>
    </w:p>
    <w:p w14:paraId="3A902B47" w14:textId="77777777" w:rsidR="005123BF" w:rsidRDefault="008902F5" w:rsidP="00EB5C0C">
      <w:pPr>
        <w:pStyle w:val="Heading3"/>
      </w:pPr>
      <w:bookmarkStart w:id="42" w:name="__RefHeading__2331_610263877"/>
      <w:bookmarkStart w:id="43" w:name="_Toc343343905"/>
      <w:bookmarkEnd w:id="42"/>
      <w:bookmarkEnd w:id="43"/>
      <w:r>
        <w:t>Smart Phone App</w:t>
      </w:r>
    </w:p>
    <w:p w14:paraId="3855EDB6" w14:textId="77777777" w:rsidR="005123BF" w:rsidRDefault="008902F5">
      <w:pPr>
        <w:pStyle w:val="Normal0"/>
      </w:pPr>
      <w:r>
        <w:t>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w:t>
      </w:r>
      <w:proofErr w:type="gramStart"/>
      <w:r>
        <w:t>,  the</w:t>
      </w:r>
      <w:proofErr w:type="gramEnd"/>
      <w:r>
        <w:t xml:space="preserve"> application </w:t>
      </w:r>
      <w:r>
        <w:lastRenderedPageBreak/>
        <w:t>should  be able to tell if the door is open or closed or in between and control it with a button. Our garage door control handles the status display by showing a simple garage door graphic. For the sprinkler system, the application should allow the user to turn sprinklers on and off and give them schedules for when to run.</w:t>
      </w:r>
    </w:p>
    <w:p w14:paraId="3B2E3146" w14:textId="77777777" w:rsidR="005E14F6" w:rsidRDefault="005E14F6" w:rsidP="005E14F6">
      <w:pPr>
        <w:pStyle w:val="Heading4"/>
      </w:pPr>
      <w:r>
        <w:t>User Stories</w:t>
      </w:r>
    </w:p>
    <w:p w14:paraId="12A19F06"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first starts up the app, or when a user decides to add a device, the add device screen will load. This screen will have two text input boxes. The first box will have a field for the device identification (DID). The second box will have a field for the device name. The DID will be located on each device, the name is a name the user specifies for her/his own use.</w:t>
      </w:r>
      <w:r>
        <w:rPr>
          <w:rFonts w:asciiTheme="minorHAnsi" w:hAnsiTheme="minorHAnsi"/>
          <w:szCs w:val="22"/>
        </w:rPr>
        <w:t xml:space="preserve"> (JW)</w:t>
      </w:r>
    </w:p>
    <w:p w14:paraId="4000F0BD"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opens the app and there is data in the SQLite database, the user will be presented with a list of devices. Each device will be under the heading of its appropriate type. For example if the user has a garage door opener called "Right Garage Door Opener" it would be placed under the "Garage Door" header. Each cell will have a green or red dot to indicate the status of that device (green is online, red is not). The user will have the option to add or delete devices. If a user touches a device that is online it will open the appropriate controller view. If the user touches an offline object she/he will be presented with a screen that gives an error message.</w:t>
      </w:r>
      <w:r>
        <w:rPr>
          <w:rFonts w:asciiTheme="minorHAnsi" w:hAnsiTheme="minorHAnsi"/>
          <w:szCs w:val="22"/>
        </w:rPr>
        <w:t xml:space="preserve"> (JW)</w:t>
      </w:r>
    </w:p>
    <w:p w14:paraId="0F6EE4F6"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The status view will appear when the user clicks on a device from the main view that is listed as offline, or when the user selects status from the navigation bar on a controller view. The status view will tell users the status of the device (online, offline) at the top of the view. If the device is offline a code will be presented in the middle of the view, this code will be for technical use. For example if the user has a garage door opener called "Right Garage Door Opener" that is listed offline, because the server cannot communicate with the device the code ERR</w:t>
      </w:r>
      <w:proofErr w:type="gramStart"/>
      <w:r w:rsidRPr="005E14F6">
        <w:rPr>
          <w:rFonts w:asciiTheme="minorHAnsi" w:hAnsiTheme="minorHAnsi"/>
          <w:szCs w:val="22"/>
        </w:rPr>
        <w:t>:001</w:t>
      </w:r>
      <w:proofErr w:type="gramEnd"/>
      <w:r w:rsidRPr="005E14F6">
        <w:rPr>
          <w:rFonts w:asciiTheme="minorHAnsi" w:hAnsiTheme="minorHAnsi"/>
          <w:szCs w:val="22"/>
        </w:rPr>
        <w:t xml:space="preserve"> could be displayed. At the bottom of the view there will be a text box that has an English description of the problem and a potential remedy to said problem. In the above example "The base station cannot communicate with the device, please ensure that the device is turned on and connected to the base station." could be displayed.</w:t>
      </w:r>
      <w:r>
        <w:rPr>
          <w:rFonts w:asciiTheme="minorHAnsi" w:hAnsiTheme="minorHAnsi"/>
          <w:szCs w:val="22"/>
        </w:rPr>
        <w:t xml:space="preserve"> (JW)</w:t>
      </w:r>
    </w:p>
    <w:p w14:paraId="6B55C1CD"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The garage door controller view will be loaded when a user clicks an online garage door type from the main view. This view, like all Controller Views will have a navigation bar with elements to go back to the main view or go to the status view. The view will have a percentage bar that will update the device on the status of the door. It will show either that the door is open, closed, or somewhere in between.  It will also have a dynamic button to toggle the door. The text of the button will be based on the state. The view will get the initial state of the door from the device when it first loads.</w:t>
      </w:r>
      <w:r>
        <w:rPr>
          <w:rFonts w:asciiTheme="minorHAnsi" w:hAnsiTheme="minorHAnsi"/>
          <w:szCs w:val="22"/>
        </w:rPr>
        <w:t xml:space="preserve"> (JW, JK)</w:t>
      </w:r>
    </w:p>
    <w:p w14:paraId="0DD5616E"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t>When the user pushes the toggle button, the view will tell the device to open the garage door and disable the button. Once that request has been completed, it will adjust the garage door picture to the correct state. If the door is opening, then it will re-enable the button immediately. If the door is closing, then the controller will confirm with the device that the door closed before re-enabling the button. If the door failed to close, then the controller will open the garage door picture half way.</w:t>
      </w:r>
      <w:r>
        <w:rPr>
          <w:rFonts w:asciiTheme="minorHAnsi" w:hAnsiTheme="minorHAnsi"/>
          <w:szCs w:val="22"/>
        </w:rPr>
        <w:t xml:space="preserve"> (JK)</w:t>
      </w:r>
    </w:p>
    <w:p w14:paraId="45110271" w14:textId="77777777" w:rsidR="005E14F6" w:rsidRPr="005E14F6" w:rsidRDefault="005E14F6" w:rsidP="005E14F6">
      <w:pPr>
        <w:pStyle w:val="ListParagraph"/>
        <w:numPr>
          <w:ilvl w:val="1"/>
          <w:numId w:val="12"/>
        </w:numPr>
        <w:rPr>
          <w:rFonts w:asciiTheme="minorHAnsi" w:hAnsiTheme="minorHAnsi"/>
          <w:szCs w:val="22"/>
        </w:rPr>
      </w:pPr>
      <w:r w:rsidRPr="005E14F6">
        <w:rPr>
          <w:rFonts w:asciiTheme="minorHAnsi" w:hAnsiTheme="minorHAnsi"/>
          <w:szCs w:val="22"/>
        </w:rPr>
        <w:lastRenderedPageBreak/>
        <w:t>If the garage door controller view cannot connect to the server at any time, it will alert the user to the problem and offer to either cancel or retry. If the user wants to cancel, the app will return to the devices list. If the user wants to retry, the controller will resend the request.</w:t>
      </w:r>
      <w:r>
        <w:rPr>
          <w:rFonts w:asciiTheme="minorHAnsi" w:hAnsiTheme="minorHAnsi"/>
          <w:szCs w:val="22"/>
        </w:rPr>
        <w:t xml:space="preserve"> (JK)</w:t>
      </w:r>
    </w:p>
    <w:p w14:paraId="554D8224" w14:textId="77777777" w:rsidR="005E14F6" w:rsidRDefault="005E14F6">
      <w:pPr>
        <w:pStyle w:val="Normal0"/>
      </w:pPr>
    </w:p>
    <w:p w14:paraId="4ECF6FB0" w14:textId="77777777" w:rsidR="005123BF" w:rsidRDefault="008902F5" w:rsidP="00EB5C0C">
      <w:pPr>
        <w:pStyle w:val="Heading3"/>
      </w:pPr>
      <w:bookmarkStart w:id="44" w:name="__RefHeading__2333_610263877"/>
      <w:bookmarkStart w:id="45" w:name="_Toc343343906"/>
      <w:bookmarkEnd w:id="44"/>
      <w:bookmarkEnd w:id="45"/>
      <w:r>
        <w:t>Hardware Control</w:t>
      </w:r>
    </w:p>
    <w:p w14:paraId="2A3F7774" w14:textId="77777777" w:rsidR="005123BF" w:rsidRDefault="008902F5">
      <w:pPr>
        <w:pStyle w:val="Normal0"/>
      </w:pPr>
      <w:r>
        <w:t xml:space="preserve">The client suggested that we use a Raspberry Pi, </w:t>
      </w:r>
      <w:proofErr w:type="spellStart"/>
      <w:r>
        <w:t>BeagleBone</w:t>
      </w:r>
      <w:proofErr w:type="spellEnd"/>
      <w:r>
        <w:t xml:space="preserve">, or an </w:t>
      </w:r>
      <w:proofErr w:type="spellStart"/>
      <w:r>
        <w:t>Arduino</w:t>
      </w:r>
      <w:proofErr w:type="spellEnd"/>
      <w:r>
        <w:t xml:space="preserve"> to control the devices. We decided to use </w:t>
      </w:r>
      <w:proofErr w:type="spellStart"/>
      <w:r>
        <w:t>Arduinos</w:t>
      </w:r>
      <w:proofErr w:type="spellEnd"/>
      <w:r>
        <w:t xml:space="preserve"> because Raspberry Pi is more complicated than what is needed for our purposes and they are more readily available than Raspberry </w:t>
      </w:r>
      <w:proofErr w:type="spellStart"/>
      <w:r>
        <w:t>Pis</w:t>
      </w:r>
      <w:proofErr w:type="spellEnd"/>
      <w:r>
        <w:t xml:space="preserve"> are right now. Each of our devices will be controlled by an </w:t>
      </w:r>
      <w:proofErr w:type="spellStart"/>
      <w:r>
        <w:t>Arduino</w:t>
      </w:r>
      <w:proofErr w:type="spellEnd"/>
      <w:r>
        <w:t xml:space="preserve"> and will connect to a central Base Station.</w:t>
      </w:r>
    </w:p>
    <w:p w14:paraId="769E2450" w14:textId="77777777" w:rsidR="005123BF" w:rsidRDefault="008902F5" w:rsidP="00EB5C0C">
      <w:pPr>
        <w:pStyle w:val="Heading3"/>
      </w:pPr>
      <w:bookmarkStart w:id="46" w:name="__RefHeading__2335_610263877"/>
      <w:bookmarkStart w:id="47" w:name="_Toc343343907"/>
      <w:bookmarkEnd w:id="46"/>
      <w:bookmarkEnd w:id="47"/>
      <w:r>
        <w:t>Base Station</w:t>
      </w:r>
    </w:p>
    <w:p w14:paraId="4FAD02BD" w14:textId="77777777" w:rsidR="005123BF" w:rsidRDefault="008902F5">
      <w:pPr>
        <w:pStyle w:val="Normal0"/>
      </w:pPr>
      <w:r>
        <w:t xml:space="preserve">Because we generalized what devices our system would control, we added a base station that will sit in the user’s house and coordinate communication between the application and all of the devices in the house. </w:t>
      </w:r>
    </w:p>
    <w:p w14:paraId="393A3D7E" w14:textId="77777777" w:rsidR="005123BF" w:rsidRDefault="008902F5" w:rsidP="00EB5C0C">
      <w:pPr>
        <w:pStyle w:val="Heading3"/>
      </w:pPr>
      <w:bookmarkStart w:id="48" w:name="__RefHeading__2337_610263877"/>
      <w:bookmarkStart w:id="49" w:name="_Toc343343908"/>
      <w:bookmarkEnd w:id="48"/>
      <w:bookmarkEnd w:id="49"/>
      <w:r>
        <w:t>Communication</w:t>
      </w:r>
    </w:p>
    <w:p w14:paraId="4CE00B01" w14:textId="77777777" w:rsidR="005123BF" w:rsidRDefault="008902F5">
      <w:pPr>
        <w:pStyle w:val="Normal0"/>
      </w:pPr>
      <w:r>
        <w:t>The client suggested that we use a custom TCP/IP protocol for communication between our devices. We are creating a protocol that uses a direct two way connection between the smartphone and the Base Station and also between the smartphone or base station and the Resolution Server.  It uses JSON to send requests. The protocol is detailed in Appendix II.1.</w:t>
      </w:r>
    </w:p>
    <w:p w14:paraId="54FB0FD4" w14:textId="77777777" w:rsidR="005123BF" w:rsidRDefault="005123BF">
      <w:pPr>
        <w:pStyle w:val="Normal0"/>
      </w:pPr>
    </w:p>
    <w:p w14:paraId="064C6E6D" w14:textId="77777777" w:rsidR="005123BF" w:rsidRDefault="008902F5" w:rsidP="00EB5C0C">
      <w:pPr>
        <w:pStyle w:val="Heading3"/>
      </w:pPr>
      <w:bookmarkStart w:id="50" w:name="__RefHeading__2339_610263877"/>
      <w:bookmarkStart w:id="51" w:name="_Toc343343909"/>
      <w:bookmarkEnd w:id="50"/>
      <w:bookmarkEnd w:id="51"/>
      <w:r>
        <w:t>Resolution Server</w:t>
      </w:r>
    </w:p>
    <w:p w14:paraId="5D3E5455" w14:textId="77777777" w:rsidR="005123BF" w:rsidRDefault="008902F5">
      <w:pPr>
        <w:pStyle w:val="Normal0"/>
      </w:pPr>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w:t>
      </w:r>
      <w:r w:rsidR="00131658">
        <w:t>rial number of the Base Station</w:t>
      </w:r>
      <w:r>
        <w:t xml:space="preserve"> to the Resolution server to get the Station’s IP address. This will allow the smart phone to establish a direct connection to the Base Station.</w:t>
      </w:r>
    </w:p>
    <w:p w14:paraId="12FD6CCE" w14:textId="77777777" w:rsidR="005123BF" w:rsidRDefault="008902F5">
      <w:pPr>
        <w:pStyle w:val="Heading1"/>
        <w:ind w:left="360" w:hanging="360"/>
      </w:pPr>
      <w:bookmarkStart w:id="52" w:name="__RefHeading__2341_610263877"/>
      <w:bookmarkStart w:id="53" w:name="_Toc343343910"/>
      <w:bookmarkEnd w:id="52"/>
      <w:bookmarkEnd w:id="53"/>
      <w:r>
        <w:t>Design and Implementation</w:t>
      </w:r>
    </w:p>
    <w:p w14:paraId="47ECBC80" w14:textId="77777777" w:rsidR="005123BF" w:rsidRDefault="008902F5">
      <w:pPr>
        <w:pStyle w:val="Normal0"/>
      </w:pPr>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14:paraId="3FB87A8E" w14:textId="77777777" w:rsidR="005123BF" w:rsidRDefault="008902F5" w:rsidP="00EB5C0C">
      <w:pPr>
        <w:pStyle w:val="Heading2"/>
      </w:pPr>
      <w:bookmarkStart w:id="54" w:name="__RefHeading__2343_610263877"/>
      <w:bookmarkStart w:id="55" w:name="_Toc343343911"/>
      <w:bookmarkEnd w:id="54"/>
      <w:bookmarkEnd w:id="55"/>
      <w:proofErr w:type="gramStart"/>
      <w:r>
        <w:t>iPhone</w:t>
      </w:r>
      <w:proofErr w:type="gramEnd"/>
      <w:r>
        <w:t xml:space="preserve"> Application</w:t>
      </w:r>
    </w:p>
    <w:p w14:paraId="23541B65" w14:textId="77777777" w:rsidR="005123BF" w:rsidRDefault="008902F5" w:rsidP="00EB5C0C">
      <w:pPr>
        <w:pStyle w:val="Heading3"/>
      </w:pPr>
      <w:bookmarkStart w:id="56" w:name="__RefHeading__2345_610263877"/>
      <w:bookmarkStart w:id="57" w:name="_Toc343343912"/>
      <w:bookmarkEnd w:id="56"/>
      <w:bookmarkEnd w:id="57"/>
      <w:r>
        <w:lastRenderedPageBreak/>
        <w:t>Technologies Used</w:t>
      </w:r>
    </w:p>
    <w:p w14:paraId="673CBA20" w14:textId="77777777" w:rsidR="005123BF" w:rsidRDefault="008902F5">
      <w:pPr>
        <w:pStyle w:val="Normal0"/>
      </w:pPr>
      <w:r>
        <w:t xml:space="preserve">The iPhone application will be a native </w:t>
      </w:r>
      <w:proofErr w:type="spellStart"/>
      <w:r>
        <w:t>iOS</w:t>
      </w:r>
      <w:proofErr w:type="spellEnd"/>
      <w:r>
        <w:t xml:space="preserve"> application developed using the Cocoa Touch application framework.</w:t>
      </w:r>
    </w:p>
    <w:p w14:paraId="5921A80D" w14:textId="77777777" w:rsidR="005123BF" w:rsidRDefault="008902F5" w:rsidP="00EB5C0C">
      <w:pPr>
        <w:pStyle w:val="Heading3"/>
      </w:pPr>
      <w:bookmarkStart w:id="58" w:name="__RefHeading__2347_610263877"/>
      <w:bookmarkStart w:id="59" w:name="_Toc343343913"/>
      <w:bookmarkEnd w:id="58"/>
      <w:bookmarkEnd w:id="59"/>
      <w:r>
        <w:t>Component Overview</w:t>
      </w:r>
    </w:p>
    <w:p w14:paraId="083C842B" w14:textId="77777777" w:rsidR="005123BF" w:rsidRDefault="008902F5">
      <w:pPr>
        <w:pStyle w:val="Normal0"/>
      </w:pPr>
      <w:r>
        <w:t xml:space="preserve">The </w:t>
      </w:r>
      <w:proofErr w:type="spellStart"/>
      <w:r>
        <w:t>iOS</w:t>
      </w:r>
      <w:proofErr w:type="spellEnd"/>
      <w:r>
        <w:t xml:space="preserve">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w:t>
      </w:r>
      <w:proofErr w:type="gramStart"/>
      <w:r>
        <w:t>,</w:t>
      </w:r>
      <w:proofErr w:type="gramEnd"/>
      <w:r>
        <w:t xml:space="preserve"> this will require the user to register a valid base station. If the user has at least one base station registered the application will start the “main view” controllers. This is a </w:t>
      </w:r>
      <w:proofErr w:type="spellStart"/>
      <w:r>
        <w:t>UINavigation</w:t>
      </w:r>
      <w:proofErr w:type="spellEnd"/>
      <w:r>
        <w:t xml:space="preserve">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r w:rsidR="00044BA7">
        <w:t xml:space="preserve"> (JW)</w:t>
      </w:r>
    </w:p>
    <w:p w14:paraId="19EFE3D3" w14:textId="77777777" w:rsidR="005123BF" w:rsidRDefault="008902F5" w:rsidP="00EB5C0C">
      <w:pPr>
        <w:pStyle w:val="Heading3"/>
      </w:pPr>
      <w:bookmarkStart w:id="60" w:name="__RefHeading__2349_610263877"/>
      <w:bookmarkStart w:id="61" w:name="_Toc343343914"/>
      <w:bookmarkEnd w:id="60"/>
      <w:bookmarkEnd w:id="61"/>
      <w:r>
        <w:t>Phase Overview</w:t>
      </w:r>
    </w:p>
    <w:p w14:paraId="393A1B49" w14:textId="77777777" w:rsidR="005123BF" w:rsidRDefault="008902F5">
      <w:pPr>
        <w:pStyle w:val="ListParagraph"/>
        <w:numPr>
          <w:ilvl w:val="0"/>
          <w:numId w:val="10"/>
        </w:numPr>
        <w:ind w:left="648" w:hanging="360"/>
      </w:pPr>
      <w:r>
        <w:tab/>
        <w:t>User Interface for viewing Base Stations and their associated devices</w:t>
      </w:r>
    </w:p>
    <w:p w14:paraId="38A07E03" w14:textId="77777777" w:rsidR="005123BF" w:rsidRDefault="008902F5">
      <w:pPr>
        <w:pStyle w:val="ListParagraph"/>
        <w:numPr>
          <w:ilvl w:val="0"/>
          <w:numId w:val="10"/>
        </w:numPr>
        <w:ind w:left="648" w:hanging="360"/>
      </w:pPr>
      <w:r>
        <w:tab/>
        <w:t>User Interface for registering a Base Station with the iPhone</w:t>
      </w:r>
    </w:p>
    <w:p w14:paraId="1513B5B0" w14:textId="77777777" w:rsidR="005123BF" w:rsidRDefault="008902F5">
      <w:pPr>
        <w:pStyle w:val="ListParagraph"/>
        <w:numPr>
          <w:ilvl w:val="0"/>
          <w:numId w:val="10"/>
        </w:numPr>
        <w:ind w:left="648" w:hanging="360"/>
      </w:pPr>
      <w:r>
        <w:tab/>
        <w:t>Getting IP addresses for Base Stations from the Resolution Server</w:t>
      </w:r>
    </w:p>
    <w:p w14:paraId="7EA27995" w14:textId="77777777" w:rsidR="005123BF" w:rsidRDefault="008902F5">
      <w:pPr>
        <w:pStyle w:val="ListParagraph"/>
        <w:numPr>
          <w:ilvl w:val="0"/>
          <w:numId w:val="10"/>
        </w:numPr>
        <w:ind w:left="648" w:hanging="360"/>
      </w:pPr>
      <w:r>
        <w:tab/>
        <w:t>Device Specific view controllers</w:t>
      </w:r>
    </w:p>
    <w:p w14:paraId="0FD9D8B9" w14:textId="77777777" w:rsidR="00344738" w:rsidRDefault="008902F5" w:rsidP="00344738">
      <w:pPr>
        <w:pStyle w:val="Heading3"/>
      </w:pPr>
      <w:bookmarkStart w:id="62" w:name="__RefHeading__2351_610263877"/>
      <w:bookmarkStart w:id="63" w:name="_Toc343343915"/>
      <w:bookmarkStart w:id="64" w:name="__RefHeading__2353_610263877"/>
      <w:bookmarkStart w:id="65" w:name="_Toc343343916"/>
      <w:bookmarkEnd w:id="62"/>
      <w:bookmarkEnd w:id="63"/>
      <w:bookmarkEnd w:id="64"/>
      <w:bookmarkEnd w:id="65"/>
      <w:r>
        <w:t>Data Flow Diagram</w:t>
      </w:r>
    </w:p>
    <w:p w14:paraId="70920152" w14:textId="77777777" w:rsidR="00A42A34" w:rsidRDefault="00344738" w:rsidP="00A42A34">
      <w:pPr>
        <w:pStyle w:val="Heading3"/>
        <w:keepNext/>
        <w:numPr>
          <w:ilvl w:val="0"/>
          <w:numId w:val="0"/>
        </w:numPr>
        <w:jc w:val="center"/>
      </w:pPr>
      <w:r>
        <w:rPr>
          <w:noProof/>
        </w:rPr>
        <w:lastRenderedPageBreak/>
        <w:drawing>
          <wp:inline distT="0" distB="0" distL="0" distR="0" wp14:anchorId="50C39D33" wp14:editId="7B7285A4">
            <wp:extent cx="5343525" cy="4350177"/>
            <wp:effectExtent l="0" t="0" r="0" b="0"/>
            <wp:docPr id="1" name="Picture 1" descr="C:\Users\1891613\Pictures\iO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91613\Pictures\iO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3525" cy="4350177"/>
                    </a:xfrm>
                    <a:prstGeom prst="rect">
                      <a:avLst/>
                    </a:prstGeom>
                    <a:noFill/>
                    <a:ln>
                      <a:noFill/>
                    </a:ln>
                  </pic:spPr>
                </pic:pic>
              </a:graphicData>
            </a:graphic>
          </wp:inline>
        </w:drawing>
      </w:r>
    </w:p>
    <w:p w14:paraId="5CA1B532" w14:textId="77777777" w:rsidR="00344738" w:rsidRDefault="00A42A34" w:rsidP="00044BA7">
      <w:pPr>
        <w:pStyle w:val="Caption"/>
        <w:jc w:val="center"/>
      </w:pPr>
      <w:r>
        <w:t xml:space="preserve">Figure </w:t>
      </w:r>
      <w:fldSimple w:instr=" SEQ Figure \* ARABIC ">
        <w:r w:rsidR="007B5E4F">
          <w:rPr>
            <w:noProof/>
          </w:rPr>
          <w:t>2</w:t>
        </w:r>
      </w:fldSimple>
      <w:r>
        <w:t xml:space="preserve">: </w:t>
      </w:r>
      <w:proofErr w:type="spellStart"/>
      <w:r>
        <w:t>iOS</w:t>
      </w:r>
      <w:proofErr w:type="spellEnd"/>
      <w:r>
        <w:t xml:space="preserve"> application flow</w:t>
      </w:r>
      <w:bookmarkStart w:id="66" w:name="__RefHeading__2355_610263877"/>
      <w:bookmarkStart w:id="67" w:name="_Toc343343917"/>
      <w:bookmarkEnd w:id="66"/>
      <w:bookmarkEnd w:id="67"/>
    </w:p>
    <w:p w14:paraId="001D84D3" w14:textId="77777777" w:rsidR="005123BF" w:rsidRDefault="008902F5" w:rsidP="00EB5C0C">
      <w:pPr>
        <w:pStyle w:val="Heading3"/>
      </w:pPr>
      <w:r>
        <w:t>Design Details</w:t>
      </w:r>
    </w:p>
    <w:p w14:paraId="1971A159" w14:textId="77777777" w:rsidR="005123BF" w:rsidRDefault="008902F5" w:rsidP="00EB5C0C">
      <w:pPr>
        <w:pStyle w:val="Heading4"/>
      </w:pPr>
      <w:bookmarkStart w:id="68" w:name="__RefHeading__1652_408602583"/>
      <w:bookmarkEnd w:id="68"/>
      <w:r>
        <w:t>First time registration (</w:t>
      </w:r>
      <w:proofErr w:type="spellStart"/>
      <w:r>
        <w:t>iOS</w:t>
      </w:r>
      <w:proofErr w:type="spellEnd"/>
      <w:r>
        <w:t>)</w:t>
      </w:r>
    </w:p>
    <w:p w14:paraId="44F2FCEF" w14:textId="77777777" w:rsidR="005123BF" w:rsidRDefault="008902F5" w:rsidP="007E0B22">
      <w:pPr>
        <w:pStyle w:val="Normal0"/>
      </w:pPr>
      <w:r>
        <w:tab/>
        <w:t>The purpose of the first time registration is to force the user to register a base station with the phone so that they can control devices. We will display this view if there are no base stations registered in the SQLite database.</w:t>
      </w:r>
    </w:p>
    <w:p w14:paraId="66778E55" w14:textId="77777777" w:rsidR="00EB1686" w:rsidRDefault="00EB1686" w:rsidP="00EB1686">
      <w:pPr>
        <w:pStyle w:val="Heading4"/>
      </w:pPr>
      <w:r>
        <w:t>Instruction View Controller</w:t>
      </w:r>
    </w:p>
    <w:p w14:paraId="5578727C" w14:textId="77777777" w:rsidR="005123BF" w:rsidRDefault="008902F5" w:rsidP="007E0B22">
      <w:pPr>
        <w:pStyle w:val="Normal0"/>
      </w:pPr>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14:paraId="6BF03ADC" w14:textId="77777777" w:rsidR="00EB1686" w:rsidRDefault="00EB1686" w:rsidP="00EB1686">
      <w:pPr>
        <w:pStyle w:val="Heading4"/>
      </w:pPr>
      <w:r>
        <w:t xml:space="preserve"> Registration View Controller</w:t>
      </w:r>
    </w:p>
    <w:p w14:paraId="09F0DE8F" w14:textId="77777777" w:rsidR="005123BF" w:rsidRDefault="008902F5">
      <w:pPr>
        <w:pStyle w:val="Normal0"/>
      </w:pPr>
      <w:r>
        <w:t xml:space="preserve">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w:t>
      </w:r>
      <w:proofErr w:type="spellStart"/>
      <w:r>
        <w:t>UIAlertView</w:t>
      </w:r>
      <w:proofErr w:type="spellEnd"/>
      <w:r>
        <w:t xml:space="preserve"> will be displayed telling the user to fill out the empty field.</w:t>
      </w:r>
    </w:p>
    <w:p w14:paraId="7991F40C" w14:textId="77777777" w:rsidR="005123BF" w:rsidRDefault="008902F5">
      <w:pPr>
        <w:pStyle w:val="Normal0"/>
      </w:pPr>
      <w:r>
        <w:lastRenderedPageBreak/>
        <w:t xml:space="preserve">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w:t>
      </w:r>
      <w:proofErr w:type="spellStart"/>
      <w:r>
        <w:t>UIAlertView</w:t>
      </w:r>
      <w:proofErr w:type="spellEnd"/>
      <w:r>
        <w:t xml:space="preserve"> to the user. The alert will instruct the user to check their connection and/or try again later.</w:t>
      </w:r>
    </w:p>
    <w:p w14:paraId="6087E373" w14:textId="77777777" w:rsidR="005123BF" w:rsidRDefault="008902F5">
      <w:pPr>
        <w:pStyle w:val="Normal0"/>
      </w:pPr>
      <w:r>
        <w:t xml:space="preserve">If the connection is successful the server will send the connection </w:t>
      </w:r>
      <w:proofErr w:type="spellStart"/>
      <w:r>
        <w:t>DDNSConnected</w:t>
      </w:r>
      <w:proofErr w:type="spellEnd"/>
      <w:r>
        <w:t xml:space="preserve"> (See “Bidirectional </w:t>
      </w:r>
      <w:proofErr w:type="spellStart"/>
      <w:r>
        <w:t>iOS</w:t>
      </w:r>
      <w:proofErr w:type="spellEnd"/>
      <w:r>
        <w:t xml:space="preserve"> to Resolution Server Communication”) signal to the phone. At this point the phone will send the </w:t>
      </w:r>
      <w:proofErr w:type="spellStart"/>
      <w:r>
        <w:t>HRHomeStationsRequest</w:t>
      </w:r>
      <w:proofErr w:type="spellEnd"/>
      <w:r>
        <w:t xml:space="preserve"> with the serial number provided by the serial number field. At this point the Resolution Server will look up the serial number. If the Resolution Server finds the serial number it will respond with </w:t>
      </w:r>
      <w:proofErr w:type="spellStart"/>
      <w:r>
        <w:t>HRHomeStationReply</w:t>
      </w:r>
      <w:proofErr w:type="spellEnd"/>
      <w:r>
        <w:t xml:space="preserve"> with the correct IP address and serial number. If the Resolution Server fails to find the serial number it will respond with </w:t>
      </w:r>
      <w:proofErr w:type="spellStart"/>
      <w:r>
        <w:t>HRHomeStationReply</w:t>
      </w:r>
      <w:proofErr w:type="spellEnd"/>
      <w:r>
        <w:t xml:space="preserve"> with ‘null’ for the IP address and the correct serial number.</w:t>
      </w:r>
    </w:p>
    <w:p w14:paraId="488F7ABF" w14:textId="77777777" w:rsidR="005123BF" w:rsidRDefault="008902F5">
      <w:pPr>
        <w:pStyle w:val="Normal0"/>
      </w:pPr>
      <w:r>
        <w:t xml:space="preserve">If the phone receives a null for the IP address it will present the user with </w:t>
      </w:r>
      <w:proofErr w:type="gramStart"/>
      <w:r>
        <w:t>an</w:t>
      </w:r>
      <w:proofErr w:type="gramEnd"/>
      <w:r>
        <w:t xml:space="preserve"> </w:t>
      </w:r>
      <w:proofErr w:type="spellStart"/>
      <w:r>
        <w:t>UIAlertView</w:t>
      </w:r>
      <w:proofErr w:type="spellEnd"/>
      <w:r>
        <w:t xml:space="preserve">. This view will inform the user to check the serial number and make sure that they set up the base station correctly. If an IP address is sent the device will register the device in the SQLite server and present a </w:t>
      </w:r>
      <w:proofErr w:type="spellStart"/>
      <w:r>
        <w:t>UIAlertView</w:t>
      </w:r>
      <w:proofErr w:type="spellEnd"/>
      <w:r>
        <w:t xml:space="preserve"> to the user. This view will inform the user that the device was successfully registered. At this point the device will go into the main view.</w:t>
      </w:r>
    </w:p>
    <w:p w14:paraId="78A488F8" w14:textId="77777777" w:rsidR="005123BF" w:rsidRDefault="008902F5" w:rsidP="00EB5C0C">
      <w:pPr>
        <w:pStyle w:val="Heading4"/>
      </w:pPr>
      <w:bookmarkStart w:id="69" w:name="__RefHeading__1654_408602583"/>
      <w:bookmarkEnd w:id="69"/>
      <w:r>
        <w:t>Garage Door View Controller</w:t>
      </w:r>
    </w:p>
    <w:p w14:paraId="2F8394A4" w14:textId="77777777" w:rsidR="005123BF" w:rsidRDefault="008902F5">
      <w:pPr>
        <w:pStyle w:val="Normal0"/>
      </w:pPr>
      <w:r>
        <w:t>This view controller will allow a user 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w:t>
      </w:r>
      <w:r w:rsidR="007E0B22">
        <w:t>ng, the garage door graphic will move to halfway closed</w:t>
      </w:r>
      <w:r>
        <w:t>. Once the object has been removed the user can finish closing the door.</w:t>
      </w:r>
    </w:p>
    <w:p w14:paraId="2AD8846C" w14:textId="77777777" w:rsidR="005123BF" w:rsidRDefault="008902F5" w:rsidP="00EB5C0C">
      <w:pPr>
        <w:pStyle w:val="Heading2"/>
      </w:pPr>
      <w:bookmarkStart w:id="70" w:name="__RefHeading__2357_610263877"/>
      <w:bookmarkStart w:id="71" w:name="_Toc343343918"/>
      <w:bookmarkEnd w:id="70"/>
      <w:bookmarkEnd w:id="71"/>
      <w:r>
        <w:t>Base Station</w:t>
      </w:r>
    </w:p>
    <w:p w14:paraId="24A9E163" w14:textId="77777777" w:rsidR="005123BF" w:rsidRDefault="008902F5" w:rsidP="00EB5C0C">
      <w:pPr>
        <w:pStyle w:val="Heading3"/>
      </w:pPr>
      <w:bookmarkStart w:id="72" w:name="__RefHeading__2359_610263877"/>
      <w:bookmarkStart w:id="73" w:name="_Toc343343919"/>
      <w:bookmarkEnd w:id="72"/>
      <w:bookmarkEnd w:id="73"/>
      <w:r>
        <w:t>Technologies Used</w:t>
      </w:r>
    </w:p>
    <w:p w14:paraId="75846410" w14:textId="77777777" w:rsidR="005123BF" w:rsidRDefault="008902F5">
      <w:pPr>
        <w:pStyle w:val="Textbody"/>
      </w:pPr>
      <w:r>
        <w:t xml:space="preserve">The base station leverages the same Python interface used by the Resolution Server, as well as an interface for sending serial data. The exact carrier is not specified, and will be left open to individual implementations of the system. The sample is expected to leverage </w:t>
      </w:r>
      <w:proofErr w:type="spellStart"/>
      <w:r>
        <w:t>PySerial</w:t>
      </w:r>
      <w:proofErr w:type="spellEnd"/>
      <w:r>
        <w:t xml:space="preserve"> to communicate via USB with the individual device.</w:t>
      </w:r>
    </w:p>
    <w:p w14:paraId="11F32EE9" w14:textId="77777777" w:rsidR="005123BF" w:rsidRDefault="008902F5" w:rsidP="00EB5C0C">
      <w:pPr>
        <w:pStyle w:val="Heading3"/>
      </w:pPr>
      <w:bookmarkStart w:id="74" w:name="__RefHeading__2361_610263877"/>
      <w:bookmarkStart w:id="75" w:name="_Toc343343920"/>
      <w:bookmarkEnd w:id="74"/>
      <w:bookmarkEnd w:id="75"/>
      <w:r>
        <w:t>Component Overview</w:t>
      </w:r>
    </w:p>
    <w:p w14:paraId="14FBA3F6" w14:textId="77777777" w:rsidR="005123BF" w:rsidRDefault="008902F5">
      <w:pPr>
        <w:pStyle w:val="Textbody"/>
      </w:pPr>
      <w:r>
        <w:t xml:space="preserve">The Base Station will run on an Intel x86 or amd64 architecture CPU, with at least 1 MB RAM and 50KB of disk space. The base station can be deployed to any system which supports Python and </w:t>
      </w:r>
      <w:proofErr w:type="spellStart"/>
      <w:r>
        <w:t>PySerial</w:t>
      </w:r>
      <w:proofErr w:type="spellEnd"/>
      <w:r>
        <w:t xml:space="preserve">, so theoretically other CPU architectures could be targeted if Python and </w:t>
      </w:r>
      <w:proofErr w:type="spellStart"/>
      <w:r>
        <w:t>PySerial</w:t>
      </w:r>
      <w:proofErr w:type="spellEnd"/>
      <w:r>
        <w:t xml:space="preserve"> are available.</w:t>
      </w:r>
    </w:p>
    <w:p w14:paraId="2B28D2D5" w14:textId="77777777" w:rsidR="005123BF" w:rsidRDefault="008902F5" w:rsidP="00EB5C0C">
      <w:pPr>
        <w:pStyle w:val="Heading3"/>
      </w:pPr>
      <w:bookmarkStart w:id="76" w:name="__RefHeading__2363_610263877"/>
      <w:bookmarkStart w:id="77" w:name="_Toc343343921"/>
      <w:bookmarkEnd w:id="76"/>
      <w:bookmarkEnd w:id="77"/>
      <w:r>
        <w:t>Phase Overview</w:t>
      </w:r>
    </w:p>
    <w:p w14:paraId="4DD765DA" w14:textId="77777777" w:rsidR="005123BF" w:rsidRDefault="008902F5">
      <w:pPr>
        <w:pStyle w:val="Textbody"/>
        <w:numPr>
          <w:ilvl w:val="1"/>
          <w:numId w:val="13"/>
        </w:numPr>
        <w:ind w:left="1080" w:hanging="360"/>
      </w:pPr>
      <w:r>
        <w:lastRenderedPageBreak/>
        <w:tab/>
        <w:t>Create an executable to handle basic network communications with the iPhone app: Authentication, General Receive, General Send</w:t>
      </w:r>
    </w:p>
    <w:p w14:paraId="7C9777CF" w14:textId="77777777" w:rsidR="005123BF" w:rsidRDefault="008902F5">
      <w:pPr>
        <w:pStyle w:val="Textbody"/>
        <w:numPr>
          <w:ilvl w:val="1"/>
          <w:numId w:val="13"/>
        </w:numPr>
        <w:ind w:left="1080" w:hanging="360"/>
      </w:pPr>
      <w:r>
        <w:tab/>
        <w:t>Create or expand an executable to communicate with devices: General Receive, General Send, ACK, NACK</w:t>
      </w:r>
    </w:p>
    <w:p w14:paraId="220A24CF" w14:textId="77777777" w:rsidR="005123BF" w:rsidRDefault="008902F5">
      <w:pPr>
        <w:pStyle w:val="Textbody"/>
        <w:numPr>
          <w:ilvl w:val="1"/>
          <w:numId w:val="13"/>
        </w:numPr>
        <w:ind w:left="1080" w:hanging="360"/>
      </w:pPr>
      <w:r>
        <w:tab/>
        <w:t>Have the ability to populate a device pool and credentials from the base station</w:t>
      </w:r>
    </w:p>
    <w:p w14:paraId="7AD7B0B8" w14:textId="77777777" w:rsidR="005123BF" w:rsidRDefault="008902F5">
      <w:pPr>
        <w:pStyle w:val="Textbody"/>
        <w:numPr>
          <w:ilvl w:val="1"/>
          <w:numId w:val="13"/>
        </w:numPr>
        <w:ind w:left="1080" w:hanging="360"/>
      </w:pPr>
      <w:r>
        <w:tab/>
        <w:t>Get the web interface which integrates database management and basic registration tasks constructed.</w:t>
      </w:r>
    </w:p>
    <w:p w14:paraId="1501D251" w14:textId="77777777" w:rsidR="005123BF" w:rsidRDefault="008902F5" w:rsidP="00EB5C0C">
      <w:pPr>
        <w:pStyle w:val="Heading3"/>
      </w:pPr>
      <w:bookmarkStart w:id="78" w:name="__RefHeading__2365_610263877"/>
      <w:bookmarkStart w:id="79" w:name="_Toc343343922"/>
      <w:bookmarkEnd w:id="78"/>
      <w:bookmarkEnd w:id="79"/>
      <w:r>
        <w:t>Architecture Diagram</w:t>
      </w:r>
    </w:p>
    <w:p w14:paraId="53F17725" w14:textId="77777777" w:rsidR="005123BF" w:rsidRDefault="008902F5" w:rsidP="00EB5C0C">
      <w:pPr>
        <w:pStyle w:val="Heading3"/>
      </w:pPr>
      <w:bookmarkStart w:id="80" w:name="__RefHeading__2367_610263877"/>
      <w:bookmarkStart w:id="81" w:name="_Toc343343923"/>
      <w:bookmarkEnd w:id="80"/>
      <w:bookmarkEnd w:id="81"/>
      <w:r>
        <w:t>Data | Logic Flow Diagram</w:t>
      </w:r>
    </w:p>
    <w:p w14:paraId="397FF6F8" w14:textId="77777777" w:rsidR="005123BF" w:rsidRDefault="008902F5" w:rsidP="00EB5C0C">
      <w:pPr>
        <w:pStyle w:val="Heading3"/>
      </w:pPr>
      <w:bookmarkStart w:id="82" w:name="__RefHeading__2369_610263877"/>
      <w:bookmarkStart w:id="83" w:name="_Toc343343924"/>
      <w:bookmarkEnd w:id="82"/>
      <w:bookmarkEnd w:id="83"/>
      <w:r>
        <w:t>Design Details</w:t>
      </w:r>
    </w:p>
    <w:p w14:paraId="37C46C92" w14:textId="77777777" w:rsidR="005123BF" w:rsidRDefault="008902F5">
      <w:pPr>
        <w:pStyle w:val="Textbody"/>
      </w:pPr>
      <w:r>
        <w:t xml:space="preserve">Presently, the base station works using the Python built-in </w:t>
      </w:r>
      <w:proofErr w:type="spellStart"/>
      <w:r>
        <w:t>SocketServer</w:t>
      </w:r>
      <w:proofErr w:type="spellEnd"/>
      <w:r>
        <w:t xml:space="preserve"> in threaded mode to handle requests. It also starts a daemon thread that occasionally sends a data parcel to the resolution server to keep the system updated. The serial number is generated by the python </w:t>
      </w:r>
      <w:proofErr w:type="spellStart"/>
      <w:r>
        <w:t>uuid</w:t>
      </w:r>
      <w:proofErr w:type="spellEnd"/>
      <w:r>
        <w:t xml:space="preserve"> library, which queries the MAC address of whichever network card is presently active. This allows for a reasonably unique identifier which SHOULD not change. </w:t>
      </w:r>
    </w:p>
    <w:p w14:paraId="757F0122" w14:textId="77777777" w:rsidR="005123BF" w:rsidRDefault="008902F5">
      <w:pPr>
        <w:pStyle w:val="Textbody"/>
      </w:pPr>
      <w:r>
        <w:t xml:space="preserve">The different devices are stored in an associated </w:t>
      </w:r>
      <w:proofErr w:type="spellStart"/>
      <w:r>
        <w:t>ini</w:t>
      </w:r>
      <w:proofErr w:type="spellEnd"/>
      <w:r>
        <w:t xml:space="preserve"> file. </w:t>
      </w:r>
      <w:proofErr w:type="spellStart"/>
      <w:proofErr w:type="gramStart"/>
      <w:r>
        <w:t>ini</w:t>
      </w:r>
      <w:proofErr w:type="spellEnd"/>
      <w:proofErr w:type="gramEnd"/>
      <w:r>
        <w:t xml:space="preserve"> format was selected for its simplicity and small size; XML or similar verbose systems may not fit easily on a small footprint device and require additional effort to parse. Each entry in the file contains a key of the device name, an associated group, Device ID, and the interface on which the device should be contacted. It is theoretically possible to communicate with other devices on port 8128 by specifying an IPv4 address (</w:t>
      </w:r>
      <w:proofErr w:type="spellStart"/>
      <w:r>
        <w:t>xx.xx.xx.xx</w:t>
      </w:r>
      <w:proofErr w:type="spellEnd"/>
      <w:r>
        <w:t xml:space="preserve">) as the interface, otherwise a serial device is assumed. The server will attempt to open said interface using the </w:t>
      </w:r>
      <w:proofErr w:type="spellStart"/>
      <w:r>
        <w:t>PySerial</w:t>
      </w:r>
      <w:proofErr w:type="spellEnd"/>
      <w:r>
        <w:t xml:space="preserve"> library. </w:t>
      </w:r>
    </w:p>
    <w:p w14:paraId="321BA684" w14:textId="77777777" w:rsidR="005123BF" w:rsidRDefault="008902F5">
      <w:pPr>
        <w:pStyle w:val="Textbody"/>
      </w:pPr>
      <w:r>
        <w:t xml:space="preserve">Users have a separate </w:t>
      </w:r>
      <w:proofErr w:type="spellStart"/>
      <w:r>
        <w:t>ini</w:t>
      </w:r>
      <w:proofErr w:type="spellEnd"/>
      <w:r>
        <w:t xml:space="preserve"> file which contains the user's password (</w:t>
      </w:r>
      <w:proofErr w:type="spellStart"/>
      <w:r>
        <w:t>unhashed</w:t>
      </w:r>
      <w:proofErr w:type="spellEnd"/>
      <w:r>
        <w:t>) and group. The special group “All” (case-insensitive) is considered an alias for all devices attached to the station, and can be considered an administrative group. Beyond that, any user's group is matched against the group of each device before a response is sent from the base station, so any client apps will only be aware of devices the user is permitted to access.</w:t>
      </w:r>
    </w:p>
    <w:p w14:paraId="5534E36A" w14:textId="77777777" w:rsidR="005123BF" w:rsidRDefault="008902F5" w:rsidP="00EB5C0C">
      <w:pPr>
        <w:pStyle w:val="Heading2"/>
      </w:pPr>
      <w:bookmarkStart w:id="84" w:name="__RefHeading__2371_610263877"/>
      <w:bookmarkStart w:id="85" w:name="_Toc343343925"/>
      <w:bookmarkEnd w:id="84"/>
      <w:bookmarkEnd w:id="85"/>
      <w:r>
        <w:t>Resolution Server</w:t>
      </w:r>
    </w:p>
    <w:p w14:paraId="2FFD4CC1" w14:textId="77777777" w:rsidR="005123BF" w:rsidRDefault="008902F5" w:rsidP="00EB5C0C">
      <w:pPr>
        <w:pStyle w:val="Heading3"/>
      </w:pPr>
      <w:bookmarkStart w:id="86" w:name="__RefHeading__2373_610263877"/>
      <w:bookmarkStart w:id="87" w:name="_Toc343343926"/>
      <w:bookmarkEnd w:id="86"/>
      <w:bookmarkEnd w:id="87"/>
      <w:r>
        <w:t>Technologies Used</w:t>
      </w:r>
    </w:p>
    <w:p w14:paraId="56AB088E" w14:textId="77777777" w:rsidR="005123BF" w:rsidRDefault="008902F5">
      <w:pPr>
        <w:pStyle w:val="Normal0"/>
      </w:pPr>
      <w:r>
        <w:t>The Resolution Server is written in Python 2.7. It uses the SQLite database to store data and TCP to communicate.</w:t>
      </w:r>
    </w:p>
    <w:p w14:paraId="3EF596F7" w14:textId="77777777" w:rsidR="005123BF" w:rsidRDefault="008902F5" w:rsidP="00EB5C0C">
      <w:pPr>
        <w:pStyle w:val="Heading3"/>
      </w:pPr>
      <w:bookmarkStart w:id="88" w:name="__RefHeading__2375_610263877"/>
      <w:bookmarkStart w:id="89" w:name="_Toc343343927"/>
      <w:bookmarkEnd w:id="88"/>
      <w:bookmarkEnd w:id="89"/>
      <w:r>
        <w:t>Component Overview</w:t>
      </w:r>
    </w:p>
    <w:p w14:paraId="39AD7621" w14:textId="77777777" w:rsidR="005123BF" w:rsidRDefault="008902F5">
      <w:pPr>
        <w:pStyle w:val="Normal0"/>
        <w:ind w:firstLine="720"/>
      </w:pPr>
      <w:r>
        <w:lastRenderedPageBreak/>
        <w:t xml:space="preserve">The Resolution Server stores the IP address of each Base Station, along with a unique identifier for that station, and allows the </w:t>
      </w:r>
      <w:proofErr w:type="spellStart"/>
      <w:r>
        <w:t>iOS</w:t>
      </w:r>
      <w:proofErr w:type="spellEnd"/>
      <w:r>
        <w:t xml:space="preserve">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SQLite database. The Server class will handle connections.</w:t>
      </w:r>
    </w:p>
    <w:p w14:paraId="19FC6F1E" w14:textId="77777777" w:rsidR="005123BF" w:rsidRDefault="008902F5" w:rsidP="00EB5C0C">
      <w:pPr>
        <w:pStyle w:val="Heading3"/>
      </w:pPr>
      <w:bookmarkStart w:id="90" w:name="__RefHeading__2377_610263877"/>
      <w:bookmarkStart w:id="91" w:name="_Toc343343928"/>
      <w:bookmarkEnd w:id="90"/>
      <w:bookmarkEnd w:id="91"/>
      <w:r>
        <w:t>Phase Overview</w:t>
      </w:r>
    </w:p>
    <w:p w14:paraId="4F8F7DEA" w14:textId="77777777" w:rsidR="005123BF" w:rsidRDefault="008902F5">
      <w:pPr>
        <w:pStyle w:val="ListParagraph"/>
        <w:numPr>
          <w:ilvl w:val="0"/>
          <w:numId w:val="11"/>
        </w:numPr>
        <w:ind w:left="648" w:hanging="360"/>
      </w:pPr>
      <w:r>
        <w:tab/>
        <w:t xml:space="preserve">Make the server correctly respond to requests for IP addresses from the </w:t>
      </w:r>
      <w:proofErr w:type="spellStart"/>
      <w:r>
        <w:t>iOS</w:t>
      </w:r>
      <w:proofErr w:type="spellEnd"/>
      <w:r>
        <w:t xml:space="preserve"> application.</w:t>
      </w:r>
    </w:p>
    <w:p w14:paraId="1FC89C25" w14:textId="77777777" w:rsidR="005123BF" w:rsidRDefault="008902F5">
      <w:pPr>
        <w:pStyle w:val="ListParagraph"/>
        <w:numPr>
          <w:ilvl w:val="0"/>
          <w:numId w:val="11"/>
        </w:numPr>
        <w:ind w:left="648" w:hanging="360"/>
      </w:pPr>
      <w:r>
        <w:tab/>
        <w:t>Make the server correctly respond to requests to update an IP address from a Base Station.</w:t>
      </w:r>
    </w:p>
    <w:p w14:paraId="07ED0E12" w14:textId="77777777" w:rsidR="005123BF" w:rsidRDefault="008902F5">
      <w:pPr>
        <w:pStyle w:val="ListParagraph"/>
        <w:numPr>
          <w:ilvl w:val="0"/>
          <w:numId w:val="11"/>
        </w:numPr>
        <w:ind w:left="648" w:hanging="360"/>
      </w:pPr>
      <w:r>
        <w:tab/>
        <w:t>Make the server run as a daemon, so the computer running the program doesn’t need a terminal open all of the time</w:t>
      </w:r>
      <w:r w:rsidR="000025FB">
        <w:t>.</w:t>
      </w:r>
    </w:p>
    <w:p w14:paraId="6E83817E" w14:textId="77777777" w:rsidR="005123BF" w:rsidRDefault="008902F5" w:rsidP="00EB5C0C">
      <w:pPr>
        <w:pStyle w:val="Heading3"/>
      </w:pPr>
      <w:bookmarkStart w:id="92" w:name="__RefHeading__2379_610263877"/>
      <w:bookmarkStart w:id="93" w:name="_Toc343343929"/>
      <w:bookmarkEnd w:id="92"/>
      <w:bookmarkEnd w:id="93"/>
      <w:r>
        <w:t>Architecture Diagram</w:t>
      </w:r>
    </w:p>
    <w:p w14:paraId="30D3FBF0" w14:textId="77777777" w:rsidR="007B5E4F" w:rsidRDefault="007B5E4F" w:rsidP="007B5E4F">
      <w:pPr>
        <w:pStyle w:val="Normal0"/>
        <w:keepNext/>
        <w:jc w:val="center"/>
      </w:pPr>
      <w:r>
        <w:rPr>
          <w:noProof/>
        </w:rPr>
        <w:drawing>
          <wp:inline distT="0" distB="0" distL="0" distR="0" wp14:anchorId="0C4DAF8E" wp14:editId="1B5489FB">
            <wp:extent cx="3219450" cy="2847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19450" cy="2847975"/>
                    </a:xfrm>
                    <a:prstGeom prst="rect">
                      <a:avLst/>
                    </a:prstGeom>
                  </pic:spPr>
                </pic:pic>
              </a:graphicData>
            </a:graphic>
          </wp:inline>
        </w:drawing>
      </w:r>
    </w:p>
    <w:p w14:paraId="714E1978" w14:textId="77777777" w:rsidR="005123BF" w:rsidRDefault="007B5E4F" w:rsidP="007B5E4F">
      <w:pPr>
        <w:pStyle w:val="Caption"/>
        <w:jc w:val="center"/>
      </w:pPr>
      <w:r>
        <w:t xml:space="preserve">Figure </w:t>
      </w:r>
      <w:fldSimple w:instr=" SEQ Figure \* ARABIC ">
        <w:r>
          <w:rPr>
            <w:noProof/>
          </w:rPr>
          <w:t>3</w:t>
        </w:r>
      </w:fldSimple>
      <w:r>
        <w:t>: Resolution server architecture</w:t>
      </w:r>
    </w:p>
    <w:p w14:paraId="090C8E3F" w14:textId="77777777" w:rsidR="005123BF" w:rsidRDefault="008902F5" w:rsidP="00EB5C0C">
      <w:pPr>
        <w:pStyle w:val="Heading3"/>
      </w:pPr>
      <w:bookmarkStart w:id="94" w:name="__RefHeading__2381_610263877"/>
      <w:bookmarkStart w:id="95" w:name="_Toc343343930"/>
      <w:bookmarkEnd w:id="94"/>
      <w:bookmarkEnd w:id="95"/>
      <w:r>
        <w:t xml:space="preserve">Design Details </w:t>
      </w:r>
    </w:p>
    <w:p w14:paraId="4E5AC873" w14:textId="77777777" w:rsidR="005123BF" w:rsidRDefault="008902F5" w:rsidP="00EB5C0C">
      <w:pPr>
        <w:pStyle w:val="Heading4"/>
      </w:pPr>
      <w:bookmarkStart w:id="96" w:name="__RefHeading__1656_408602583"/>
      <w:bookmarkEnd w:id="96"/>
      <w:r>
        <w:t>SQLite Database</w:t>
      </w:r>
    </w:p>
    <w:p w14:paraId="5F30971A" w14:textId="77777777" w:rsidR="005123BF" w:rsidRDefault="008902F5">
      <w:pPr>
        <w:pStyle w:val="Normal0"/>
      </w:pPr>
      <w:r>
        <w:t>This database has a single table, called devices, with two columns: ID and IP. Both columns are text and the column ID is the primary key.</w:t>
      </w:r>
    </w:p>
    <w:p w14:paraId="5AC4A0A5" w14:textId="77777777" w:rsidR="005123BF" w:rsidRDefault="008902F5" w:rsidP="00EB5C0C">
      <w:pPr>
        <w:pStyle w:val="Heading4"/>
      </w:pPr>
      <w:bookmarkStart w:id="97" w:name="__RefHeading__1658_408602583"/>
      <w:bookmarkEnd w:id="97"/>
      <w:r>
        <w:t>Finder Class</w:t>
      </w:r>
    </w:p>
    <w:p w14:paraId="6E983127" w14:textId="77777777" w:rsidR="005123BF" w:rsidRDefault="008902F5">
      <w:pPr>
        <w:pStyle w:val="Normal0"/>
      </w:pPr>
      <w:r>
        <w:t>The Finder class abstracts database interaction with the rest of the program. It will have methods that roughly correspond to the possible requests made to the server. It may also have some utility methods.</w:t>
      </w:r>
    </w:p>
    <w:p w14:paraId="299E1369" w14:textId="77777777" w:rsidR="005123BF" w:rsidRDefault="008902F5" w:rsidP="00EB5C0C">
      <w:pPr>
        <w:pStyle w:val="Heading4"/>
      </w:pPr>
      <w:bookmarkStart w:id="98" w:name="__RefHeading__1660_408602583"/>
      <w:bookmarkEnd w:id="98"/>
      <w:r>
        <w:lastRenderedPageBreak/>
        <w:t>Server Class</w:t>
      </w:r>
    </w:p>
    <w:p w14:paraId="5D63FFBE" w14:textId="77777777" w:rsidR="005123BF" w:rsidRDefault="008902F5">
      <w:pPr>
        <w:pStyle w:val="Normal0"/>
      </w:pPr>
      <w:r>
        <w:t xml:space="preserve">The Server Class handles connections with the client. It waits for a connection and when it gets one immediately responds using the </w:t>
      </w:r>
      <w:proofErr w:type="spellStart"/>
      <w:r>
        <w:t>DDNSConnected</w:t>
      </w:r>
      <w:proofErr w:type="spellEnd"/>
      <w:r>
        <w:t xml:space="preserve">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14:paraId="7546026F" w14:textId="77777777" w:rsidR="005123BF" w:rsidRDefault="008902F5" w:rsidP="00EB5C0C">
      <w:pPr>
        <w:pStyle w:val="Heading4"/>
      </w:pPr>
      <w:bookmarkStart w:id="99" w:name="__RefHeading__1662_408602583"/>
      <w:bookmarkEnd w:id="99"/>
      <w:r>
        <w:t>Main.py</w:t>
      </w:r>
    </w:p>
    <w:p w14:paraId="43B5B738" w14:textId="77777777" w:rsidR="005123BF" w:rsidRDefault="008902F5">
      <w:pPr>
        <w:pStyle w:val="Normal0"/>
      </w:pPr>
      <w:r>
        <w:t xml:space="preserve">The main Python file contains the function main. The main function is just the entry point for the program. It instantiates a Server Object and calls its main loop. Once the loop returns, the program exits. This function will also be responsible for converting the process into a daemon. </w:t>
      </w:r>
    </w:p>
    <w:p w14:paraId="26AD4F1A" w14:textId="77777777" w:rsidR="005123BF" w:rsidRDefault="008902F5" w:rsidP="00EB5C0C">
      <w:pPr>
        <w:pStyle w:val="Heading2"/>
      </w:pPr>
      <w:bookmarkStart w:id="100" w:name="__RefHeading__2383_610263877"/>
      <w:bookmarkStart w:id="101" w:name="_Toc343343931"/>
      <w:bookmarkEnd w:id="100"/>
      <w:bookmarkEnd w:id="101"/>
      <w:r>
        <w:t>Devices</w:t>
      </w:r>
    </w:p>
    <w:p w14:paraId="001811BA" w14:textId="77777777" w:rsidR="005123BF" w:rsidRDefault="008902F5">
      <w:pPr>
        <w:pStyle w:val="Textbody"/>
      </w:pPr>
      <w:r>
        <w:t>TODO: Brian, this is your section. I've tried to put some stuff in here for what I did on the design phase, but large portions of this are you.</w:t>
      </w:r>
    </w:p>
    <w:p w14:paraId="5379A6C0" w14:textId="77777777" w:rsidR="005123BF" w:rsidRDefault="008902F5" w:rsidP="00EB5C0C">
      <w:pPr>
        <w:pStyle w:val="Heading3"/>
      </w:pPr>
      <w:bookmarkStart w:id="102" w:name="__RefHeading__1870_21348573"/>
      <w:bookmarkEnd w:id="102"/>
      <w:r>
        <w:t>Technologies Used</w:t>
      </w:r>
    </w:p>
    <w:p w14:paraId="420272DE" w14:textId="77777777" w:rsidR="005123BF" w:rsidRDefault="008902F5">
      <w:pPr>
        <w:pStyle w:val="Textbody"/>
      </w:pPr>
      <w:r>
        <w:t xml:space="preserve">The Garage Door Opener uses a </w:t>
      </w:r>
      <w:proofErr w:type="spellStart"/>
      <w:r>
        <w:t>Seeed</w:t>
      </w:r>
      <w:proofErr w:type="spellEnd"/>
      <w:r>
        <w:t xml:space="preserve"> Studio Relay Shield, a </w:t>
      </w:r>
      <w:proofErr w:type="spellStart"/>
      <w:r>
        <w:t>Seeed</w:t>
      </w:r>
      <w:proofErr w:type="spellEnd"/>
      <w:r>
        <w:t xml:space="preserve"> Studio Prototype Shield for the limit switches, and an </w:t>
      </w:r>
      <w:proofErr w:type="spellStart"/>
      <w:r>
        <w:t>Arduino</w:t>
      </w:r>
      <w:proofErr w:type="spellEnd"/>
      <w:r>
        <w:t xml:space="preserve"> Uno microcontroller board. </w:t>
      </w:r>
    </w:p>
    <w:p w14:paraId="73FA8982" w14:textId="77777777" w:rsidR="005123BF" w:rsidRDefault="008902F5" w:rsidP="00EB5C0C">
      <w:pPr>
        <w:pStyle w:val="Heading3"/>
      </w:pPr>
      <w:bookmarkStart w:id="103" w:name="__RefHeading__1872_21348573"/>
      <w:bookmarkEnd w:id="103"/>
      <w:r>
        <w:t>Component Overview</w:t>
      </w:r>
    </w:p>
    <w:p w14:paraId="3A979063" w14:textId="77777777" w:rsidR="005123BF" w:rsidRDefault="008902F5">
      <w:pPr>
        <w:pStyle w:val="Textbody"/>
      </w:pPr>
      <w:r>
        <w:t xml:space="preserve">The relays close and open the garage door's “wall button” circuit to operate a standard garage door opener. The device listens on its USB connection for a signal from the base station, </w:t>
      </w:r>
      <w:proofErr w:type="gramStart"/>
      <w:r>
        <w:t>then</w:t>
      </w:r>
      <w:proofErr w:type="gramEnd"/>
      <w:r>
        <w:t xml:space="preserve"> reports its status (or an error, if applicable). If it receives a signal ASCII 1, it returns an integer value indicating the state of the door. TODO: Brian, what are the values possible? If it receives a signal ASCII 0, it actuates relay 4 open and closed, causing the garage door to operate.</w:t>
      </w:r>
    </w:p>
    <w:p w14:paraId="0545D41A" w14:textId="77777777" w:rsidR="005123BF" w:rsidRDefault="008902F5" w:rsidP="00EB5C0C">
      <w:pPr>
        <w:pStyle w:val="Heading3"/>
      </w:pPr>
      <w:bookmarkStart w:id="104" w:name="__RefHeading__1874_21348573"/>
      <w:bookmarkEnd w:id="104"/>
      <w:r>
        <w:t>Phase Overview</w:t>
      </w:r>
    </w:p>
    <w:p w14:paraId="046FCF08" w14:textId="77777777" w:rsidR="005123BF" w:rsidRDefault="008902F5">
      <w:pPr>
        <w:pStyle w:val="Textbody"/>
      </w:pPr>
      <w:r>
        <w:t>Acquire hardware for opening garage door</w:t>
      </w:r>
    </w:p>
    <w:p w14:paraId="710185C9" w14:textId="77777777" w:rsidR="005123BF" w:rsidRDefault="008902F5">
      <w:pPr>
        <w:pStyle w:val="Textbody"/>
      </w:pPr>
      <w:r>
        <w:t>Set up hardware to operate as specified.</w:t>
      </w:r>
    </w:p>
    <w:p w14:paraId="2CF7975D" w14:textId="77777777" w:rsidR="005123BF" w:rsidRDefault="008902F5" w:rsidP="00EB5C0C">
      <w:pPr>
        <w:pStyle w:val="Heading3"/>
      </w:pPr>
      <w:bookmarkStart w:id="105" w:name="__RefHeading__1876_21348573"/>
      <w:bookmarkEnd w:id="105"/>
      <w:r>
        <w:t>Architecture Diagram</w:t>
      </w:r>
    </w:p>
    <w:p w14:paraId="1DB405EA" w14:textId="77777777" w:rsidR="005123BF" w:rsidRDefault="008902F5">
      <w:pPr>
        <w:pStyle w:val="Textbody"/>
      </w:pPr>
      <w:r>
        <w:t>TODO: Brian, this is all you.</w:t>
      </w:r>
    </w:p>
    <w:p w14:paraId="767139B9" w14:textId="77777777" w:rsidR="005123BF" w:rsidRDefault="008902F5" w:rsidP="00EB5C0C">
      <w:pPr>
        <w:pStyle w:val="Heading3"/>
      </w:pPr>
      <w:bookmarkStart w:id="106" w:name="__RefHeading__1878_21348573"/>
      <w:bookmarkEnd w:id="106"/>
      <w:r>
        <w:t>Design Details</w:t>
      </w:r>
    </w:p>
    <w:p w14:paraId="57D5380A" w14:textId="77777777" w:rsidR="005123BF" w:rsidRDefault="008902F5">
      <w:pPr>
        <w:pStyle w:val="Heading1"/>
        <w:ind w:left="360" w:hanging="360"/>
      </w:pPr>
      <w:r>
        <w:tab/>
      </w:r>
      <w:bookmarkStart w:id="107" w:name="__RefHeading__2385_610263877"/>
      <w:bookmarkStart w:id="108" w:name="_Toc343343932"/>
      <w:bookmarkEnd w:id="107"/>
      <w:bookmarkEnd w:id="108"/>
      <w:r>
        <w:t>System and Unit Testing</w:t>
      </w:r>
    </w:p>
    <w:p w14:paraId="245D10A2" w14:textId="77777777" w:rsidR="006F27D1" w:rsidRDefault="006F27D1" w:rsidP="006F27D1">
      <w:pPr>
        <w:pStyle w:val="Heading2"/>
      </w:pPr>
      <w:proofErr w:type="gramStart"/>
      <w:r>
        <w:lastRenderedPageBreak/>
        <w:t>iPhone</w:t>
      </w:r>
      <w:proofErr w:type="gramEnd"/>
      <w:r>
        <w:t xml:space="preserve"> Application</w:t>
      </w:r>
    </w:p>
    <w:p w14:paraId="308A96B2" w14:textId="77777777" w:rsidR="006F27D1" w:rsidRDefault="006F27D1" w:rsidP="006F27D1">
      <w:pPr>
        <w:pStyle w:val="Heading3"/>
      </w:pPr>
      <w:proofErr w:type="spellStart"/>
      <w:r>
        <w:t>RHBaseAddBaseStation</w:t>
      </w:r>
      <w:proofErr w:type="spellEnd"/>
      <w:r>
        <w:t xml:space="preserve"> View Tests</w:t>
      </w:r>
      <w:r w:rsidR="0041550D">
        <w:t xml:space="preserve"> (JW)</w:t>
      </w:r>
    </w:p>
    <w:p w14:paraId="71E47230" w14:textId="77777777" w:rsidR="006F27D1" w:rsidRPr="00456DF8" w:rsidRDefault="006F27D1" w:rsidP="006F27D1"/>
    <w:tbl>
      <w:tblPr>
        <w:tblStyle w:val="TableGrid"/>
        <w:tblW w:w="0" w:type="auto"/>
        <w:tblLook w:val="04A0" w:firstRow="1" w:lastRow="0" w:firstColumn="1" w:lastColumn="0" w:noHBand="0" w:noVBand="1"/>
      </w:tblPr>
      <w:tblGrid>
        <w:gridCol w:w="1728"/>
        <w:gridCol w:w="7848"/>
      </w:tblGrid>
      <w:tr w:rsidR="006F27D1" w14:paraId="39AEF201" w14:textId="77777777" w:rsidTr="006F27D1">
        <w:tc>
          <w:tcPr>
            <w:tcW w:w="9576" w:type="dxa"/>
            <w:gridSpan w:val="2"/>
          </w:tcPr>
          <w:p w14:paraId="75D61E82" w14:textId="77777777" w:rsidR="006F27D1" w:rsidRDefault="006F27D1" w:rsidP="006F27D1">
            <w:pPr>
              <w:jc w:val="center"/>
            </w:pPr>
            <w:r>
              <w:t>Fill nothing – Wireless Off</w:t>
            </w:r>
          </w:p>
        </w:tc>
      </w:tr>
      <w:tr w:rsidR="006F27D1" w14:paraId="10DC154E" w14:textId="77777777" w:rsidTr="006F27D1">
        <w:tc>
          <w:tcPr>
            <w:tcW w:w="1728" w:type="dxa"/>
          </w:tcPr>
          <w:p w14:paraId="551A6378" w14:textId="77777777" w:rsidR="006F27D1" w:rsidRDefault="006F27D1" w:rsidP="006F27D1">
            <w:pPr>
              <w:jc w:val="right"/>
            </w:pPr>
            <w:r>
              <w:t>Description:</w:t>
            </w:r>
          </w:p>
        </w:tc>
        <w:tc>
          <w:tcPr>
            <w:tcW w:w="7848" w:type="dxa"/>
          </w:tcPr>
          <w:p w14:paraId="55BBC7EB" w14:textId="77777777" w:rsidR="006F27D1" w:rsidRDefault="006F27D1" w:rsidP="006F27D1">
            <w:r>
              <w:t>Have the application in the first run screen. Attempt to press the register button with no fields filled.</w:t>
            </w:r>
          </w:p>
        </w:tc>
      </w:tr>
      <w:tr w:rsidR="006F27D1" w14:paraId="0A0620D7" w14:textId="77777777" w:rsidTr="006F27D1">
        <w:tc>
          <w:tcPr>
            <w:tcW w:w="1728" w:type="dxa"/>
          </w:tcPr>
          <w:p w14:paraId="26782277" w14:textId="77777777" w:rsidR="006F27D1" w:rsidRDefault="006F27D1" w:rsidP="006F27D1">
            <w:pPr>
              <w:jc w:val="right"/>
            </w:pPr>
            <w:r>
              <w:t>Expected Result:</w:t>
            </w:r>
          </w:p>
        </w:tc>
        <w:tc>
          <w:tcPr>
            <w:tcW w:w="7848" w:type="dxa"/>
          </w:tcPr>
          <w:p w14:paraId="7A54D6E4" w14:textId="77777777" w:rsidR="006F27D1" w:rsidRDefault="006F27D1" w:rsidP="006F27D1">
            <w:proofErr w:type="spellStart"/>
            <w:r>
              <w:t>CMPopup</w:t>
            </w:r>
            <w:proofErr w:type="spellEnd"/>
            <w:r>
              <w:t xml:space="preserve"> should appear informing user to fill the serial number field.</w:t>
            </w:r>
          </w:p>
        </w:tc>
      </w:tr>
      <w:tr w:rsidR="006F27D1" w14:paraId="5C894C61" w14:textId="77777777" w:rsidTr="006F27D1">
        <w:tc>
          <w:tcPr>
            <w:tcW w:w="1728" w:type="dxa"/>
          </w:tcPr>
          <w:p w14:paraId="738AE990" w14:textId="77777777" w:rsidR="006F27D1" w:rsidRDefault="006F27D1" w:rsidP="006F27D1">
            <w:pPr>
              <w:jc w:val="right"/>
            </w:pPr>
            <w:r>
              <w:t>Actual Result:</w:t>
            </w:r>
          </w:p>
        </w:tc>
        <w:tc>
          <w:tcPr>
            <w:tcW w:w="7848" w:type="dxa"/>
          </w:tcPr>
          <w:p w14:paraId="53AF5C5B" w14:textId="77777777" w:rsidR="006F27D1" w:rsidRDefault="006F27D1" w:rsidP="006F27D1">
            <w:proofErr w:type="spellStart"/>
            <w:r>
              <w:t>CMPopup</w:t>
            </w:r>
            <w:proofErr w:type="spellEnd"/>
            <w:r>
              <w:t xml:space="preserve"> should appear informing user to fill the serial number field.</w:t>
            </w:r>
          </w:p>
        </w:tc>
      </w:tr>
      <w:tr w:rsidR="006F27D1" w14:paraId="1BA7199E" w14:textId="77777777" w:rsidTr="006F27D1">
        <w:tc>
          <w:tcPr>
            <w:tcW w:w="1728" w:type="dxa"/>
          </w:tcPr>
          <w:p w14:paraId="3A3D31AB" w14:textId="77777777" w:rsidR="006F27D1" w:rsidRDefault="006F27D1" w:rsidP="006F27D1">
            <w:pPr>
              <w:jc w:val="right"/>
            </w:pPr>
            <w:r>
              <w:t>Pass/Fail:</w:t>
            </w:r>
          </w:p>
        </w:tc>
        <w:tc>
          <w:tcPr>
            <w:tcW w:w="7848" w:type="dxa"/>
          </w:tcPr>
          <w:p w14:paraId="655945FD" w14:textId="77777777" w:rsidR="006F27D1" w:rsidRDefault="006F27D1" w:rsidP="006F27D1">
            <w:r>
              <w:t>Pass</w:t>
            </w:r>
          </w:p>
        </w:tc>
      </w:tr>
    </w:tbl>
    <w:p w14:paraId="0FE1E38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606CD3" w14:textId="77777777" w:rsidTr="006F27D1">
        <w:tc>
          <w:tcPr>
            <w:tcW w:w="9576" w:type="dxa"/>
            <w:gridSpan w:val="2"/>
          </w:tcPr>
          <w:p w14:paraId="0038FEB3" w14:textId="77777777" w:rsidR="006F27D1" w:rsidRDefault="006F27D1" w:rsidP="006F27D1">
            <w:pPr>
              <w:jc w:val="center"/>
            </w:pPr>
            <w:r>
              <w:t>Fill Serial Number– Wireless On</w:t>
            </w:r>
          </w:p>
        </w:tc>
      </w:tr>
      <w:tr w:rsidR="006F27D1" w14:paraId="6E65EF4B" w14:textId="77777777" w:rsidTr="006F27D1">
        <w:tc>
          <w:tcPr>
            <w:tcW w:w="1728" w:type="dxa"/>
          </w:tcPr>
          <w:p w14:paraId="2E879450" w14:textId="77777777" w:rsidR="006F27D1" w:rsidRDefault="006F27D1" w:rsidP="006F27D1">
            <w:pPr>
              <w:jc w:val="right"/>
            </w:pPr>
            <w:r>
              <w:t>Description:</w:t>
            </w:r>
          </w:p>
        </w:tc>
        <w:tc>
          <w:tcPr>
            <w:tcW w:w="7848" w:type="dxa"/>
          </w:tcPr>
          <w:p w14:paraId="2FE53B07" w14:textId="77777777" w:rsidR="006F27D1" w:rsidRDefault="006F27D1" w:rsidP="006F27D1">
            <w:r>
              <w:t>Have the application in the first run screen. Attempt to press the register button with only the serial number field filled.</w:t>
            </w:r>
          </w:p>
        </w:tc>
      </w:tr>
      <w:tr w:rsidR="006F27D1" w14:paraId="033161CE" w14:textId="77777777" w:rsidTr="006F27D1">
        <w:tc>
          <w:tcPr>
            <w:tcW w:w="1728" w:type="dxa"/>
          </w:tcPr>
          <w:p w14:paraId="7CF32418" w14:textId="77777777" w:rsidR="006F27D1" w:rsidRDefault="006F27D1" w:rsidP="006F27D1">
            <w:pPr>
              <w:jc w:val="right"/>
            </w:pPr>
            <w:r>
              <w:t>Expected Result:</w:t>
            </w:r>
          </w:p>
        </w:tc>
        <w:tc>
          <w:tcPr>
            <w:tcW w:w="7848" w:type="dxa"/>
          </w:tcPr>
          <w:p w14:paraId="45B2EC9E" w14:textId="77777777" w:rsidR="006F27D1" w:rsidRDefault="006F27D1" w:rsidP="006F27D1">
            <w:proofErr w:type="spellStart"/>
            <w:r>
              <w:t>CMPopup</w:t>
            </w:r>
            <w:proofErr w:type="spellEnd"/>
            <w:r>
              <w:t xml:space="preserve"> should appear informing user to fill the name field.</w:t>
            </w:r>
          </w:p>
        </w:tc>
      </w:tr>
      <w:tr w:rsidR="006F27D1" w14:paraId="5F64DEBA" w14:textId="77777777" w:rsidTr="006F27D1">
        <w:tc>
          <w:tcPr>
            <w:tcW w:w="1728" w:type="dxa"/>
          </w:tcPr>
          <w:p w14:paraId="4A49A9D0" w14:textId="77777777" w:rsidR="006F27D1" w:rsidRDefault="006F27D1" w:rsidP="006F27D1">
            <w:pPr>
              <w:jc w:val="right"/>
            </w:pPr>
            <w:r>
              <w:t>Actual Result:</w:t>
            </w:r>
          </w:p>
        </w:tc>
        <w:tc>
          <w:tcPr>
            <w:tcW w:w="7848" w:type="dxa"/>
          </w:tcPr>
          <w:p w14:paraId="1B58CD1D" w14:textId="77777777" w:rsidR="006F27D1" w:rsidRDefault="006F27D1" w:rsidP="006F27D1">
            <w:proofErr w:type="spellStart"/>
            <w:r>
              <w:t>CMPopup</w:t>
            </w:r>
            <w:proofErr w:type="spellEnd"/>
            <w:r>
              <w:t xml:space="preserve"> should appear informing user to fill the name field.</w:t>
            </w:r>
          </w:p>
        </w:tc>
      </w:tr>
      <w:tr w:rsidR="006F27D1" w14:paraId="16EB8848" w14:textId="77777777" w:rsidTr="006F27D1">
        <w:tc>
          <w:tcPr>
            <w:tcW w:w="1728" w:type="dxa"/>
          </w:tcPr>
          <w:p w14:paraId="418BEA21" w14:textId="77777777" w:rsidR="006F27D1" w:rsidRDefault="006F27D1" w:rsidP="006F27D1">
            <w:pPr>
              <w:jc w:val="right"/>
            </w:pPr>
            <w:r>
              <w:t>Pass/Fail:</w:t>
            </w:r>
          </w:p>
        </w:tc>
        <w:tc>
          <w:tcPr>
            <w:tcW w:w="7848" w:type="dxa"/>
          </w:tcPr>
          <w:p w14:paraId="131FF606" w14:textId="77777777" w:rsidR="006F27D1" w:rsidRDefault="006F27D1" w:rsidP="006F27D1">
            <w:r>
              <w:t>Pass</w:t>
            </w:r>
          </w:p>
        </w:tc>
      </w:tr>
    </w:tbl>
    <w:p w14:paraId="7ADCDFB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1375634" w14:textId="77777777" w:rsidTr="006F27D1">
        <w:tc>
          <w:tcPr>
            <w:tcW w:w="9576" w:type="dxa"/>
            <w:gridSpan w:val="2"/>
          </w:tcPr>
          <w:p w14:paraId="29FDB7D1" w14:textId="77777777" w:rsidR="006F27D1" w:rsidRDefault="006F27D1" w:rsidP="006F27D1">
            <w:pPr>
              <w:jc w:val="center"/>
            </w:pPr>
            <w:r>
              <w:t>Fill Serial Number– Wireless Off</w:t>
            </w:r>
          </w:p>
        </w:tc>
      </w:tr>
      <w:tr w:rsidR="006F27D1" w14:paraId="2EA60068" w14:textId="77777777" w:rsidTr="006F27D1">
        <w:tc>
          <w:tcPr>
            <w:tcW w:w="1728" w:type="dxa"/>
          </w:tcPr>
          <w:p w14:paraId="68E02E74" w14:textId="77777777" w:rsidR="006F27D1" w:rsidRDefault="006F27D1" w:rsidP="006F27D1">
            <w:pPr>
              <w:jc w:val="right"/>
            </w:pPr>
            <w:r>
              <w:t>Description:</w:t>
            </w:r>
          </w:p>
        </w:tc>
        <w:tc>
          <w:tcPr>
            <w:tcW w:w="7848" w:type="dxa"/>
          </w:tcPr>
          <w:p w14:paraId="34E93F26" w14:textId="77777777" w:rsidR="006F27D1" w:rsidRDefault="006F27D1" w:rsidP="006F27D1">
            <w:r>
              <w:t>Have the application in the first run screen. Attempt to press the register button with only the serial number field filled.</w:t>
            </w:r>
          </w:p>
        </w:tc>
      </w:tr>
      <w:tr w:rsidR="006F27D1" w14:paraId="33C7F4E6" w14:textId="77777777" w:rsidTr="006F27D1">
        <w:tc>
          <w:tcPr>
            <w:tcW w:w="1728" w:type="dxa"/>
          </w:tcPr>
          <w:p w14:paraId="4C87EA70" w14:textId="77777777" w:rsidR="006F27D1" w:rsidRDefault="006F27D1" w:rsidP="006F27D1">
            <w:pPr>
              <w:jc w:val="right"/>
            </w:pPr>
            <w:r>
              <w:t>Expected Result:</w:t>
            </w:r>
          </w:p>
        </w:tc>
        <w:tc>
          <w:tcPr>
            <w:tcW w:w="7848" w:type="dxa"/>
          </w:tcPr>
          <w:p w14:paraId="202B9EF7" w14:textId="77777777" w:rsidR="006F27D1" w:rsidRDefault="006F27D1" w:rsidP="006F27D1">
            <w:proofErr w:type="spellStart"/>
            <w:r>
              <w:t>CMPopup</w:t>
            </w:r>
            <w:proofErr w:type="spellEnd"/>
            <w:r>
              <w:t xml:space="preserve"> should appear informing user to fill the name field.</w:t>
            </w:r>
          </w:p>
        </w:tc>
      </w:tr>
      <w:tr w:rsidR="006F27D1" w14:paraId="6DF9EF4C" w14:textId="77777777" w:rsidTr="006F27D1">
        <w:tc>
          <w:tcPr>
            <w:tcW w:w="1728" w:type="dxa"/>
          </w:tcPr>
          <w:p w14:paraId="1CA72E43" w14:textId="77777777" w:rsidR="006F27D1" w:rsidRDefault="006F27D1" w:rsidP="006F27D1">
            <w:pPr>
              <w:jc w:val="right"/>
            </w:pPr>
            <w:r>
              <w:t>Actual Result:</w:t>
            </w:r>
          </w:p>
        </w:tc>
        <w:tc>
          <w:tcPr>
            <w:tcW w:w="7848" w:type="dxa"/>
          </w:tcPr>
          <w:p w14:paraId="599FEF42" w14:textId="77777777" w:rsidR="006F27D1" w:rsidRDefault="006F27D1" w:rsidP="006F27D1">
            <w:proofErr w:type="spellStart"/>
            <w:r>
              <w:t>CMPopup</w:t>
            </w:r>
            <w:proofErr w:type="spellEnd"/>
            <w:r>
              <w:t xml:space="preserve"> should appear informing user to fill the name field.</w:t>
            </w:r>
          </w:p>
        </w:tc>
      </w:tr>
      <w:tr w:rsidR="006F27D1" w14:paraId="5924CFDB" w14:textId="77777777" w:rsidTr="006F27D1">
        <w:tc>
          <w:tcPr>
            <w:tcW w:w="1728" w:type="dxa"/>
          </w:tcPr>
          <w:p w14:paraId="6579267C" w14:textId="77777777" w:rsidR="006F27D1" w:rsidRDefault="006F27D1" w:rsidP="006F27D1">
            <w:pPr>
              <w:jc w:val="right"/>
            </w:pPr>
            <w:r>
              <w:t>Pass/Fail:</w:t>
            </w:r>
          </w:p>
        </w:tc>
        <w:tc>
          <w:tcPr>
            <w:tcW w:w="7848" w:type="dxa"/>
          </w:tcPr>
          <w:p w14:paraId="006F9FF2" w14:textId="77777777" w:rsidR="006F27D1" w:rsidRDefault="006F27D1" w:rsidP="006F27D1">
            <w:r>
              <w:t>Pass</w:t>
            </w:r>
          </w:p>
        </w:tc>
      </w:tr>
    </w:tbl>
    <w:p w14:paraId="66E8340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99EBA7B" w14:textId="77777777" w:rsidTr="006F27D1">
        <w:tc>
          <w:tcPr>
            <w:tcW w:w="9576" w:type="dxa"/>
            <w:gridSpan w:val="2"/>
          </w:tcPr>
          <w:p w14:paraId="4A329D5C" w14:textId="77777777" w:rsidR="006F27D1" w:rsidRDefault="006F27D1" w:rsidP="006F27D1">
            <w:pPr>
              <w:jc w:val="center"/>
            </w:pPr>
            <w:r>
              <w:t xml:space="preserve"> Fill Name – Wireless On</w:t>
            </w:r>
          </w:p>
        </w:tc>
      </w:tr>
      <w:tr w:rsidR="006F27D1" w14:paraId="0BA83FCC" w14:textId="77777777" w:rsidTr="006F27D1">
        <w:tc>
          <w:tcPr>
            <w:tcW w:w="1728" w:type="dxa"/>
          </w:tcPr>
          <w:p w14:paraId="1D15B3CE" w14:textId="77777777" w:rsidR="006F27D1" w:rsidRDefault="006F27D1" w:rsidP="006F27D1">
            <w:pPr>
              <w:jc w:val="right"/>
            </w:pPr>
            <w:r>
              <w:t>Description:</w:t>
            </w:r>
          </w:p>
        </w:tc>
        <w:tc>
          <w:tcPr>
            <w:tcW w:w="7848" w:type="dxa"/>
          </w:tcPr>
          <w:p w14:paraId="43539916" w14:textId="77777777" w:rsidR="006F27D1" w:rsidRDefault="006F27D1" w:rsidP="006F27D1">
            <w:r>
              <w:t>Have the application in the first run screen. Attempt to press the register button with only the name field filled.</w:t>
            </w:r>
          </w:p>
        </w:tc>
      </w:tr>
      <w:tr w:rsidR="006F27D1" w14:paraId="76383B06" w14:textId="77777777" w:rsidTr="006F27D1">
        <w:tc>
          <w:tcPr>
            <w:tcW w:w="1728" w:type="dxa"/>
          </w:tcPr>
          <w:p w14:paraId="696F48BE" w14:textId="77777777" w:rsidR="006F27D1" w:rsidRDefault="006F27D1" w:rsidP="006F27D1">
            <w:pPr>
              <w:jc w:val="right"/>
            </w:pPr>
            <w:r>
              <w:t>Expected Result:</w:t>
            </w:r>
          </w:p>
        </w:tc>
        <w:tc>
          <w:tcPr>
            <w:tcW w:w="7848" w:type="dxa"/>
          </w:tcPr>
          <w:p w14:paraId="75D57C51" w14:textId="77777777" w:rsidR="006F27D1" w:rsidRDefault="006F27D1" w:rsidP="006F27D1">
            <w:proofErr w:type="spellStart"/>
            <w:r>
              <w:t>CMPopup</w:t>
            </w:r>
            <w:proofErr w:type="spellEnd"/>
            <w:r>
              <w:t xml:space="preserve"> should appear informing user to fill the serial number field.</w:t>
            </w:r>
          </w:p>
        </w:tc>
      </w:tr>
      <w:tr w:rsidR="006F27D1" w14:paraId="00A55BAB" w14:textId="77777777" w:rsidTr="006F27D1">
        <w:tc>
          <w:tcPr>
            <w:tcW w:w="1728" w:type="dxa"/>
          </w:tcPr>
          <w:p w14:paraId="6EB31062" w14:textId="77777777" w:rsidR="006F27D1" w:rsidRDefault="006F27D1" w:rsidP="006F27D1">
            <w:pPr>
              <w:jc w:val="right"/>
            </w:pPr>
            <w:r>
              <w:t>Actual Result:</w:t>
            </w:r>
          </w:p>
        </w:tc>
        <w:tc>
          <w:tcPr>
            <w:tcW w:w="7848" w:type="dxa"/>
          </w:tcPr>
          <w:p w14:paraId="3CBBCDE8" w14:textId="77777777" w:rsidR="006F27D1" w:rsidRDefault="006F27D1" w:rsidP="006F27D1">
            <w:proofErr w:type="spellStart"/>
            <w:r>
              <w:t>CMPopup</w:t>
            </w:r>
            <w:proofErr w:type="spellEnd"/>
            <w:r>
              <w:t xml:space="preserve"> should appear informing user to fill the serial number field.</w:t>
            </w:r>
          </w:p>
        </w:tc>
      </w:tr>
      <w:tr w:rsidR="006F27D1" w14:paraId="302331E4" w14:textId="77777777" w:rsidTr="006F27D1">
        <w:tc>
          <w:tcPr>
            <w:tcW w:w="1728" w:type="dxa"/>
          </w:tcPr>
          <w:p w14:paraId="31773693" w14:textId="77777777" w:rsidR="006F27D1" w:rsidRDefault="006F27D1" w:rsidP="006F27D1">
            <w:pPr>
              <w:jc w:val="right"/>
            </w:pPr>
            <w:r>
              <w:t>Pass/Fail:</w:t>
            </w:r>
          </w:p>
        </w:tc>
        <w:tc>
          <w:tcPr>
            <w:tcW w:w="7848" w:type="dxa"/>
          </w:tcPr>
          <w:p w14:paraId="0AD0B9A8" w14:textId="77777777" w:rsidR="006F27D1" w:rsidRDefault="006F27D1" w:rsidP="006F27D1">
            <w:r>
              <w:t>Pass</w:t>
            </w:r>
          </w:p>
        </w:tc>
      </w:tr>
    </w:tbl>
    <w:p w14:paraId="3A62FAC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31A988E" w14:textId="77777777" w:rsidTr="006F27D1">
        <w:tc>
          <w:tcPr>
            <w:tcW w:w="9576" w:type="dxa"/>
            <w:gridSpan w:val="2"/>
          </w:tcPr>
          <w:p w14:paraId="64EC3855" w14:textId="77777777" w:rsidR="006F27D1" w:rsidRDefault="006F27D1" w:rsidP="006F27D1">
            <w:pPr>
              <w:jc w:val="center"/>
            </w:pPr>
            <w:r>
              <w:t>Fill Name – Wireless Off</w:t>
            </w:r>
          </w:p>
        </w:tc>
      </w:tr>
      <w:tr w:rsidR="006F27D1" w14:paraId="6734E0DE" w14:textId="77777777" w:rsidTr="006F27D1">
        <w:tc>
          <w:tcPr>
            <w:tcW w:w="1728" w:type="dxa"/>
          </w:tcPr>
          <w:p w14:paraId="61AC6CA2" w14:textId="77777777" w:rsidR="006F27D1" w:rsidRDefault="006F27D1" w:rsidP="006F27D1">
            <w:pPr>
              <w:jc w:val="right"/>
            </w:pPr>
            <w:r>
              <w:t>Description:</w:t>
            </w:r>
          </w:p>
        </w:tc>
        <w:tc>
          <w:tcPr>
            <w:tcW w:w="7848" w:type="dxa"/>
          </w:tcPr>
          <w:p w14:paraId="4253935C" w14:textId="77777777" w:rsidR="006F27D1" w:rsidRDefault="006F27D1" w:rsidP="006F27D1">
            <w:r>
              <w:t>Have the application in the first run screen. Attempt to press the register button with only the name field filled.</w:t>
            </w:r>
          </w:p>
        </w:tc>
      </w:tr>
      <w:tr w:rsidR="006F27D1" w14:paraId="29B1A48A" w14:textId="77777777" w:rsidTr="006F27D1">
        <w:tc>
          <w:tcPr>
            <w:tcW w:w="1728" w:type="dxa"/>
          </w:tcPr>
          <w:p w14:paraId="6D011935" w14:textId="77777777" w:rsidR="006F27D1" w:rsidRDefault="006F27D1" w:rsidP="006F27D1">
            <w:pPr>
              <w:jc w:val="right"/>
            </w:pPr>
            <w:r>
              <w:t>Expected Result:</w:t>
            </w:r>
          </w:p>
        </w:tc>
        <w:tc>
          <w:tcPr>
            <w:tcW w:w="7848" w:type="dxa"/>
          </w:tcPr>
          <w:p w14:paraId="515D0336" w14:textId="77777777" w:rsidR="006F27D1" w:rsidRDefault="006F27D1" w:rsidP="006F27D1">
            <w:proofErr w:type="spellStart"/>
            <w:r>
              <w:t>CMPopup</w:t>
            </w:r>
            <w:proofErr w:type="spellEnd"/>
            <w:r>
              <w:t xml:space="preserve"> should appear informing user to fill the serial number field.</w:t>
            </w:r>
          </w:p>
        </w:tc>
      </w:tr>
      <w:tr w:rsidR="006F27D1" w14:paraId="307006D7" w14:textId="77777777" w:rsidTr="006F27D1">
        <w:tc>
          <w:tcPr>
            <w:tcW w:w="1728" w:type="dxa"/>
          </w:tcPr>
          <w:p w14:paraId="5C19EEA8" w14:textId="77777777" w:rsidR="006F27D1" w:rsidRDefault="006F27D1" w:rsidP="006F27D1">
            <w:pPr>
              <w:jc w:val="right"/>
            </w:pPr>
            <w:r>
              <w:t>Actual Result:</w:t>
            </w:r>
          </w:p>
        </w:tc>
        <w:tc>
          <w:tcPr>
            <w:tcW w:w="7848" w:type="dxa"/>
          </w:tcPr>
          <w:p w14:paraId="0DD88263" w14:textId="77777777" w:rsidR="006F27D1" w:rsidRDefault="006F27D1" w:rsidP="006F27D1">
            <w:proofErr w:type="spellStart"/>
            <w:r>
              <w:t>CMPopup</w:t>
            </w:r>
            <w:proofErr w:type="spellEnd"/>
            <w:r>
              <w:t xml:space="preserve"> should appear informing user to fill the serial number field.</w:t>
            </w:r>
          </w:p>
        </w:tc>
      </w:tr>
      <w:tr w:rsidR="006F27D1" w14:paraId="600D5FBB" w14:textId="77777777" w:rsidTr="006F27D1">
        <w:tc>
          <w:tcPr>
            <w:tcW w:w="1728" w:type="dxa"/>
          </w:tcPr>
          <w:p w14:paraId="006BFFFF" w14:textId="77777777" w:rsidR="006F27D1" w:rsidRDefault="006F27D1" w:rsidP="006F27D1">
            <w:pPr>
              <w:jc w:val="right"/>
            </w:pPr>
            <w:r>
              <w:t>Pass/Fail:</w:t>
            </w:r>
          </w:p>
        </w:tc>
        <w:tc>
          <w:tcPr>
            <w:tcW w:w="7848" w:type="dxa"/>
          </w:tcPr>
          <w:p w14:paraId="11E0660D" w14:textId="77777777" w:rsidR="006F27D1" w:rsidRDefault="006F27D1" w:rsidP="006F27D1">
            <w:r>
              <w:t>Pass</w:t>
            </w:r>
          </w:p>
        </w:tc>
      </w:tr>
    </w:tbl>
    <w:p w14:paraId="56454BC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A0C91F2" w14:textId="77777777" w:rsidTr="006F27D1">
        <w:tc>
          <w:tcPr>
            <w:tcW w:w="9576" w:type="dxa"/>
            <w:gridSpan w:val="2"/>
          </w:tcPr>
          <w:p w14:paraId="1779FD9C" w14:textId="77777777" w:rsidR="006F27D1" w:rsidRDefault="006F27D1" w:rsidP="006F27D1">
            <w:pPr>
              <w:jc w:val="center"/>
            </w:pPr>
            <w:r>
              <w:lastRenderedPageBreak/>
              <w:t>Fill Password – Wireless On</w:t>
            </w:r>
          </w:p>
        </w:tc>
      </w:tr>
      <w:tr w:rsidR="006F27D1" w14:paraId="45434CAC" w14:textId="77777777" w:rsidTr="006F27D1">
        <w:tc>
          <w:tcPr>
            <w:tcW w:w="1728" w:type="dxa"/>
          </w:tcPr>
          <w:p w14:paraId="787CAAB2" w14:textId="77777777" w:rsidR="006F27D1" w:rsidRDefault="006F27D1" w:rsidP="006F27D1">
            <w:pPr>
              <w:jc w:val="right"/>
            </w:pPr>
            <w:r>
              <w:t>Description:</w:t>
            </w:r>
          </w:p>
        </w:tc>
        <w:tc>
          <w:tcPr>
            <w:tcW w:w="7848" w:type="dxa"/>
          </w:tcPr>
          <w:p w14:paraId="60AAEF54" w14:textId="77777777" w:rsidR="006F27D1" w:rsidRDefault="006F27D1" w:rsidP="006F27D1">
            <w:r>
              <w:t>Have the application in the first run screen. Attempt to press the register button with only the password field filled.</w:t>
            </w:r>
          </w:p>
        </w:tc>
      </w:tr>
      <w:tr w:rsidR="006F27D1" w14:paraId="51262FC0" w14:textId="77777777" w:rsidTr="006F27D1">
        <w:tc>
          <w:tcPr>
            <w:tcW w:w="1728" w:type="dxa"/>
          </w:tcPr>
          <w:p w14:paraId="0B43487C" w14:textId="77777777" w:rsidR="006F27D1" w:rsidRDefault="006F27D1" w:rsidP="006F27D1">
            <w:pPr>
              <w:jc w:val="right"/>
            </w:pPr>
            <w:r>
              <w:t>Expected Result:</w:t>
            </w:r>
          </w:p>
        </w:tc>
        <w:tc>
          <w:tcPr>
            <w:tcW w:w="7848" w:type="dxa"/>
          </w:tcPr>
          <w:p w14:paraId="24763653" w14:textId="77777777" w:rsidR="006F27D1" w:rsidRDefault="006F27D1" w:rsidP="006F27D1">
            <w:proofErr w:type="spellStart"/>
            <w:r>
              <w:t>CMPopup</w:t>
            </w:r>
            <w:proofErr w:type="spellEnd"/>
            <w:r>
              <w:t xml:space="preserve"> should appear informing user to fill the serial number field.</w:t>
            </w:r>
          </w:p>
        </w:tc>
      </w:tr>
      <w:tr w:rsidR="006F27D1" w14:paraId="4FCC5CEF" w14:textId="77777777" w:rsidTr="006F27D1">
        <w:tc>
          <w:tcPr>
            <w:tcW w:w="1728" w:type="dxa"/>
          </w:tcPr>
          <w:p w14:paraId="04A4A4B8" w14:textId="77777777" w:rsidR="006F27D1" w:rsidRDefault="006F27D1" w:rsidP="006F27D1">
            <w:pPr>
              <w:jc w:val="right"/>
            </w:pPr>
            <w:r>
              <w:t>Actual Result:</w:t>
            </w:r>
          </w:p>
        </w:tc>
        <w:tc>
          <w:tcPr>
            <w:tcW w:w="7848" w:type="dxa"/>
          </w:tcPr>
          <w:p w14:paraId="47C80D75" w14:textId="77777777" w:rsidR="006F27D1" w:rsidRDefault="006F27D1" w:rsidP="006F27D1">
            <w:proofErr w:type="spellStart"/>
            <w:r>
              <w:t>CMPopup</w:t>
            </w:r>
            <w:proofErr w:type="spellEnd"/>
            <w:r>
              <w:t xml:space="preserve"> should appear informing user to fill the serial number field.</w:t>
            </w:r>
          </w:p>
        </w:tc>
      </w:tr>
      <w:tr w:rsidR="006F27D1" w14:paraId="34283B7F" w14:textId="77777777" w:rsidTr="006F27D1">
        <w:tc>
          <w:tcPr>
            <w:tcW w:w="1728" w:type="dxa"/>
          </w:tcPr>
          <w:p w14:paraId="2E00A4BD" w14:textId="77777777" w:rsidR="006F27D1" w:rsidRDefault="006F27D1" w:rsidP="006F27D1">
            <w:pPr>
              <w:jc w:val="right"/>
            </w:pPr>
            <w:r>
              <w:t>Pass/Fail:</w:t>
            </w:r>
          </w:p>
        </w:tc>
        <w:tc>
          <w:tcPr>
            <w:tcW w:w="7848" w:type="dxa"/>
          </w:tcPr>
          <w:p w14:paraId="7A2D1E11" w14:textId="77777777" w:rsidR="006F27D1" w:rsidRDefault="006F27D1" w:rsidP="006F27D1">
            <w:r>
              <w:t>Pass</w:t>
            </w:r>
          </w:p>
        </w:tc>
      </w:tr>
    </w:tbl>
    <w:p w14:paraId="782D71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3A4C302" w14:textId="77777777" w:rsidTr="006F27D1">
        <w:tc>
          <w:tcPr>
            <w:tcW w:w="9576" w:type="dxa"/>
            <w:gridSpan w:val="2"/>
          </w:tcPr>
          <w:p w14:paraId="1B10B3DD" w14:textId="77777777" w:rsidR="006F27D1" w:rsidRDefault="006F27D1" w:rsidP="006F27D1">
            <w:pPr>
              <w:jc w:val="center"/>
            </w:pPr>
            <w:r>
              <w:t>Fill Password – Wireless Off</w:t>
            </w:r>
          </w:p>
        </w:tc>
      </w:tr>
      <w:tr w:rsidR="006F27D1" w14:paraId="155AE54F" w14:textId="77777777" w:rsidTr="006F27D1">
        <w:tc>
          <w:tcPr>
            <w:tcW w:w="1728" w:type="dxa"/>
          </w:tcPr>
          <w:p w14:paraId="3396F47E" w14:textId="77777777" w:rsidR="006F27D1" w:rsidRDefault="006F27D1" w:rsidP="006F27D1">
            <w:pPr>
              <w:jc w:val="right"/>
            </w:pPr>
            <w:r>
              <w:t>Description:</w:t>
            </w:r>
          </w:p>
        </w:tc>
        <w:tc>
          <w:tcPr>
            <w:tcW w:w="7848" w:type="dxa"/>
          </w:tcPr>
          <w:p w14:paraId="298C95B4" w14:textId="77777777" w:rsidR="006F27D1" w:rsidRDefault="006F27D1" w:rsidP="006F27D1">
            <w:r>
              <w:t>Have the application in the first run screen. Attempt to press the register button with only the password field filled.</w:t>
            </w:r>
          </w:p>
        </w:tc>
      </w:tr>
      <w:tr w:rsidR="006F27D1" w14:paraId="74B3B6EC" w14:textId="77777777" w:rsidTr="006F27D1">
        <w:tc>
          <w:tcPr>
            <w:tcW w:w="1728" w:type="dxa"/>
          </w:tcPr>
          <w:p w14:paraId="71EFEEFC" w14:textId="77777777" w:rsidR="006F27D1" w:rsidRDefault="006F27D1" w:rsidP="006F27D1">
            <w:pPr>
              <w:jc w:val="right"/>
            </w:pPr>
            <w:r>
              <w:t>Expected Result:</w:t>
            </w:r>
          </w:p>
        </w:tc>
        <w:tc>
          <w:tcPr>
            <w:tcW w:w="7848" w:type="dxa"/>
          </w:tcPr>
          <w:p w14:paraId="03CCB9DA" w14:textId="77777777" w:rsidR="006F27D1" w:rsidRDefault="006F27D1" w:rsidP="006F27D1">
            <w:proofErr w:type="spellStart"/>
            <w:r>
              <w:t>CMPopup</w:t>
            </w:r>
            <w:proofErr w:type="spellEnd"/>
            <w:r>
              <w:t xml:space="preserve"> should appear informing user to fill the serial number field.</w:t>
            </w:r>
          </w:p>
        </w:tc>
      </w:tr>
      <w:tr w:rsidR="006F27D1" w14:paraId="3E1C0C95" w14:textId="77777777" w:rsidTr="006F27D1">
        <w:tc>
          <w:tcPr>
            <w:tcW w:w="1728" w:type="dxa"/>
          </w:tcPr>
          <w:p w14:paraId="3D368F7D" w14:textId="77777777" w:rsidR="006F27D1" w:rsidRDefault="006F27D1" w:rsidP="006F27D1">
            <w:pPr>
              <w:jc w:val="right"/>
            </w:pPr>
            <w:r>
              <w:t>Actual Result:</w:t>
            </w:r>
          </w:p>
        </w:tc>
        <w:tc>
          <w:tcPr>
            <w:tcW w:w="7848" w:type="dxa"/>
          </w:tcPr>
          <w:p w14:paraId="7C9DA145" w14:textId="77777777" w:rsidR="006F27D1" w:rsidRDefault="006F27D1" w:rsidP="006F27D1">
            <w:proofErr w:type="spellStart"/>
            <w:r>
              <w:t>CMPopup</w:t>
            </w:r>
            <w:proofErr w:type="spellEnd"/>
            <w:r>
              <w:t xml:space="preserve"> should appear informing user to fill the serial number field.</w:t>
            </w:r>
          </w:p>
        </w:tc>
      </w:tr>
      <w:tr w:rsidR="006F27D1" w14:paraId="78D59A25" w14:textId="77777777" w:rsidTr="006F27D1">
        <w:tc>
          <w:tcPr>
            <w:tcW w:w="1728" w:type="dxa"/>
          </w:tcPr>
          <w:p w14:paraId="5B3838F4" w14:textId="77777777" w:rsidR="006F27D1" w:rsidRDefault="006F27D1" w:rsidP="006F27D1">
            <w:pPr>
              <w:jc w:val="right"/>
            </w:pPr>
            <w:r>
              <w:t>Pass/Fail:</w:t>
            </w:r>
          </w:p>
        </w:tc>
        <w:tc>
          <w:tcPr>
            <w:tcW w:w="7848" w:type="dxa"/>
          </w:tcPr>
          <w:p w14:paraId="40FBC525" w14:textId="77777777" w:rsidR="006F27D1" w:rsidRDefault="006F27D1" w:rsidP="006F27D1">
            <w:r>
              <w:t>Pass</w:t>
            </w:r>
          </w:p>
        </w:tc>
      </w:tr>
    </w:tbl>
    <w:p w14:paraId="357B16B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62ADB4B" w14:textId="77777777" w:rsidTr="006F27D1">
        <w:tc>
          <w:tcPr>
            <w:tcW w:w="9576" w:type="dxa"/>
            <w:gridSpan w:val="2"/>
          </w:tcPr>
          <w:p w14:paraId="690348BF" w14:textId="77777777" w:rsidR="006F27D1" w:rsidRDefault="006F27D1" w:rsidP="006F27D1">
            <w:pPr>
              <w:jc w:val="center"/>
            </w:pPr>
            <w:r>
              <w:t>Fill All – Wireless Off</w:t>
            </w:r>
          </w:p>
        </w:tc>
      </w:tr>
      <w:tr w:rsidR="006F27D1" w14:paraId="63F51644" w14:textId="77777777" w:rsidTr="006F27D1">
        <w:tc>
          <w:tcPr>
            <w:tcW w:w="1728" w:type="dxa"/>
          </w:tcPr>
          <w:p w14:paraId="2A600FE6" w14:textId="77777777" w:rsidR="006F27D1" w:rsidRDefault="006F27D1" w:rsidP="006F27D1">
            <w:pPr>
              <w:jc w:val="right"/>
            </w:pPr>
            <w:r>
              <w:t>Description:</w:t>
            </w:r>
          </w:p>
        </w:tc>
        <w:tc>
          <w:tcPr>
            <w:tcW w:w="7848" w:type="dxa"/>
          </w:tcPr>
          <w:p w14:paraId="44A67E70" w14:textId="77777777" w:rsidR="006F27D1" w:rsidRDefault="006F27D1" w:rsidP="006F27D1">
            <w:r>
              <w:t>Have the application in the first run screen. Attempt to press the register button with all fields filled correctly.</w:t>
            </w:r>
          </w:p>
        </w:tc>
      </w:tr>
      <w:tr w:rsidR="006F27D1" w14:paraId="2541D04C" w14:textId="77777777" w:rsidTr="006F27D1">
        <w:tc>
          <w:tcPr>
            <w:tcW w:w="1728" w:type="dxa"/>
          </w:tcPr>
          <w:p w14:paraId="6ADFE537" w14:textId="77777777" w:rsidR="006F27D1" w:rsidRDefault="006F27D1" w:rsidP="006F27D1">
            <w:pPr>
              <w:jc w:val="right"/>
            </w:pPr>
            <w:r>
              <w:t>Expected Result:</w:t>
            </w:r>
          </w:p>
        </w:tc>
        <w:tc>
          <w:tcPr>
            <w:tcW w:w="7848" w:type="dxa"/>
          </w:tcPr>
          <w:p w14:paraId="38FA8BE0" w14:textId="77777777" w:rsidR="006F27D1" w:rsidRDefault="006F27D1" w:rsidP="006F27D1">
            <w:r>
              <w:t>A dialog should appear informing the user to check their connection and try again later.</w:t>
            </w:r>
          </w:p>
        </w:tc>
      </w:tr>
      <w:tr w:rsidR="006F27D1" w14:paraId="2A25CA53" w14:textId="77777777" w:rsidTr="006F27D1">
        <w:tc>
          <w:tcPr>
            <w:tcW w:w="1728" w:type="dxa"/>
          </w:tcPr>
          <w:p w14:paraId="693CCB0D" w14:textId="77777777" w:rsidR="006F27D1" w:rsidRDefault="006F27D1" w:rsidP="006F27D1">
            <w:pPr>
              <w:jc w:val="right"/>
            </w:pPr>
            <w:r>
              <w:t>Actual Result:</w:t>
            </w:r>
          </w:p>
        </w:tc>
        <w:tc>
          <w:tcPr>
            <w:tcW w:w="7848" w:type="dxa"/>
          </w:tcPr>
          <w:p w14:paraId="67D75012" w14:textId="77777777" w:rsidR="006F27D1" w:rsidRDefault="006F27D1" w:rsidP="006F27D1">
            <w:r>
              <w:t>A dialog should appear informing the user to check their connection and try again later.</w:t>
            </w:r>
          </w:p>
        </w:tc>
      </w:tr>
      <w:tr w:rsidR="006F27D1" w14:paraId="40760202" w14:textId="77777777" w:rsidTr="006F27D1">
        <w:tc>
          <w:tcPr>
            <w:tcW w:w="1728" w:type="dxa"/>
          </w:tcPr>
          <w:p w14:paraId="176883EF" w14:textId="77777777" w:rsidR="006F27D1" w:rsidRDefault="006F27D1" w:rsidP="006F27D1">
            <w:pPr>
              <w:jc w:val="right"/>
            </w:pPr>
            <w:r>
              <w:t>Pass/Fail:</w:t>
            </w:r>
          </w:p>
        </w:tc>
        <w:tc>
          <w:tcPr>
            <w:tcW w:w="7848" w:type="dxa"/>
          </w:tcPr>
          <w:p w14:paraId="5D07C7EA" w14:textId="77777777" w:rsidR="006F27D1" w:rsidRDefault="006F27D1" w:rsidP="006F27D1">
            <w:r>
              <w:t>Pass</w:t>
            </w:r>
          </w:p>
        </w:tc>
      </w:tr>
    </w:tbl>
    <w:p w14:paraId="7A8B85E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589690A" w14:textId="77777777" w:rsidTr="006F27D1">
        <w:tc>
          <w:tcPr>
            <w:tcW w:w="9576" w:type="dxa"/>
            <w:gridSpan w:val="2"/>
          </w:tcPr>
          <w:p w14:paraId="3F007478" w14:textId="77777777" w:rsidR="006F27D1" w:rsidRDefault="006F27D1" w:rsidP="006F27D1">
            <w:pPr>
              <w:jc w:val="center"/>
            </w:pPr>
            <w:r>
              <w:t>Bad Password – Wireless On</w:t>
            </w:r>
          </w:p>
        </w:tc>
      </w:tr>
      <w:tr w:rsidR="006F27D1" w14:paraId="572FE524" w14:textId="77777777" w:rsidTr="006F27D1">
        <w:tc>
          <w:tcPr>
            <w:tcW w:w="1728" w:type="dxa"/>
          </w:tcPr>
          <w:p w14:paraId="38429599" w14:textId="77777777" w:rsidR="006F27D1" w:rsidRDefault="006F27D1" w:rsidP="006F27D1">
            <w:pPr>
              <w:jc w:val="right"/>
            </w:pPr>
            <w:r>
              <w:t>Description:</w:t>
            </w:r>
          </w:p>
        </w:tc>
        <w:tc>
          <w:tcPr>
            <w:tcW w:w="7848" w:type="dxa"/>
          </w:tcPr>
          <w:p w14:paraId="58752BA6" w14:textId="77777777" w:rsidR="006F27D1" w:rsidRDefault="006F27D1" w:rsidP="006F27D1">
            <w:r>
              <w:t>Have the application in the first run screen. Attempt to press the register button with all fields filled however the password is bad.</w:t>
            </w:r>
          </w:p>
        </w:tc>
      </w:tr>
      <w:tr w:rsidR="006F27D1" w14:paraId="72C7CE85" w14:textId="77777777" w:rsidTr="006F27D1">
        <w:tc>
          <w:tcPr>
            <w:tcW w:w="1728" w:type="dxa"/>
          </w:tcPr>
          <w:p w14:paraId="4AB27A6C" w14:textId="77777777" w:rsidR="006F27D1" w:rsidRDefault="006F27D1" w:rsidP="006F27D1">
            <w:pPr>
              <w:jc w:val="right"/>
            </w:pPr>
            <w:r>
              <w:t>Expected Result:</w:t>
            </w:r>
          </w:p>
        </w:tc>
        <w:tc>
          <w:tcPr>
            <w:tcW w:w="7848" w:type="dxa"/>
          </w:tcPr>
          <w:p w14:paraId="4CD50B80" w14:textId="77777777" w:rsidR="006F27D1" w:rsidRDefault="006F27D1" w:rsidP="006F27D1">
            <w:r>
              <w:t>A dialog should appear informing the user to check their password.</w:t>
            </w:r>
          </w:p>
        </w:tc>
      </w:tr>
      <w:tr w:rsidR="006F27D1" w14:paraId="6853D058" w14:textId="77777777" w:rsidTr="006F27D1">
        <w:tc>
          <w:tcPr>
            <w:tcW w:w="1728" w:type="dxa"/>
          </w:tcPr>
          <w:p w14:paraId="619194D7" w14:textId="77777777" w:rsidR="006F27D1" w:rsidRDefault="006F27D1" w:rsidP="006F27D1">
            <w:pPr>
              <w:jc w:val="right"/>
            </w:pPr>
            <w:r>
              <w:t>Actual Result:</w:t>
            </w:r>
          </w:p>
        </w:tc>
        <w:tc>
          <w:tcPr>
            <w:tcW w:w="7848" w:type="dxa"/>
          </w:tcPr>
          <w:p w14:paraId="381CA2F5" w14:textId="77777777" w:rsidR="006F27D1" w:rsidRDefault="006F27D1" w:rsidP="006F27D1">
            <w:r>
              <w:t>A dialog should appear informing the user to check their password.</w:t>
            </w:r>
          </w:p>
        </w:tc>
      </w:tr>
      <w:tr w:rsidR="006F27D1" w14:paraId="13AD43C2" w14:textId="77777777" w:rsidTr="006F27D1">
        <w:tc>
          <w:tcPr>
            <w:tcW w:w="1728" w:type="dxa"/>
          </w:tcPr>
          <w:p w14:paraId="07274017" w14:textId="77777777" w:rsidR="006F27D1" w:rsidRDefault="006F27D1" w:rsidP="006F27D1">
            <w:pPr>
              <w:jc w:val="right"/>
            </w:pPr>
            <w:r>
              <w:t>Pass/Fail:</w:t>
            </w:r>
          </w:p>
        </w:tc>
        <w:tc>
          <w:tcPr>
            <w:tcW w:w="7848" w:type="dxa"/>
          </w:tcPr>
          <w:p w14:paraId="3B461B35" w14:textId="77777777" w:rsidR="006F27D1" w:rsidRDefault="006F27D1" w:rsidP="006F27D1">
            <w:r>
              <w:t>Pass</w:t>
            </w:r>
          </w:p>
        </w:tc>
      </w:tr>
      <w:tr w:rsidR="006F27D1" w14:paraId="640D4E0E" w14:textId="77777777" w:rsidTr="006F27D1">
        <w:tc>
          <w:tcPr>
            <w:tcW w:w="9576" w:type="dxa"/>
            <w:gridSpan w:val="2"/>
          </w:tcPr>
          <w:p w14:paraId="5850959A" w14:textId="77777777" w:rsidR="006F27D1" w:rsidRDefault="006F27D1" w:rsidP="006F27D1">
            <w:pPr>
              <w:jc w:val="center"/>
            </w:pPr>
            <w:r>
              <w:t>Bad Serial Number – Wireless On</w:t>
            </w:r>
          </w:p>
        </w:tc>
      </w:tr>
      <w:tr w:rsidR="006F27D1" w14:paraId="300B0F87" w14:textId="77777777" w:rsidTr="006F27D1">
        <w:tc>
          <w:tcPr>
            <w:tcW w:w="1728" w:type="dxa"/>
          </w:tcPr>
          <w:p w14:paraId="637A712D" w14:textId="77777777" w:rsidR="006F27D1" w:rsidRDefault="006F27D1" w:rsidP="006F27D1">
            <w:pPr>
              <w:jc w:val="right"/>
            </w:pPr>
            <w:r>
              <w:t>Description:</w:t>
            </w:r>
          </w:p>
        </w:tc>
        <w:tc>
          <w:tcPr>
            <w:tcW w:w="7848" w:type="dxa"/>
          </w:tcPr>
          <w:p w14:paraId="1A51463C" w14:textId="77777777" w:rsidR="006F27D1" w:rsidRDefault="006F27D1" w:rsidP="006F27D1">
            <w:r>
              <w:t>Have the application in the first run screen. Attempt to press the register button with all fields filled however the serial number is bad.</w:t>
            </w:r>
          </w:p>
        </w:tc>
      </w:tr>
      <w:tr w:rsidR="006F27D1" w14:paraId="6E79C96C" w14:textId="77777777" w:rsidTr="006F27D1">
        <w:tc>
          <w:tcPr>
            <w:tcW w:w="1728" w:type="dxa"/>
          </w:tcPr>
          <w:p w14:paraId="5EC4C4B5" w14:textId="77777777" w:rsidR="006F27D1" w:rsidRDefault="006F27D1" w:rsidP="006F27D1">
            <w:pPr>
              <w:jc w:val="right"/>
            </w:pPr>
            <w:r>
              <w:t>Expected Result:</w:t>
            </w:r>
          </w:p>
        </w:tc>
        <w:tc>
          <w:tcPr>
            <w:tcW w:w="7848" w:type="dxa"/>
          </w:tcPr>
          <w:p w14:paraId="5033253A" w14:textId="77777777" w:rsidR="006F27D1" w:rsidRDefault="006F27D1" w:rsidP="006F27D1">
            <w:r>
              <w:t>A dialog should appear informing the user to check their serial number.</w:t>
            </w:r>
          </w:p>
        </w:tc>
      </w:tr>
      <w:tr w:rsidR="006F27D1" w14:paraId="03A094D7" w14:textId="77777777" w:rsidTr="006F27D1">
        <w:tc>
          <w:tcPr>
            <w:tcW w:w="1728" w:type="dxa"/>
          </w:tcPr>
          <w:p w14:paraId="35869FA1" w14:textId="77777777" w:rsidR="006F27D1" w:rsidRDefault="006F27D1" w:rsidP="006F27D1">
            <w:pPr>
              <w:jc w:val="right"/>
            </w:pPr>
            <w:r>
              <w:t>Actual Result:</w:t>
            </w:r>
          </w:p>
        </w:tc>
        <w:tc>
          <w:tcPr>
            <w:tcW w:w="7848" w:type="dxa"/>
          </w:tcPr>
          <w:p w14:paraId="52EBA0F1" w14:textId="77777777" w:rsidR="006F27D1" w:rsidRDefault="006F27D1" w:rsidP="006F27D1">
            <w:r>
              <w:t>A dialog should appear informing the user to check their serial number.</w:t>
            </w:r>
          </w:p>
        </w:tc>
      </w:tr>
      <w:tr w:rsidR="006F27D1" w14:paraId="18C4DDCA" w14:textId="77777777" w:rsidTr="006F27D1">
        <w:tc>
          <w:tcPr>
            <w:tcW w:w="1728" w:type="dxa"/>
          </w:tcPr>
          <w:p w14:paraId="621627FC" w14:textId="77777777" w:rsidR="006F27D1" w:rsidRDefault="006F27D1" w:rsidP="006F27D1">
            <w:pPr>
              <w:jc w:val="right"/>
            </w:pPr>
            <w:r>
              <w:t>Pass/Fail:</w:t>
            </w:r>
          </w:p>
        </w:tc>
        <w:tc>
          <w:tcPr>
            <w:tcW w:w="7848" w:type="dxa"/>
          </w:tcPr>
          <w:p w14:paraId="6B351AFB" w14:textId="77777777" w:rsidR="006F27D1" w:rsidRDefault="006F27D1" w:rsidP="006F27D1">
            <w:r>
              <w:t>Pass</w:t>
            </w:r>
          </w:p>
        </w:tc>
      </w:tr>
    </w:tbl>
    <w:p w14:paraId="4A5A297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1B545A1" w14:textId="77777777" w:rsidTr="006F27D1">
        <w:tc>
          <w:tcPr>
            <w:tcW w:w="9576" w:type="dxa"/>
            <w:gridSpan w:val="2"/>
          </w:tcPr>
          <w:p w14:paraId="343DB4EA" w14:textId="77777777" w:rsidR="006F27D1" w:rsidRDefault="006F27D1" w:rsidP="006F27D1">
            <w:pPr>
              <w:jc w:val="center"/>
            </w:pPr>
            <w:r>
              <w:t>Fill All – Wireless On – No DDNS Server</w:t>
            </w:r>
          </w:p>
        </w:tc>
      </w:tr>
      <w:tr w:rsidR="006F27D1" w14:paraId="5A876B0D" w14:textId="77777777" w:rsidTr="006F27D1">
        <w:tc>
          <w:tcPr>
            <w:tcW w:w="1728" w:type="dxa"/>
          </w:tcPr>
          <w:p w14:paraId="26C4F1EF" w14:textId="77777777" w:rsidR="006F27D1" w:rsidRDefault="006F27D1" w:rsidP="006F27D1">
            <w:pPr>
              <w:jc w:val="right"/>
            </w:pPr>
            <w:r>
              <w:t>Description:</w:t>
            </w:r>
          </w:p>
        </w:tc>
        <w:tc>
          <w:tcPr>
            <w:tcW w:w="7848" w:type="dxa"/>
          </w:tcPr>
          <w:p w14:paraId="439086AE" w14:textId="77777777" w:rsidR="006F27D1" w:rsidRDefault="006F27D1" w:rsidP="006F27D1">
            <w:r>
              <w:t>Have the application in the first run screen. Attempt to press the register button with all fields correct however there is no DDNS server.</w:t>
            </w:r>
          </w:p>
        </w:tc>
      </w:tr>
      <w:tr w:rsidR="006F27D1" w14:paraId="47AD2672" w14:textId="77777777" w:rsidTr="006F27D1">
        <w:tc>
          <w:tcPr>
            <w:tcW w:w="1728" w:type="dxa"/>
          </w:tcPr>
          <w:p w14:paraId="3D9D2CCD" w14:textId="77777777" w:rsidR="006F27D1" w:rsidRDefault="006F27D1" w:rsidP="006F27D1">
            <w:pPr>
              <w:jc w:val="right"/>
            </w:pPr>
            <w:r>
              <w:t>Expected Result:</w:t>
            </w:r>
          </w:p>
        </w:tc>
        <w:tc>
          <w:tcPr>
            <w:tcW w:w="7848" w:type="dxa"/>
          </w:tcPr>
          <w:p w14:paraId="21A5B501" w14:textId="77777777" w:rsidR="006F27D1" w:rsidRDefault="006F27D1" w:rsidP="006F27D1">
            <w:r>
              <w:t>A dialog should appear informing the user to check their connection and try again later.</w:t>
            </w:r>
          </w:p>
        </w:tc>
      </w:tr>
      <w:tr w:rsidR="006F27D1" w14:paraId="22F5A35B" w14:textId="77777777" w:rsidTr="006F27D1">
        <w:tc>
          <w:tcPr>
            <w:tcW w:w="1728" w:type="dxa"/>
          </w:tcPr>
          <w:p w14:paraId="6886997E" w14:textId="77777777" w:rsidR="006F27D1" w:rsidRDefault="006F27D1" w:rsidP="006F27D1">
            <w:pPr>
              <w:jc w:val="right"/>
            </w:pPr>
            <w:r>
              <w:lastRenderedPageBreak/>
              <w:t>Actual Result:</w:t>
            </w:r>
          </w:p>
        </w:tc>
        <w:tc>
          <w:tcPr>
            <w:tcW w:w="7848" w:type="dxa"/>
          </w:tcPr>
          <w:p w14:paraId="42B3482D" w14:textId="77777777" w:rsidR="006F27D1" w:rsidRDefault="006F27D1" w:rsidP="006F27D1">
            <w:r>
              <w:t>A dialog should appear informing the user to check their connection and try again later.</w:t>
            </w:r>
          </w:p>
        </w:tc>
      </w:tr>
      <w:tr w:rsidR="006F27D1" w14:paraId="4B7860DE" w14:textId="77777777" w:rsidTr="006F27D1">
        <w:tc>
          <w:tcPr>
            <w:tcW w:w="1728" w:type="dxa"/>
          </w:tcPr>
          <w:p w14:paraId="1C2E3D3F" w14:textId="77777777" w:rsidR="006F27D1" w:rsidRDefault="006F27D1" w:rsidP="006F27D1">
            <w:pPr>
              <w:jc w:val="right"/>
            </w:pPr>
            <w:r>
              <w:t>Pass/Fail:</w:t>
            </w:r>
          </w:p>
        </w:tc>
        <w:tc>
          <w:tcPr>
            <w:tcW w:w="7848" w:type="dxa"/>
          </w:tcPr>
          <w:p w14:paraId="7BA145EB" w14:textId="77777777" w:rsidR="006F27D1" w:rsidRDefault="006F27D1" w:rsidP="006F27D1">
            <w:r>
              <w:t>Pass</w:t>
            </w:r>
          </w:p>
        </w:tc>
      </w:tr>
    </w:tbl>
    <w:p w14:paraId="48CE7B0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C89DB7B" w14:textId="77777777" w:rsidTr="006F27D1">
        <w:tc>
          <w:tcPr>
            <w:tcW w:w="9576" w:type="dxa"/>
            <w:gridSpan w:val="2"/>
          </w:tcPr>
          <w:p w14:paraId="11948C8A" w14:textId="77777777" w:rsidR="006F27D1" w:rsidRDefault="006F27D1" w:rsidP="006F27D1">
            <w:pPr>
              <w:jc w:val="center"/>
            </w:pPr>
            <w:r>
              <w:t xml:space="preserve">Fill All – Wireless On </w:t>
            </w:r>
          </w:p>
        </w:tc>
      </w:tr>
      <w:tr w:rsidR="006F27D1" w14:paraId="63B8A520" w14:textId="77777777" w:rsidTr="006F27D1">
        <w:tc>
          <w:tcPr>
            <w:tcW w:w="1728" w:type="dxa"/>
          </w:tcPr>
          <w:p w14:paraId="7DB470AA" w14:textId="77777777" w:rsidR="006F27D1" w:rsidRDefault="006F27D1" w:rsidP="006F27D1">
            <w:pPr>
              <w:jc w:val="right"/>
            </w:pPr>
            <w:r>
              <w:t>Description:</w:t>
            </w:r>
          </w:p>
        </w:tc>
        <w:tc>
          <w:tcPr>
            <w:tcW w:w="7848" w:type="dxa"/>
          </w:tcPr>
          <w:p w14:paraId="46187C44" w14:textId="77777777" w:rsidR="006F27D1" w:rsidRDefault="006F27D1" w:rsidP="006F27D1">
            <w:r>
              <w:t>Have the application in the first run screen. Attempt to press the register button with all fields correct.</w:t>
            </w:r>
          </w:p>
        </w:tc>
      </w:tr>
      <w:tr w:rsidR="006F27D1" w14:paraId="10EC3573" w14:textId="77777777" w:rsidTr="006F27D1">
        <w:tc>
          <w:tcPr>
            <w:tcW w:w="1728" w:type="dxa"/>
          </w:tcPr>
          <w:p w14:paraId="37CC408B" w14:textId="77777777" w:rsidR="006F27D1" w:rsidRDefault="006F27D1" w:rsidP="006F27D1">
            <w:pPr>
              <w:jc w:val="right"/>
            </w:pPr>
            <w:r>
              <w:t>Expected Result:</w:t>
            </w:r>
          </w:p>
        </w:tc>
        <w:tc>
          <w:tcPr>
            <w:tcW w:w="7848" w:type="dxa"/>
          </w:tcPr>
          <w:p w14:paraId="5CFB90D4" w14:textId="77777777" w:rsidR="006F27D1" w:rsidRDefault="006F27D1" w:rsidP="006F27D1">
            <w:r>
              <w:t>A dialog should appear informing the user of success and the device list should load.</w:t>
            </w:r>
          </w:p>
        </w:tc>
      </w:tr>
      <w:tr w:rsidR="006F27D1" w14:paraId="7D173DB2" w14:textId="77777777" w:rsidTr="006F27D1">
        <w:tc>
          <w:tcPr>
            <w:tcW w:w="1728" w:type="dxa"/>
          </w:tcPr>
          <w:p w14:paraId="6E8DFE7D" w14:textId="77777777" w:rsidR="006F27D1" w:rsidRDefault="006F27D1" w:rsidP="006F27D1">
            <w:pPr>
              <w:jc w:val="right"/>
            </w:pPr>
            <w:r>
              <w:t>Actual Result:</w:t>
            </w:r>
          </w:p>
        </w:tc>
        <w:tc>
          <w:tcPr>
            <w:tcW w:w="7848" w:type="dxa"/>
          </w:tcPr>
          <w:p w14:paraId="1BC6C131" w14:textId="77777777" w:rsidR="006F27D1" w:rsidRDefault="006F27D1" w:rsidP="006F27D1">
            <w:r>
              <w:t>A dialog should appear informing the user of success and the device list should load.</w:t>
            </w:r>
          </w:p>
        </w:tc>
      </w:tr>
      <w:tr w:rsidR="006F27D1" w14:paraId="255643D0" w14:textId="77777777" w:rsidTr="006F27D1">
        <w:tc>
          <w:tcPr>
            <w:tcW w:w="1728" w:type="dxa"/>
          </w:tcPr>
          <w:p w14:paraId="3B5FDFA1" w14:textId="77777777" w:rsidR="006F27D1" w:rsidRDefault="006F27D1" w:rsidP="006F27D1">
            <w:pPr>
              <w:jc w:val="right"/>
            </w:pPr>
            <w:r>
              <w:t>Pass/Fail:</w:t>
            </w:r>
          </w:p>
        </w:tc>
        <w:tc>
          <w:tcPr>
            <w:tcW w:w="7848" w:type="dxa"/>
          </w:tcPr>
          <w:p w14:paraId="21A94583" w14:textId="77777777" w:rsidR="006F27D1" w:rsidRDefault="006F27D1" w:rsidP="006F27D1">
            <w:r>
              <w:t>Pass</w:t>
            </w:r>
          </w:p>
        </w:tc>
      </w:tr>
    </w:tbl>
    <w:p w14:paraId="6556F4A7" w14:textId="77777777" w:rsidR="006F27D1" w:rsidRDefault="006F27D1" w:rsidP="006F27D1"/>
    <w:p w14:paraId="3FB04DDC" w14:textId="77777777" w:rsidR="006F27D1" w:rsidRDefault="006F27D1" w:rsidP="006F27D1">
      <w:pPr>
        <w:pStyle w:val="Heading3"/>
      </w:pPr>
      <w:proofErr w:type="spellStart"/>
      <w:r>
        <w:t>RHBaseStationTableViewController</w:t>
      </w:r>
      <w:proofErr w:type="spellEnd"/>
      <w:r>
        <w:t xml:space="preserve"> View Test</w:t>
      </w:r>
      <w:r w:rsidR="0041550D">
        <w:t xml:space="preserve"> (JW)</w:t>
      </w:r>
    </w:p>
    <w:p w14:paraId="10B1A6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7D5F70" w14:textId="77777777" w:rsidTr="006F27D1">
        <w:tc>
          <w:tcPr>
            <w:tcW w:w="9576" w:type="dxa"/>
            <w:gridSpan w:val="2"/>
          </w:tcPr>
          <w:p w14:paraId="027AE210" w14:textId="77777777" w:rsidR="006F27D1" w:rsidRDefault="006F27D1" w:rsidP="006F27D1">
            <w:pPr>
              <w:jc w:val="center"/>
            </w:pPr>
            <w:r>
              <w:t>Connect to Base Station – Bad IP – No DDNS</w:t>
            </w:r>
          </w:p>
        </w:tc>
      </w:tr>
      <w:tr w:rsidR="006F27D1" w14:paraId="269E8AB7" w14:textId="77777777" w:rsidTr="006F27D1">
        <w:tc>
          <w:tcPr>
            <w:tcW w:w="1728" w:type="dxa"/>
          </w:tcPr>
          <w:p w14:paraId="2D53DFED" w14:textId="77777777" w:rsidR="006F27D1" w:rsidRDefault="006F27D1" w:rsidP="006F27D1">
            <w:pPr>
              <w:jc w:val="right"/>
            </w:pPr>
            <w:r>
              <w:t>Description:</w:t>
            </w:r>
          </w:p>
        </w:tc>
        <w:tc>
          <w:tcPr>
            <w:tcW w:w="7848" w:type="dxa"/>
          </w:tcPr>
          <w:p w14:paraId="5D9537E7" w14:textId="77777777" w:rsidR="006F27D1" w:rsidRDefault="006F27D1" w:rsidP="006F27D1">
            <w:r>
              <w:t>Click on a base station in the list. Attempt to connect without the DDNS server to resolve the serial number.</w:t>
            </w:r>
          </w:p>
        </w:tc>
      </w:tr>
      <w:tr w:rsidR="006F27D1" w14:paraId="6CE851D2" w14:textId="77777777" w:rsidTr="006F27D1">
        <w:tc>
          <w:tcPr>
            <w:tcW w:w="1728" w:type="dxa"/>
          </w:tcPr>
          <w:p w14:paraId="4396B968" w14:textId="77777777" w:rsidR="006F27D1" w:rsidRDefault="006F27D1" w:rsidP="006F27D1">
            <w:pPr>
              <w:jc w:val="right"/>
            </w:pPr>
            <w:r>
              <w:t>Expected Result:</w:t>
            </w:r>
          </w:p>
        </w:tc>
        <w:tc>
          <w:tcPr>
            <w:tcW w:w="7848" w:type="dxa"/>
          </w:tcPr>
          <w:p w14:paraId="7398F4C2" w14:textId="77777777" w:rsidR="006F27D1" w:rsidRDefault="006F27D1" w:rsidP="006F27D1">
            <w:r>
              <w:t>A dialog should appear informing the user to check their connection and try again later.</w:t>
            </w:r>
          </w:p>
        </w:tc>
      </w:tr>
      <w:tr w:rsidR="006F27D1" w14:paraId="26702141" w14:textId="77777777" w:rsidTr="006F27D1">
        <w:tc>
          <w:tcPr>
            <w:tcW w:w="1728" w:type="dxa"/>
          </w:tcPr>
          <w:p w14:paraId="36AAE099" w14:textId="77777777" w:rsidR="006F27D1" w:rsidRDefault="006F27D1" w:rsidP="006F27D1">
            <w:pPr>
              <w:jc w:val="right"/>
            </w:pPr>
            <w:r>
              <w:t>Actual Result:</w:t>
            </w:r>
          </w:p>
        </w:tc>
        <w:tc>
          <w:tcPr>
            <w:tcW w:w="7848" w:type="dxa"/>
          </w:tcPr>
          <w:p w14:paraId="0D156C2C" w14:textId="77777777" w:rsidR="006F27D1" w:rsidRDefault="006F27D1" w:rsidP="006F27D1">
            <w:r>
              <w:t>A dialog should appear informing the user to check their connection and try again later.</w:t>
            </w:r>
          </w:p>
        </w:tc>
      </w:tr>
      <w:tr w:rsidR="006F27D1" w14:paraId="7AF3D7AE" w14:textId="77777777" w:rsidTr="006F27D1">
        <w:tc>
          <w:tcPr>
            <w:tcW w:w="1728" w:type="dxa"/>
          </w:tcPr>
          <w:p w14:paraId="579DFE0E" w14:textId="77777777" w:rsidR="006F27D1" w:rsidRDefault="006F27D1" w:rsidP="006F27D1">
            <w:pPr>
              <w:jc w:val="right"/>
            </w:pPr>
            <w:r>
              <w:t>Pass/Fail:</w:t>
            </w:r>
          </w:p>
        </w:tc>
        <w:tc>
          <w:tcPr>
            <w:tcW w:w="7848" w:type="dxa"/>
          </w:tcPr>
          <w:p w14:paraId="2301688E" w14:textId="77777777" w:rsidR="006F27D1" w:rsidRDefault="006F27D1" w:rsidP="006F27D1">
            <w:r>
              <w:t>Pass</w:t>
            </w:r>
          </w:p>
        </w:tc>
      </w:tr>
    </w:tbl>
    <w:p w14:paraId="4296877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91DF4E" w14:textId="77777777" w:rsidTr="006F27D1">
        <w:tc>
          <w:tcPr>
            <w:tcW w:w="9576" w:type="dxa"/>
            <w:gridSpan w:val="2"/>
          </w:tcPr>
          <w:p w14:paraId="3AD219C8" w14:textId="77777777" w:rsidR="006F27D1" w:rsidRDefault="006F27D1" w:rsidP="006F27D1">
            <w:pPr>
              <w:jc w:val="center"/>
            </w:pPr>
            <w:r>
              <w:t>Connect to Base Station – No Base Station</w:t>
            </w:r>
          </w:p>
        </w:tc>
      </w:tr>
      <w:tr w:rsidR="006F27D1" w14:paraId="28FCC426" w14:textId="77777777" w:rsidTr="006F27D1">
        <w:tc>
          <w:tcPr>
            <w:tcW w:w="1728" w:type="dxa"/>
          </w:tcPr>
          <w:p w14:paraId="41571467" w14:textId="77777777" w:rsidR="006F27D1" w:rsidRDefault="006F27D1" w:rsidP="006F27D1">
            <w:pPr>
              <w:jc w:val="right"/>
            </w:pPr>
            <w:r>
              <w:t>Description:</w:t>
            </w:r>
          </w:p>
        </w:tc>
        <w:tc>
          <w:tcPr>
            <w:tcW w:w="7848" w:type="dxa"/>
          </w:tcPr>
          <w:p w14:paraId="350C38A9" w14:textId="77777777" w:rsidR="006F27D1" w:rsidRDefault="006F27D1" w:rsidP="006F27D1">
            <w:r>
              <w:t>Attempt to connect to a base station that is offline.</w:t>
            </w:r>
          </w:p>
        </w:tc>
      </w:tr>
      <w:tr w:rsidR="006F27D1" w14:paraId="6461B751" w14:textId="77777777" w:rsidTr="006F27D1">
        <w:tc>
          <w:tcPr>
            <w:tcW w:w="1728" w:type="dxa"/>
          </w:tcPr>
          <w:p w14:paraId="251C9EB7" w14:textId="77777777" w:rsidR="006F27D1" w:rsidRDefault="006F27D1" w:rsidP="006F27D1">
            <w:pPr>
              <w:jc w:val="right"/>
            </w:pPr>
            <w:r>
              <w:t>Expected Result:</w:t>
            </w:r>
          </w:p>
        </w:tc>
        <w:tc>
          <w:tcPr>
            <w:tcW w:w="7848" w:type="dxa"/>
          </w:tcPr>
          <w:p w14:paraId="396DF3FD" w14:textId="77777777" w:rsidR="006F27D1" w:rsidRDefault="006F27D1" w:rsidP="006F27D1">
            <w:r>
              <w:t>A dialog should appear informing the user to make sure their base station is on and connected to the internet.</w:t>
            </w:r>
          </w:p>
        </w:tc>
      </w:tr>
      <w:tr w:rsidR="006F27D1" w14:paraId="09E90516" w14:textId="77777777" w:rsidTr="006F27D1">
        <w:tc>
          <w:tcPr>
            <w:tcW w:w="1728" w:type="dxa"/>
          </w:tcPr>
          <w:p w14:paraId="57422415" w14:textId="77777777" w:rsidR="006F27D1" w:rsidRDefault="006F27D1" w:rsidP="006F27D1">
            <w:pPr>
              <w:jc w:val="right"/>
            </w:pPr>
            <w:r>
              <w:t>Actual Result:</w:t>
            </w:r>
          </w:p>
        </w:tc>
        <w:tc>
          <w:tcPr>
            <w:tcW w:w="7848" w:type="dxa"/>
          </w:tcPr>
          <w:p w14:paraId="5D702D5A" w14:textId="77777777" w:rsidR="006F27D1" w:rsidRDefault="006F27D1" w:rsidP="006F27D1">
            <w:r>
              <w:t>A dialog should appear informing the user to make sure their base station is on and connected to the internet.</w:t>
            </w:r>
          </w:p>
        </w:tc>
      </w:tr>
      <w:tr w:rsidR="006F27D1" w14:paraId="3836F371" w14:textId="77777777" w:rsidTr="006F27D1">
        <w:tc>
          <w:tcPr>
            <w:tcW w:w="1728" w:type="dxa"/>
          </w:tcPr>
          <w:p w14:paraId="27C9C57D" w14:textId="77777777" w:rsidR="006F27D1" w:rsidRDefault="006F27D1" w:rsidP="006F27D1">
            <w:pPr>
              <w:jc w:val="right"/>
            </w:pPr>
            <w:r>
              <w:t>Pass/Fail:</w:t>
            </w:r>
          </w:p>
        </w:tc>
        <w:tc>
          <w:tcPr>
            <w:tcW w:w="7848" w:type="dxa"/>
          </w:tcPr>
          <w:p w14:paraId="2256E2A2" w14:textId="77777777" w:rsidR="006F27D1" w:rsidRDefault="006F27D1" w:rsidP="006F27D1">
            <w:r>
              <w:t>Pass</w:t>
            </w:r>
          </w:p>
        </w:tc>
      </w:tr>
    </w:tbl>
    <w:p w14:paraId="023D4D2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FFC6F7D" w14:textId="77777777" w:rsidTr="006F27D1">
        <w:tc>
          <w:tcPr>
            <w:tcW w:w="9576" w:type="dxa"/>
            <w:gridSpan w:val="2"/>
          </w:tcPr>
          <w:p w14:paraId="3D9EAEB3" w14:textId="77777777" w:rsidR="006F27D1" w:rsidRDefault="006F27D1" w:rsidP="006F27D1">
            <w:pPr>
              <w:jc w:val="center"/>
            </w:pPr>
            <w:r>
              <w:t>Connect to Base Station – Bad Password</w:t>
            </w:r>
          </w:p>
        </w:tc>
      </w:tr>
      <w:tr w:rsidR="006F27D1" w14:paraId="28D64BA2" w14:textId="77777777" w:rsidTr="006F27D1">
        <w:tc>
          <w:tcPr>
            <w:tcW w:w="1728" w:type="dxa"/>
          </w:tcPr>
          <w:p w14:paraId="3201A1A4" w14:textId="77777777" w:rsidR="006F27D1" w:rsidRDefault="006F27D1" w:rsidP="006F27D1">
            <w:pPr>
              <w:jc w:val="right"/>
            </w:pPr>
            <w:r>
              <w:t>Description:</w:t>
            </w:r>
          </w:p>
        </w:tc>
        <w:tc>
          <w:tcPr>
            <w:tcW w:w="7848" w:type="dxa"/>
          </w:tcPr>
          <w:p w14:paraId="6BFB016D" w14:textId="77777777" w:rsidR="006F27D1" w:rsidRDefault="006F27D1" w:rsidP="006F27D1">
            <w:r>
              <w:t>Attempt to connect to a base station that is offline.</w:t>
            </w:r>
          </w:p>
        </w:tc>
      </w:tr>
      <w:tr w:rsidR="006F27D1" w14:paraId="19B35B2F" w14:textId="77777777" w:rsidTr="006F27D1">
        <w:tc>
          <w:tcPr>
            <w:tcW w:w="1728" w:type="dxa"/>
          </w:tcPr>
          <w:p w14:paraId="5502BB34" w14:textId="77777777" w:rsidR="006F27D1" w:rsidRDefault="006F27D1" w:rsidP="006F27D1">
            <w:pPr>
              <w:jc w:val="right"/>
            </w:pPr>
            <w:r>
              <w:t>Expected Result:</w:t>
            </w:r>
          </w:p>
        </w:tc>
        <w:tc>
          <w:tcPr>
            <w:tcW w:w="7848" w:type="dxa"/>
          </w:tcPr>
          <w:p w14:paraId="1B7A9B21" w14:textId="77777777" w:rsidR="006F27D1" w:rsidRDefault="006F27D1" w:rsidP="006F27D1">
            <w:r>
              <w:t>A dialog should appear informing the user to check their password.</w:t>
            </w:r>
          </w:p>
        </w:tc>
      </w:tr>
      <w:tr w:rsidR="006F27D1" w14:paraId="2EF4A393" w14:textId="77777777" w:rsidTr="006F27D1">
        <w:tc>
          <w:tcPr>
            <w:tcW w:w="1728" w:type="dxa"/>
          </w:tcPr>
          <w:p w14:paraId="24AC3AB7" w14:textId="77777777" w:rsidR="006F27D1" w:rsidRDefault="006F27D1" w:rsidP="006F27D1">
            <w:pPr>
              <w:jc w:val="right"/>
            </w:pPr>
            <w:r>
              <w:t>Actual Result:</w:t>
            </w:r>
          </w:p>
        </w:tc>
        <w:tc>
          <w:tcPr>
            <w:tcW w:w="7848" w:type="dxa"/>
          </w:tcPr>
          <w:p w14:paraId="2021EBB8" w14:textId="77777777" w:rsidR="006F27D1" w:rsidRDefault="006F27D1" w:rsidP="006F27D1">
            <w:r>
              <w:t>A dialog should appear informing the user to check their password.</w:t>
            </w:r>
          </w:p>
        </w:tc>
      </w:tr>
      <w:tr w:rsidR="006F27D1" w14:paraId="0A1B7BE8" w14:textId="77777777" w:rsidTr="006F27D1">
        <w:tc>
          <w:tcPr>
            <w:tcW w:w="1728" w:type="dxa"/>
          </w:tcPr>
          <w:p w14:paraId="1FA85B03" w14:textId="77777777" w:rsidR="006F27D1" w:rsidRDefault="006F27D1" w:rsidP="006F27D1">
            <w:pPr>
              <w:jc w:val="right"/>
            </w:pPr>
            <w:r>
              <w:t>Pass/Fail:</w:t>
            </w:r>
          </w:p>
        </w:tc>
        <w:tc>
          <w:tcPr>
            <w:tcW w:w="7848" w:type="dxa"/>
          </w:tcPr>
          <w:p w14:paraId="5A4154D9" w14:textId="77777777" w:rsidR="006F27D1" w:rsidRDefault="006F27D1" w:rsidP="006F27D1">
            <w:r>
              <w:t>Pass</w:t>
            </w:r>
          </w:p>
        </w:tc>
      </w:tr>
    </w:tbl>
    <w:p w14:paraId="2AB6D45F"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7B925" w14:textId="77777777" w:rsidTr="006F27D1">
        <w:tc>
          <w:tcPr>
            <w:tcW w:w="9576" w:type="dxa"/>
            <w:gridSpan w:val="2"/>
          </w:tcPr>
          <w:p w14:paraId="25793FA4" w14:textId="77777777" w:rsidR="006F27D1" w:rsidRDefault="006F27D1" w:rsidP="006F27D1">
            <w:pPr>
              <w:jc w:val="center"/>
            </w:pPr>
            <w:r>
              <w:t>Edit Base Station – Wireless On</w:t>
            </w:r>
          </w:p>
        </w:tc>
      </w:tr>
      <w:tr w:rsidR="006F27D1" w14:paraId="4B8C95EF" w14:textId="77777777" w:rsidTr="006F27D1">
        <w:tc>
          <w:tcPr>
            <w:tcW w:w="1728" w:type="dxa"/>
          </w:tcPr>
          <w:p w14:paraId="593039BA" w14:textId="77777777" w:rsidR="006F27D1" w:rsidRDefault="006F27D1" w:rsidP="006F27D1">
            <w:pPr>
              <w:jc w:val="right"/>
            </w:pPr>
            <w:r>
              <w:t>Description:</w:t>
            </w:r>
          </w:p>
        </w:tc>
        <w:tc>
          <w:tcPr>
            <w:tcW w:w="7848" w:type="dxa"/>
          </w:tcPr>
          <w:p w14:paraId="50C46481" w14:textId="77777777" w:rsidR="006F27D1" w:rsidRDefault="006F27D1" w:rsidP="006F27D1">
            <w:r>
              <w:t>Attempt to edit a base station.</w:t>
            </w:r>
          </w:p>
        </w:tc>
      </w:tr>
      <w:tr w:rsidR="006F27D1" w14:paraId="008DC5D9" w14:textId="77777777" w:rsidTr="006F27D1">
        <w:tc>
          <w:tcPr>
            <w:tcW w:w="1728" w:type="dxa"/>
          </w:tcPr>
          <w:p w14:paraId="78AC815C" w14:textId="77777777" w:rsidR="006F27D1" w:rsidRDefault="006F27D1" w:rsidP="006F27D1">
            <w:pPr>
              <w:jc w:val="right"/>
            </w:pPr>
            <w:r>
              <w:t>Expected Result:</w:t>
            </w:r>
          </w:p>
        </w:tc>
        <w:tc>
          <w:tcPr>
            <w:tcW w:w="7848" w:type="dxa"/>
          </w:tcPr>
          <w:p w14:paraId="23FFE040" w14:textId="77777777" w:rsidR="006F27D1" w:rsidRDefault="006F27D1" w:rsidP="006F27D1">
            <w:r>
              <w:t>The edit screen should load.</w:t>
            </w:r>
          </w:p>
        </w:tc>
      </w:tr>
      <w:tr w:rsidR="006F27D1" w14:paraId="0AA41533" w14:textId="77777777" w:rsidTr="006F27D1">
        <w:tc>
          <w:tcPr>
            <w:tcW w:w="1728" w:type="dxa"/>
          </w:tcPr>
          <w:p w14:paraId="2C4FEF37" w14:textId="77777777" w:rsidR="006F27D1" w:rsidRDefault="006F27D1" w:rsidP="006F27D1">
            <w:pPr>
              <w:jc w:val="right"/>
            </w:pPr>
            <w:r>
              <w:t>Actual Result:</w:t>
            </w:r>
          </w:p>
        </w:tc>
        <w:tc>
          <w:tcPr>
            <w:tcW w:w="7848" w:type="dxa"/>
          </w:tcPr>
          <w:p w14:paraId="3A60C0B9" w14:textId="77777777" w:rsidR="006F27D1" w:rsidRDefault="006F27D1" w:rsidP="006F27D1">
            <w:r>
              <w:t>The edit screen should load.</w:t>
            </w:r>
          </w:p>
        </w:tc>
      </w:tr>
      <w:tr w:rsidR="006F27D1" w14:paraId="490CEE12" w14:textId="77777777" w:rsidTr="006F27D1">
        <w:tc>
          <w:tcPr>
            <w:tcW w:w="1728" w:type="dxa"/>
          </w:tcPr>
          <w:p w14:paraId="1CB585A1" w14:textId="77777777" w:rsidR="006F27D1" w:rsidRDefault="006F27D1" w:rsidP="006F27D1">
            <w:pPr>
              <w:jc w:val="right"/>
            </w:pPr>
            <w:r>
              <w:lastRenderedPageBreak/>
              <w:t>Pass/Fail:</w:t>
            </w:r>
          </w:p>
        </w:tc>
        <w:tc>
          <w:tcPr>
            <w:tcW w:w="7848" w:type="dxa"/>
          </w:tcPr>
          <w:p w14:paraId="5611BBD7" w14:textId="77777777" w:rsidR="006F27D1" w:rsidRDefault="006F27D1" w:rsidP="006F27D1">
            <w:r>
              <w:t>Pass</w:t>
            </w:r>
          </w:p>
        </w:tc>
      </w:tr>
    </w:tbl>
    <w:p w14:paraId="00250A8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4B15E61" w14:textId="77777777" w:rsidTr="006F27D1">
        <w:tc>
          <w:tcPr>
            <w:tcW w:w="9576" w:type="dxa"/>
            <w:gridSpan w:val="2"/>
          </w:tcPr>
          <w:p w14:paraId="1BCCF3EB" w14:textId="77777777" w:rsidR="006F27D1" w:rsidRDefault="006F27D1" w:rsidP="006F27D1">
            <w:pPr>
              <w:jc w:val="center"/>
            </w:pPr>
            <w:r>
              <w:t>Edit Base Station – Wireless Off</w:t>
            </w:r>
          </w:p>
        </w:tc>
      </w:tr>
      <w:tr w:rsidR="006F27D1" w14:paraId="51421220" w14:textId="77777777" w:rsidTr="006F27D1">
        <w:tc>
          <w:tcPr>
            <w:tcW w:w="1728" w:type="dxa"/>
          </w:tcPr>
          <w:p w14:paraId="2432D415" w14:textId="77777777" w:rsidR="006F27D1" w:rsidRDefault="006F27D1" w:rsidP="006F27D1">
            <w:pPr>
              <w:jc w:val="right"/>
            </w:pPr>
            <w:r>
              <w:t>Description:</w:t>
            </w:r>
          </w:p>
        </w:tc>
        <w:tc>
          <w:tcPr>
            <w:tcW w:w="7848" w:type="dxa"/>
          </w:tcPr>
          <w:p w14:paraId="36AE711B" w14:textId="77777777" w:rsidR="006F27D1" w:rsidRDefault="006F27D1" w:rsidP="006F27D1">
            <w:r>
              <w:t>Attempt to edit a base station.</w:t>
            </w:r>
          </w:p>
        </w:tc>
      </w:tr>
      <w:tr w:rsidR="006F27D1" w14:paraId="4F76BD78" w14:textId="77777777" w:rsidTr="006F27D1">
        <w:tc>
          <w:tcPr>
            <w:tcW w:w="1728" w:type="dxa"/>
          </w:tcPr>
          <w:p w14:paraId="521D8C0C" w14:textId="77777777" w:rsidR="006F27D1" w:rsidRDefault="006F27D1" w:rsidP="006F27D1">
            <w:pPr>
              <w:jc w:val="right"/>
            </w:pPr>
            <w:r>
              <w:t>Expected Result:</w:t>
            </w:r>
          </w:p>
        </w:tc>
        <w:tc>
          <w:tcPr>
            <w:tcW w:w="7848" w:type="dxa"/>
          </w:tcPr>
          <w:p w14:paraId="259C5C6A" w14:textId="77777777" w:rsidR="006F27D1" w:rsidRDefault="006F27D1" w:rsidP="006F27D1">
            <w:r>
              <w:t>The edit screen should load.</w:t>
            </w:r>
          </w:p>
        </w:tc>
      </w:tr>
      <w:tr w:rsidR="006F27D1" w14:paraId="37066720" w14:textId="77777777" w:rsidTr="006F27D1">
        <w:tc>
          <w:tcPr>
            <w:tcW w:w="1728" w:type="dxa"/>
          </w:tcPr>
          <w:p w14:paraId="28E32C47" w14:textId="77777777" w:rsidR="006F27D1" w:rsidRDefault="006F27D1" w:rsidP="006F27D1">
            <w:pPr>
              <w:jc w:val="right"/>
            </w:pPr>
            <w:r>
              <w:t>Actual Result:</w:t>
            </w:r>
          </w:p>
        </w:tc>
        <w:tc>
          <w:tcPr>
            <w:tcW w:w="7848" w:type="dxa"/>
          </w:tcPr>
          <w:p w14:paraId="7F8F2419" w14:textId="77777777" w:rsidR="006F27D1" w:rsidRDefault="006F27D1" w:rsidP="006F27D1">
            <w:r>
              <w:t>The edit screen should load.</w:t>
            </w:r>
          </w:p>
        </w:tc>
      </w:tr>
      <w:tr w:rsidR="006F27D1" w14:paraId="1F577EA7" w14:textId="77777777" w:rsidTr="006F27D1">
        <w:tc>
          <w:tcPr>
            <w:tcW w:w="1728" w:type="dxa"/>
          </w:tcPr>
          <w:p w14:paraId="7A082092" w14:textId="77777777" w:rsidR="006F27D1" w:rsidRDefault="006F27D1" w:rsidP="006F27D1">
            <w:pPr>
              <w:jc w:val="right"/>
            </w:pPr>
            <w:r>
              <w:t>Pass/Fail:</w:t>
            </w:r>
          </w:p>
        </w:tc>
        <w:tc>
          <w:tcPr>
            <w:tcW w:w="7848" w:type="dxa"/>
          </w:tcPr>
          <w:p w14:paraId="1CAAD9B0" w14:textId="77777777" w:rsidR="006F27D1" w:rsidRDefault="006F27D1" w:rsidP="006F27D1">
            <w:r>
              <w:t>Pass</w:t>
            </w:r>
          </w:p>
        </w:tc>
      </w:tr>
    </w:tbl>
    <w:p w14:paraId="14EA4CF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A463B69" w14:textId="77777777" w:rsidTr="006F27D1">
        <w:tc>
          <w:tcPr>
            <w:tcW w:w="9576" w:type="dxa"/>
            <w:gridSpan w:val="2"/>
          </w:tcPr>
          <w:p w14:paraId="057443B4" w14:textId="77777777" w:rsidR="006F27D1" w:rsidRDefault="006F27D1" w:rsidP="006F27D1">
            <w:pPr>
              <w:jc w:val="center"/>
            </w:pPr>
            <w:r>
              <w:t>Delete Base Station – Wireless On</w:t>
            </w:r>
          </w:p>
        </w:tc>
      </w:tr>
      <w:tr w:rsidR="006F27D1" w14:paraId="5F2C9F23" w14:textId="77777777" w:rsidTr="006F27D1">
        <w:tc>
          <w:tcPr>
            <w:tcW w:w="1728" w:type="dxa"/>
          </w:tcPr>
          <w:p w14:paraId="5F3230B6" w14:textId="77777777" w:rsidR="006F27D1" w:rsidRDefault="006F27D1" w:rsidP="006F27D1">
            <w:pPr>
              <w:jc w:val="right"/>
            </w:pPr>
            <w:r>
              <w:t>Description:</w:t>
            </w:r>
          </w:p>
        </w:tc>
        <w:tc>
          <w:tcPr>
            <w:tcW w:w="7848" w:type="dxa"/>
          </w:tcPr>
          <w:p w14:paraId="753A6AEF" w14:textId="77777777" w:rsidR="006F27D1" w:rsidRDefault="006F27D1" w:rsidP="006F27D1">
            <w:r>
              <w:t>Attempt to delete a base station.</w:t>
            </w:r>
          </w:p>
        </w:tc>
      </w:tr>
      <w:tr w:rsidR="006F27D1" w14:paraId="37F6EDB6" w14:textId="77777777" w:rsidTr="006F27D1">
        <w:tc>
          <w:tcPr>
            <w:tcW w:w="1728" w:type="dxa"/>
          </w:tcPr>
          <w:p w14:paraId="6CAA5D81" w14:textId="77777777" w:rsidR="006F27D1" w:rsidRDefault="006F27D1" w:rsidP="006F27D1">
            <w:pPr>
              <w:jc w:val="right"/>
            </w:pPr>
            <w:r>
              <w:t>Expected Result:</w:t>
            </w:r>
          </w:p>
        </w:tc>
        <w:tc>
          <w:tcPr>
            <w:tcW w:w="7848" w:type="dxa"/>
          </w:tcPr>
          <w:p w14:paraId="4E998BC2" w14:textId="77777777" w:rsidR="006F27D1" w:rsidRDefault="006F27D1" w:rsidP="006F27D1">
            <w:r>
              <w:t>The base station should be deleted</w:t>
            </w:r>
          </w:p>
        </w:tc>
      </w:tr>
      <w:tr w:rsidR="006F27D1" w14:paraId="51927E20" w14:textId="77777777" w:rsidTr="006F27D1">
        <w:tc>
          <w:tcPr>
            <w:tcW w:w="1728" w:type="dxa"/>
          </w:tcPr>
          <w:p w14:paraId="01AF8753" w14:textId="77777777" w:rsidR="006F27D1" w:rsidRDefault="006F27D1" w:rsidP="006F27D1">
            <w:pPr>
              <w:jc w:val="right"/>
            </w:pPr>
            <w:r>
              <w:t>Actual Result:</w:t>
            </w:r>
          </w:p>
        </w:tc>
        <w:tc>
          <w:tcPr>
            <w:tcW w:w="7848" w:type="dxa"/>
          </w:tcPr>
          <w:p w14:paraId="074FEE21" w14:textId="77777777" w:rsidR="006F27D1" w:rsidRDefault="006F27D1" w:rsidP="006F27D1">
            <w:r>
              <w:t>The base station should be deleted</w:t>
            </w:r>
          </w:p>
        </w:tc>
      </w:tr>
      <w:tr w:rsidR="006F27D1" w14:paraId="199ECE73" w14:textId="77777777" w:rsidTr="006F27D1">
        <w:tc>
          <w:tcPr>
            <w:tcW w:w="1728" w:type="dxa"/>
          </w:tcPr>
          <w:p w14:paraId="1E32366F" w14:textId="77777777" w:rsidR="006F27D1" w:rsidRDefault="006F27D1" w:rsidP="006F27D1">
            <w:pPr>
              <w:jc w:val="right"/>
            </w:pPr>
            <w:r>
              <w:t>Pass/Fail:</w:t>
            </w:r>
          </w:p>
        </w:tc>
        <w:tc>
          <w:tcPr>
            <w:tcW w:w="7848" w:type="dxa"/>
          </w:tcPr>
          <w:p w14:paraId="05B1B26D" w14:textId="77777777" w:rsidR="006F27D1" w:rsidRDefault="006F27D1" w:rsidP="006F27D1">
            <w:r>
              <w:t>Pass</w:t>
            </w:r>
          </w:p>
        </w:tc>
      </w:tr>
    </w:tbl>
    <w:p w14:paraId="319A40B4"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0A66D1C" w14:textId="77777777" w:rsidTr="006F27D1">
        <w:tc>
          <w:tcPr>
            <w:tcW w:w="9576" w:type="dxa"/>
            <w:gridSpan w:val="2"/>
          </w:tcPr>
          <w:p w14:paraId="384D3593" w14:textId="77777777" w:rsidR="006F27D1" w:rsidRDefault="006F27D1" w:rsidP="006F27D1">
            <w:pPr>
              <w:jc w:val="center"/>
            </w:pPr>
            <w:r>
              <w:t>Delete Base Station – Wireless Off</w:t>
            </w:r>
          </w:p>
        </w:tc>
      </w:tr>
      <w:tr w:rsidR="006F27D1" w14:paraId="4568DF49" w14:textId="77777777" w:rsidTr="006F27D1">
        <w:tc>
          <w:tcPr>
            <w:tcW w:w="1728" w:type="dxa"/>
          </w:tcPr>
          <w:p w14:paraId="2ECF9906" w14:textId="77777777" w:rsidR="006F27D1" w:rsidRDefault="006F27D1" w:rsidP="006F27D1">
            <w:pPr>
              <w:jc w:val="right"/>
            </w:pPr>
            <w:r>
              <w:t>Description:</w:t>
            </w:r>
          </w:p>
        </w:tc>
        <w:tc>
          <w:tcPr>
            <w:tcW w:w="7848" w:type="dxa"/>
          </w:tcPr>
          <w:p w14:paraId="6FFADC55" w14:textId="77777777" w:rsidR="006F27D1" w:rsidRDefault="006F27D1" w:rsidP="006F27D1">
            <w:r>
              <w:t>Attempt to delete a base station.</w:t>
            </w:r>
          </w:p>
        </w:tc>
      </w:tr>
      <w:tr w:rsidR="006F27D1" w14:paraId="0454F7CD" w14:textId="77777777" w:rsidTr="006F27D1">
        <w:tc>
          <w:tcPr>
            <w:tcW w:w="1728" w:type="dxa"/>
          </w:tcPr>
          <w:p w14:paraId="38D969C7" w14:textId="77777777" w:rsidR="006F27D1" w:rsidRDefault="006F27D1" w:rsidP="006F27D1">
            <w:pPr>
              <w:jc w:val="right"/>
            </w:pPr>
            <w:r>
              <w:t>Expected Result:</w:t>
            </w:r>
          </w:p>
        </w:tc>
        <w:tc>
          <w:tcPr>
            <w:tcW w:w="7848" w:type="dxa"/>
          </w:tcPr>
          <w:p w14:paraId="7B7586ED" w14:textId="77777777" w:rsidR="006F27D1" w:rsidRDefault="006F27D1" w:rsidP="006F27D1">
            <w:r>
              <w:t>The base station should be deleted</w:t>
            </w:r>
          </w:p>
        </w:tc>
      </w:tr>
      <w:tr w:rsidR="006F27D1" w14:paraId="2392E3BE" w14:textId="77777777" w:rsidTr="006F27D1">
        <w:tc>
          <w:tcPr>
            <w:tcW w:w="1728" w:type="dxa"/>
          </w:tcPr>
          <w:p w14:paraId="5B4016E6" w14:textId="77777777" w:rsidR="006F27D1" w:rsidRDefault="006F27D1" w:rsidP="006F27D1">
            <w:pPr>
              <w:jc w:val="right"/>
            </w:pPr>
            <w:r>
              <w:t>Actual Result:</w:t>
            </w:r>
          </w:p>
        </w:tc>
        <w:tc>
          <w:tcPr>
            <w:tcW w:w="7848" w:type="dxa"/>
          </w:tcPr>
          <w:p w14:paraId="0FEA2D19" w14:textId="77777777" w:rsidR="006F27D1" w:rsidRDefault="006F27D1" w:rsidP="006F27D1">
            <w:r>
              <w:t>The base station should be deleted</w:t>
            </w:r>
          </w:p>
        </w:tc>
      </w:tr>
      <w:tr w:rsidR="006F27D1" w14:paraId="7FDCE339" w14:textId="77777777" w:rsidTr="006F27D1">
        <w:tc>
          <w:tcPr>
            <w:tcW w:w="1728" w:type="dxa"/>
          </w:tcPr>
          <w:p w14:paraId="14862ECF" w14:textId="77777777" w:rsidR="006F27D1" w:rsidRDefault="006F27D1" w:rsidP="006F27D1">
            <w:pPr>
              <w:jc w:val="right"/>
            </w:pPr>
            <w:r>
              <w:t>Pass/Fail:</w:t>
            </w:r>
          </w:p>
        </w:tc>
        <w:tc>
          <w:tcPr>
            <w:tcW w:w="7848" w:type="dxa"/>
          </w:tcPr>
          <w:p w14:paraId="304D0D73" w14:textId="77777777" w:rsidR="006F27D1" w:rsidRDefault="006F27D1" w:rsidP="006F27D1">
            <w:r>
              <w:t>Pass</w:t>
            </w:r>
          </w:p>
        </w:tc>
      </w:tr>
    </w:tbl>
    <w:p w14:paraId="51354067" w14:textId="77777777" w:rsidR="006F27D1" w:rsidRDefault="006F27D1" w:rsidP="006F27D1"/>
    <w:p w14:paraId="61364731" w14:textId="77777777" w:rsidR="006F27D1" w:rsidRDefault="006F27D1" w:rsidP="006F27D1">
      <w:pPr>
        <w:pStyle w:val="Heading3"/>
      </w:pPr>
      <w:proofErr w:type="spellStart"/>
      <w:r>
        <w:t>RHUpdateBaseStationViewController</w:t>
      </w:r>
      <w:proofErr w:type="spellEnd"/>
      <w:r w:rsidR="0041550D">
        <w:t xml:space="preserve"> (JW)</w:t>
      </w:r>
    </w:p>
    <w:p w14:paraId="7EA460C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7550690" w14:textId="77777777" w:rsidTr="006F27D1">
        <w:tc>
          <w:tcPr>
            <w:tcW w:w="9576" w:type="dxa"/>
            <w:gridSpan w:val="2"/>
          </w:tcPr>
          <w:p w14:paraId="75B9C841" w14:textId="77777777" w:rsidR="006F27D1" w:rsidRDefault="006F27D1" w:rsidP="006F27D1">
            <w:pPr>
              <w:jc w:val="center"/>
            </w:pPr>
            <w:r>
              <w:t>Fill Nothing – Wireless On</w:t>
            </w:r>
          </w:p>
        </w:tc>
      </w:tr>
      <w:tr w:rsidR="006F27D1" w14:paraId="5209B3CD" w14:textId="77777777" w:rsidTr="006F27D1">
        <w:tc>
          <w:tcPr>
            <w:tcW w:w="1728" w:type="dxa"/>
          </w:tcPr>
          <w:p w14:paraId="34EC7D05" w14:textId="77777777" w:rsidR="006F27D1" w:rsidRDefault="006F27D1" w:rsidP="006F27D1">
            <w:pPr>
              <w:jc w:val="right"/>
            </w:pPr>
            <w:r>
              <w:t>Description:</w:t>
            </w:r>
          </w:p>
        </w:tc>
        <w:tc>
          <w:tcPr>
            <w:tcW w:w="7848" w:type="dxa"/>
          </w:tcPr>
          <w:p w14:paraId="69E04EEE" w14:textId="77777777" w:rsidR="006F27D1" w:rsidRDefault="006F27D1" w:rsidP="006F27D1">
            <w:r>
              <w:t>Delete both fields and click the update button.</w:t>
            </w:r>
          </w:p>
        </w:tc>
      </w:tr>
      <w:tr w:rsidR="006F27D1" w14:paraId="3D8354EA" w14:textId="77777777" w:rsidTr="006F27D1">
        <w:tc>
          <w:tcPr>
            <w:tcW w:w="1728" w:type="dxa"/>
          </w:tcPr>
          <w:p w14:paraId="60D750E7" w14:textId="77777777" w:rsidR="006F27D1" w:rsidRDefault="006F27D1" w:rsidP="006F27D1">
            <w:pPr>
              <w:jc w:val="right"/>
            </w:pPr>
            <w:r>
              <w:t>Expected Result:</w:t>
            </w:r>
          </w:p>
        </w:tc>
        <w:tc>
          <w:tcPr>
            <w:tcW w:w="7848" w:type="dxa"/>
          </w:tcPr>
          <w:p w14:paraId="482E1CD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480700DF" w14:textId="77777777" w:rsidTr="006F27D1">
        <w:tc>
          <w:tcPr>
            <w:tcW w:w="1728" w:type="dxa"/>
          </w:tcPr>
          <w:p w14:paraId="4D336828" w14:textId="77777777" w:rsidR="006F27D1" w:rsidRDefault="006F27D1" w:rsidP="006F27D1">
            <w:pPr>
              <w:jc w:val="right"/>
            </w:pPr>
            <w:r>
              <w:t>Actual Result:</w:t>
            </w:r>
          </w:p>
        </w:tc>
        <w:tc>
          <w:tcPr>
            <w:tcW w:w="7848" w:type="dxa"/>
          </w:tcPr>
          <w:p w14:paraId="7FAF93FF"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2834CC2" w14:textId="77777777" w:rsidTr="006F27D1">
        <w:tc>
          <w:tcPr>
            <w:tcW w:w="1728" w:type="dxa"/>
          </w:tcPr>
          <w:p w14:paraId="2F5E82FA" w14:textId="77777777" w:rsidR="006F27D1" w:rsidRDefault="006F27D1" w:rsidP="006F27D1">
            <w:pPr>
              <w:jc w:val="right"/>
            </w:pPr>
            <w:r>
              <w:t>Pass/Fail:</w:t>
            </w:r>
          </w:p>
        </w:tc>
        <w:tc>
          <w:tcPr>
            <w:tcW w:w="7848" w:type="dxa"/>
          </w:tcPr>
          <w:p w14:paraId="35D7EF05" w14:textId="77777777" w:rsidR="006F27D1" w:rsidRDefault="006F27D1" w:rsidP="006F27D1">
            <w:r>
              <w:t>Pass</w:t>
            </w:r>
          </w:p>
        </w:tc>
      </w:tr>
    </w:tbl>
    <w:p w14:paraId="33EB559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FEAA9FD" w14:textId="77777777" w:rsidTr="006F27D1">
        <w:tc>
          <w:tcPr>
            <w:tcW w:w="9576" w:type="dxa"/>
            <w:gridSpan w:val="2"/>
          </w:tcPr>
          <w:p w14:paraId="056C266C" w14:textId="77777777" w:rsidR="006F27D1" w:rsidRDefault="006F27D1" w:rsidP="006F27D1">
            <w:pPr>
              <w:jc w:val="center"/>
            </w:pPr>
            <w:r>
              <w:t>Fill Nothing – Wireless Off</w:t>
            </w:r>
          </w:p>
        </w:tc>
      </w:tr>
      <w:tr w:rsidR="006F27D1" w14:paraId="583CBF2A" w14:textId="77777777" w:rsidTr="006F27D1">
        <w:tc>
          <w:tcPr>
            <w:tcW w:w="1728" w:type="dxa"/>
          </w:tcPr>
          <w:p w14:paraId="4741EE86" w14:textId="77777777" w:rsidR="006F27D1" w:rsidRDefault="006F27D1" w:rsidP="006F27D1">
            <w:pPr>
              <w:jc w:val="right"/>
            </w:pPr>
            <w:r>
              <w:t>Description:</w:t>
            </w:r>
          </w:p>
        </w:tc>
        <w:tc>
          <w:tcPr>
            <w:tcW w:w="7848" w:type="dxa"/>
          </w:tcPr>
          <w:p w14:paraId="59EE9F5D" w14:textId="77777777" w:rsidR="006F27D1" w:rsidRDefault="006F27D1" w:rsidP="006F27D1">
            <w:r>
              <w:t>Delete both fields and click the update button.</w:t>
            </w:r>
          </w:p>
        </w:tc>
      </w:tr>
      <w:tr w:rsidR="006F27D1" w14:paraId="4B38878C" w14:textId="77777777" w:rsidTr="006F27D1">
        <w:tc>
          <w:tcPr>
            <w:tcW w:w="1728" w:type="dxa"/>
          </w:tcPr>
          <w:p w14:paraId="2CAFFD5A" w14:textId="77777777" w:rsidR="006F27D1" w:rsidRDefault="006F27D1" w:rsidP="006F27D1">
            <w:pPr>
              <w:jc w:val="right"/>
            </w:pPr>
            <w:r>
              <w:t>Expected Result:</w:t>
            </w:r>
          </w:p>
        </w:tc>
        <w:tc>
          <w:tcPr>
            <w:tcW w:w="7848" w:type="dxa"/>
          </w:tcPr>
          <w:p w14:paraId="10955524"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16CD1A2" w14:textId="77777777" w:rsidTr="006F27D1">
        <w:tc>
          <w:tcPr>
            <w:tcW w:w="1728" w:type="dxa"/>
          </w:tcPr>
          <w:p w14:paraId="09FEBCC6" w14:textId="77777777" w:rsidR="006F27D1" w:rsidRDefault="006F27D1" w:rsidP="006F27D1">
            <w:pPr>
              <w:jc w:val="right"/>
            </w:pPr>
            <w:r>
              <w:t>Actual Result:</w:t>
            </w:r>
          </w:p>
        </w:tc>
        <w:tc>
          <w:tcPr>
            <w:tcW w:w="7848" w:type="dxa"/>
          </w:tcPr>
          <w:p w14:paraId="3B99BB65"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3F219D0" w14:textId="77777777" w:rsidTr="006F27D1">
        <w:tc>
          <w:tcPr>
            <w:tcW w:w="1728" w:type="dxa"/>
          </w:tcPr>
          <w:p w14:paraId="65503DD6" w14:textId="77777777" w:rsidR="006F27D1" w:rsidRDefault="006F27D1" w:rsidP="006F27D1">
            <w:pPr>
              <w:jc w:val="right"/>
            </w:pPr>
            <w:r>
              <w:t>Pass/Fail:</w:t>
            </w:r>
          </w:p>
        </w:tc>
        <w:tc>
          <w:tcPr>
            <w:tcW w:w="7848" w:type="dxa"/>
          </w:tcPr>
          <w:p w14:paraId="381A0A7C" w14:textId="77777777" w:rsidR="006F27D1" w:rsidRDefault="006F27D1" w:rsidP="006F27D1">
            <w:r>
              <w:t>Pass</w:t>
            </w:r>
          </w:p>
        </w:tc>
      </w:tr>
    </w:tbl>
    <w:p w14:paraId="58242EB2"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4C7E4F" w14:textId="77777777" w:rsidTr="006F27D1">
        <w:tc>
          <w:tcPr>
            <w:tcW w:w="9576" w:type="dxa"/>
            <w:gridSpan w:val="2"/>
          </w:tcPr>
          <w:p w14:paraId="005D3DB9" w14:textId="77777777" w:rsidR="006F27D1" w:rsidRDefault="006F27D1" w:rsidP="006F27D1">
            <w:pPr>
              <w:jc w:val="center"/>
            </w:pPr>
            <w:r>
              <w:t>Fill Name – Wireless On</w:t>
            </w:r>
          </w:p>
        </w:tc>
      </w:tr>
      <w:tr w:rsidR="006F27D1" w14:paraId="20794021" w14:textId="77777777" w:rsidTr="006F27D1">
        <w:tc>
          <w:tcPr>
            <w:tcW w:w="1728" w:type="dxa"/>
          </w:tcPr>
          <w:p w14:paraId="08AB8D57" w14:textId="77777777" w:rsidR="006F27D1" w:rsidRDefault="006F27D1" w:rsidP="006F27D1">
            <w:pPr>
              <w:jc w:val="right"/>
            </w:pPr>
            <w:r>
              <w:t>Description:</w:t>
            </w:r>
          </w:p>
        </w:tc>
        <w:tc>
          <w:tcPr>
            <w:tcW w:w="7848" w:type="dxa"/>
          </w:tcPr>
          <w:p w14:paraId="1249C7E3" w14:textId="77777777" w:rsidR="006F27D1" w:rsidRDefault="006F27D1" w:rsidP="006F27D1">
            <w:r>
              <w:t>Delete both fields, fill the name field and click the update button.</w:t>
            </w:r>
          </w:p>
        </w:tc>
      </w:tr>
      <w:tr w:rsidR="006F27D1" w14:paraId="28786E2D" w14:textId="77777777" w:rsidTr="006F27D1">
        <w:tc>
          <w:tcPr>
            <w:tcW w:w="1728" w:type="dxa"/>
          </w:tcPr>
          <w:p w14:paraId="33A7FE9F" w14:textId="77777777" w:rsidR="006F27D1" w:rsidRDefault="006F27D1" w:rsidP="006F27D1">
            <w:pPr>
              <w:jc w:val="right"/>
            </w:pPr>
            <w:r>
              <w:t xml:space="preserve">Expected </w:t>
            </w:r>
            <w:r>
              <w:lastRenderedPageBreak/>
              <w:t>Result:</w:t>
            </w:r>
          </w:p>
        </w:tc>
        <w:tc>
          <w:tcPr>
            <w:tcW w:w="7848" w:type="dxa"/>
          </w:tcPr>
          <w:p w14:paraId="7CADC3AE" w14:textId="77777777" w:rsidR="006F27D1" w:rsidRDefault="006F27D1" w:rsidP="006F27D1">
            <w:r>
              <w:lastRenderedPageBreak/>
              <w:t xml:space="preserve">A </w:t>
            </w:r>
            <w:proofErr w:type="spellStart"/>
            <w:r>
              <w:t>CMPopUp</w:t>
            </w:r>
            <w:proofErr w:type="spellEnd"/>
            <w:r>
              <w:t xml:space="preserve"> should appear informing the user to fill the password field. If the </w:t>
            </w:r>
            <w:r>
              <w:lastRenderedPageBreak/>
              <w:t>user clicks base no changes should be made.</w:t>
            </w:r>
          </w:p>
        </w:tc>
      </w:tr>
      <w:tr w:rsidR="006F27D1" w14:paraId="66C61E2D" w14:textId="77777777" w:rsidTr="006F27D1">
        <w:tc>
          <w:tcPr>
            <w:tcW w:w="1728" w:type="dxa"/>
          </w:tcPr>
          <w:p w14:paraId="7AC9E0A8" w14:textId="77777777" w:rsidR="006F27D1" w:rsidRDefault="006F27D1" w:rsidP="006F27D1">
            <w:pPr>
              <w:jc w:val="right"/>
            </w:pPr>
            <w:r>
              <w:lastRenderedPageBreak/>
              <w:t>Actual Result:</w:t>
            </w:r>
          </w:p>
        </w:tc>
        <w:tc>
          <w:tcPr>
            <w:tcW w:w="7848" w:type="dxa"/>
          </w:tcPr>
          <w:p w14:paraId="64918E6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6A17C2F" w14:textId="77777777" w:rsidTr="006F27D1">
        <w:tc>
          <w:tcPr>
            <w:tcW w:w="1728" w:type="dxa"/>
          </w:tcPr>
          <w:p w14:paraId="27F3DB76" w14:textId="77777777" w:rsidR="006F27D1" w:rsidRDefault="006F27D1" w:rsidP="006F27D1">
            <w:pPr>
              <w:jc w:val="right"/>
            </w:pPr>
            <w:r>
              <w:t>Pass/Fail:</w:t>
            </w:r>
          </w:p>
        </w:tc>
        <w:tc>
          <w:tcPr>
            <w:tcW w:w="7848" w:type="dxa"/>
          </w:tcPr>
          <w:p w14:paraId="37218FA4" w14:textId="77777777" w:rsidR="006F27D1" w:rsidRDefault="006F27D1" w:rsidP="006F27D1">
            <w:r>
              <w:t>Pass</w:t>
            </w:r>
          </w:p>
        </w:tc>
      </w:tr>
    </w:tbl>
    <w:p w14:paraId="3929D5C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8F23A2B" w14:textId="77777777" w:rsidTr="006F27D1">
        <w:tc>
          <w:tcPr>
            <w:tcW w:w="9576" w:type="dxa"/>
            <w:gridSpan w:val="2"/>
          </w:tcPr>
          <w:p w14:paraId="743460C3" w14:textId="77777777" w:rsidR="006F27D1" w:rsidRDefault="006F27D1" w:rsidP="006F27D1">
            <w:pPr>
              <w:jc w:val="center"/>
            </w:pPr>
            <w:r>
              <w:t>Fill Name – Wireless Off</w:t>
            </w:r>
          </w:p>
        </w:tc>
      </w:tr>
      <w:tr w:rsidR="006F27D1" w14:paraId="256827E1" w14:textId="77777777" w:rsidTr="006F27D1">
        <w:tc>
          <w:tcPr>
            <w:tcW w:w="1728" w:type="dxa"/>
          </w:tcPr>
          <w:p w14:paraId="5BFED77B" w14:textId="77777777" w:rsidR="006F27D1" w:rsidRDefault="006F27D1" w:rsidP="006F27D1">
            <w:pPr>
              <w:jc w:val="right"/>
            </w:pPr>
            <w:r>
              <w:t>Description:</w:t>
            </w:r>
          </w:p>
        </w:tc>
        <w:tc>
          <w:tcPr>
            <w:tcW w:w="7848" w:type="dxa"/>
          </w:tcPr>
          <w:p w14:paraId="5FF2393C" w14:textId="77777777" w:rsidR="006F27D1" w:rsidRDefault="006F27D1" w:rsidP="006F27D1">
            <w:r>
              <w:t>Delete both fields, fill the name field and click the update button.</w:t>
            </w:r>
          </w:p>
        </w:tc>
      </w:tr>
      <w:tr w:rsidR="006F27D1" w14:paraId="0F1A0863" w14:textId="77777777" w:rsidTr="006F27D1">
        <w:tc>
          <w:tcPr>
            <w:tcW w:w="1728" w:type="dxa"/>
          </w:tcPr>
          <w:p w14:paraId="58104E48" w14:textId="77777777" w:rsidR="006F27D1" w:rsidRDefault="006F27D1" w:rsidP="006F27D1">
            <w:pPr>
              <w:jc w:val="right"/>
            </w:pPr>
            <w:r>
              <w:t>Expected Result:</w:t>
            </w:r>
          </w:p>
        </w:tc>
        <w:tc>
          <w:tcPr>
            <w:tcW w:w="7848" w:type="dxa"/>
          </w:tcPr>
          <w:p w14:paraId="09F351E1"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0747A7D4" w14:textId="77777777" w:rsidTr="006F27D1">
        <w:tc>
          <w:tcPr>
            <w:tcW w:w="1728" w:type="dxa"/>
          </w:tcPr>
          <w:p w14:paraId="336BD93D" w14:textId="77777777" w:rsidR="006F27D1" w:rsidRDefault="006F27D1" w:rsidP="006F27D1">
            <w:pPr>
              <w:jc w:val="right"/>
            </w:pPr>
            <w:r>
              <w:t>Actual Result:</w:t>
            </w:r>
          </w:p>
        </w:tc>
        <w:tc>
          <w:tcPr>
            <w:tcW w:w="7848" w:type="dxa"/>
          </w:tcPr>
          <w:p w14:paraId="5AA50935" w14:textId="77777777" w:rsidR="006F27D1" w:rsidRDefault="006F27D1" w:rsidP="006F27D1">
            <w:r>
              <w:t xml:space="preserve">A </w:t>
            </w:r>
            <w:proofErr w:type="spellStart"/>
            <w:r>
              <w:t>CMPopUp</w:t>
            </w:r>
            <w:proofErr w:type="spellEnd"/>
            <w:r>
              <w:t xml:space="preserve"> should appear informing the user to fill the password field. If the user clicks base no changes should be made.</w:t>
            </w:r>
          </w:p>
        </w:tc>
      </w:tr>
      <w:tr w:rsidR="006F27D1" w14:paraId="6524731D" w14:textId="77777777" w:rsidTr="006F27D1">
        <w:tc>
          <w:tcPr>
            <w:tcW w:w="1728" w:type="dxa"/>
          </w:tcPr>
          <w:p w14:paraId="309CE22B" w14:textId="77777777" w:rsidR="006F27D1" w:rsidRDefault="006F27D1" w:rsidP="006F27D1">
            <w:pPr>
              <w:jc w:val="right"/>
            </w:pPr>
            <w:r>
              <w:t>Pass/Fail:</w:t>
            </w:r>
          </w:p>
        </w:tc>
        <w:tc>
          <w:tcPr>
            <w:tcW w:w="7848" w:type="dxa"/>
          </w:tcPr>
          <w:p w14:paraId="2AEDC03F" w14:textId="77777777" w:rsidR="006F27D1" w:rsidRDefault="006F27D1" w:rsidP="006F27D1">
            <w:r>
              <w:t>Pass</w:t>
            </w:r>
          </w:p>
        </w:tc>
      </w:tr>
    </w:tbl>
    <w:p w14:paraId="2E469389"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9913B1A" w14:textId="77777777" w:rsidTr="006F27D1">
        <w:tc>
          <w:tcPr>
            <w:tcW w:w="9576" w:type="dxa"/>
            <w:gridSpan w:val="2"/>
          </w:tcPr>
          <w:p w14:paraId="7B871310" w14:textId="77777777" w:rsidR="006F27D1" w:rsidRDefault="006F27D1" w:rsidP="006F27D1">
            <w:pPr>
              <w:jc w:val="center"/>
            </w:pPr>
            <w:r>
              <w:t>Fill Password – Wireless On</w:t>
            </w:r>
          </w:p>
        </w:tc>
      </w:tr>
      <w:tr w:rsidR="006F27D1" w14:paraId="1014125A" w14:textId="77777777" w:rsidTr="006F27D1">
        <w:tc>
          <w:tcPr>
            <w:tcW w:w="1728" w:type="dxa"/>
          </w:tcPr>
          <w:p w14:paraId="6FE2D22C" w14:textId="77777777" w:rsidR="006F27D1" w:rsidRDefault="006F27D1" w:rsidP="006F27D1">
            <w:pPr>
              <w:jc w:val="right"/>
            </w:pPr>
            <w:r>
              <w:t>Description:</w:t>
            </w:r>
          </w:p>
        </w:tc>
        <w:tc>
          <w:tcPr>
            <w:tcW w:w="7848" w:type="dxa"/>
          </w:tcPr>
          <w:p w14:paraId="2EE6E9D9" w14:textId="77777777" w:rsidR="006F27D1" w:rsidRDefault="006F27D1" w:rsidP="006F27D1">
            <w:r>
              <w:t>Delete both fields, fill the password field and click the update button.</w:t>
            </w:r>
          </w:p>
        </w:tc>
      </w:tr>
      <w:tr w:rsidR="006F27D1" w14:paraId="7F525646" w14:textId="77777777" w:rsidTr="006F27D1">
        <w:tc>
          <w:tcPr>
            <w:tcW w:w="1728" w:type="dxa"/>
          </w:tcPr>
          <w:p w14:paraId="020A0CA1" w14:textId="77777777" w:rsidR="006F27D1" w:rsidRDefault="006F27D1" w:rsidP="006F27D1">
            <w:pPr>
              <w:jc w:val="right"/>
            </w:pPr>
            <w:r>
              <w:t>Expected Result:</w:t>
            </w:r>
          </w:p>
        </w:tc>
        <w:tc>
          <w:tcPr>
            <w:tcW w:w="7848" w:type="dxa"/>
          </w:tcPr>
          <w:p w14:paraId="26B2F5A3"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238E2722" w14:textId="77777777" w:rsidTr="006F27D1">
        <w:tc>
          <w:tcPr>
            <w:tcW w:w="1728" w:type="dxa"/>
          </w:tcPr>
          <w:p w14:paraId="0B72E770" w14:textId="77777777" w:rsidR="006F27D1" w:rsidRDefault="006F27D1" w:rsidP="006F27D1">
            <w:pPr>
              <w:jc w:val="right"/>
            </w:pPr>
            <w:r>
              <w:t>Actual Result:</w:t>
            </w:r>
          </w:p>
        </w:tc>
        <w:tc>
          <w:tcPr>
            <w:tcW w:w="7848" w:type="dxa"/>
          </w:tcPr>
          <w:p w14:paraId="6C42AB5D"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08BE62BD" w14:textId="77777777" w:rsidTr="006F27D1">
        <w:tc>
          <w:tcPr>
            <w:tcW w:w="1728" w:type="dxa"/>
          </w:tcPr>
          <w:p w14:paraId="7176A0FC" w14:textId="77777777" w:rsidR="006F27D1" w:rsidRDefault="006F27D1" w:rsidP="006F27D1">
            <w:pPr>
              <w:jc w:val="right"/>
            </w:pPr>
            <w:r>
              <w:t>Pass/Fail:</w:t>
            </w:r>
          </w:p>
        </w:tc>
        <w:tc>
          <w:tcPr>
            <w:tcW w:w="7848" w:type="dxa"/>
          </w:tcPr>
          <w:p w14:paraId="4C780DDD" w14:textId="77777777" w:rsidR="006F27D1" w:rsidRDefault="006F27D1" w:rsidP="006F27D1">
            <w:r>
              <w:t>Pass</w:t>
            </w:r>
          </w:p>
        </w:tc>
      </w:tr>
    </w:tbl>
    <w:p w14:paraId="755D10F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4970B5C" w14:textId="77777777" w:rsidTr="006F27D1">
        <w:tc>
          <w:tcPr>
            <w:tcW w:w="9576" w:type="dxa"/>
            <w:gridSpan w:val="2"/>
          </w:tcPr>
          <w:p w14:paraId="04BC21E4" w14:textId="77777777" w:rsidR="006F27D1" w:rsidRDefault="006F27D1" w:rsidP="006F27D1">
            <w:pPr>
              <w:jc w:val="center"/>
            </w:pPr>
            <w:r>
              <w:t>Fill Password – Wireless Off</w:t>
            </w:r>
          </w:p>
        </w:tc>
      </w:tr>
      <w:tr w:rsidR="006F27D1" w14:paraId="5973C57F" w14:textId="77777777" w:rsidTr="006F27D1">
        <w:tc>
          <w:tcPr>
            <w:tcW w:w="1728" w:type="dxa"/>
          </w:tcPr>
          <w:p w14:paraId="6842FBDA" w14:textId="77777777" w:rsidR="006F27D1" w:rsidRDefault="006F27D1" w:rsidP="006F27D1">
            <w:pPr>
              <w:jc w:val="right"/>
            </w:pPr>
            <w:r>
              <w:t>Description:</w:t>
            </w:r>
          </w:p>
        </w:tc>
        <w:tc>
          <w:tcPr>
            <w:tcW w:w="7848" w:type="dxa"/>
          </w:tcPr>
          <w:p w14:paraId="310C829A" w14:textId="77777777" w:rsidR="006F27D1" w:rsidRDefault="006F27D1" w:rsidP="006F27D1">
            <w:r>
              <w:t>Delete both fields, fill the password field and click the update button.</w:t>
            </w:r>
          </w:p>
        </w:tc>
      </w:tr>
      <w:tr w:rsidR="006F27D1" w14:paraId="47655AA1" w14:textId="77777777" w:rsidTr="006F27D1">
        <w:tc>
          <w:tcPr>
            <w:tcW w:w="1728" w:type="dxa"/>
          </w:tcPr>
          <w:p w14:paraId="5E89F1EE" w14:textId="77777777" w:rsidR="006F27D1" w:rsidRDefault="006F27D1" w:rsidP="006F27D1">
            <w:pPr>
              <w:jc w:val="right"/>
            </w:pPr>
            <w:r>
              <w:t>Expected Result:</w:t>
            </w:r>
          </w:p>
        </w:tc>
        <w:tc>
          <w:tcPr>
            <w:tcW w:w="7848" w:type="dxa"/>
          </w:tcPr>
          <w:p w14:paraId="0951665B"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5827D13F" w14:textId="77777777" w:rsidTr="006F27D1">
        <w:tc>
          <w:tcPr>
            <w:tcW w:w="1728" w:type="dxa"/>
          </w:tcPr>
          <w:p w14:paraId="490A264F" w14:textId="77777777" w:rsidR="006F27D1" w:rsidRDefault="006F27D1" w:rsidP="006F27D1">
            <w:pPr>
              <w:jc w:val="right"/>
            </w:pPr>
            <w:r>
              <w:t>Actual Result:</w:t>
            </w:r>
          </w:p>
        </w:tc>
        <w:tc>
          <w:tcPr>
            <w:tcW w:w="7848" w:type="dxa"/>
          </w:tcPr>
          <w:p w14:paraId="463C3006" w14:textId="77777777" w:rsidR="006F27D1" w:rsidRDefault="006F27D1" w:rsidP="006F27D1">
            <w:r>
              <w:t xml:space="preserve">A </w:t>
            </w:r>
            <w:proofErr w:type="spellStart"/>
            <w:r>
              <w:t>CMPopUp</w:t>
            </w:r>
            <w:proofErr w:type="spellEnd"/>
            <w:r>
              <w:t xml:space="preserve"> should appear informing the user to fill the name field. If the user clicks base no changes should be made.</w:t>
            </w:r>
          </w:p>
        </w:tc>
      </w:tr>
      <w:tr w:rsidR="006F27D1" w14:paraId="7669EBD7" w14:textId="77777777" w:rsidTr="006F27D1">
        <w:tc>
          <w:tcPr>
            <w:tcW w:w="1728" w:type="dxa"/>
          </w:tcPr>
          <w:p w14:paraId="1931984D" w14:textId="77777777" w:rsidR="006F27D1" w:rsidRDefault="006F27D1" w:rsidP="006F27D1">
            <w:pPr>
              <w:jc w:val="right"/>
            </w:pPr>
            <w:r>
              <w:t>Pass/Fail:</w:t>
            </w:r>
          </w:p>
        </w:tc>
        <w:tc>
          <w:tcPr>
            <w:tcW w:w="7848" w:type="dxa"/>
          </w:tcPr>
          <w:p w14:paraId="553FB419" w14:textId="77777777" w:rsidR="006F27D1" w:rsidRDefault="006F27D1" w:rsidP="006F27D1">
            <w:r>
              <w:t>Pass</w:t>
            </w:r>
          </w:p>
        </w:tc>
      </w:tr>
    </w:tbl>
    <w:p w14:paraId="37A4BEA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53FB0F" w14:textId="77777777" w:rsidTr="006F27D1">
        <w:tc>
          <w:tcPr>
            <w:tcW w:w="9576" w:type="dxa"/>
            <w:gridSpan w:val="2"/>
          </w:tcPr>
          <w:p w14:paraId="030B1C74" w14:textId="77777777" w:rsidR="006F27D1" w:rsidRDefault="006F27D1" w:rsidP="006F27D1">
            <w:pPr>
              <w:jc w:val="center"/>
            </w:pPr>
            <w:r>
              <w:t>Fill All – Wireless On</w:t>
            </w:r>
          </w:p>
        </w:tc>
      </w:tr>
      <w:tr w:rsidR="006F27D1" w14:paraId="51C0036F" w14:textId="77777777" w:rsidTr="006F27D1">
        <w:tc>
          <w:tcPr>
            <w:tcW w:w="1728" w:type="dxa"/>
          </w:tcPr>
          <w:p w14:paraId="387F8AA4" w14:textId="77777777" w:rsidR="006F27D1" w:rsidRDefault="006F27D1" w:rsidP="006F27D1">
            <w:pPr>
              <w:jc w:val="right"/>
            </w:pPr>
            <w:r>
              <w:t>Description:</w:t>
            </w:r>
          </w:p>
        </w:tc>
        <w:tc>
          <w:tcPr>
            <w:tcW w:w="7848" w:type="dxa"/>
          </w:tcPr>
          <w:p w14:paraId="4138A58E" w14:textId="77777777" w:rsidR="006F27D1" w:rsidRDefault="006F27D1" w:rsidP="006F27D1">
            <w:r>
              <w:t>Delete both fields, fill the all fields and click the update button.</w:t>
            </w:r>
          </w:p>
        </w:tc>
      </w:tr>
      <w:tr w:rsidR="006F27D1" w14:paraId="690A7B50" w14:textId="77777777" w:rsidTr="006F27D1">
        <w:tc>
          <w:tcPr>
            <w:tcW w:w="1728" w:type="dxa"/>
          </w:tcPr>
          <w:p w14:paraId="568D69D5" w14:textId="77777777" w:rsidR="006F27D1" w:rsidRDefault="006F27D1" w:rsidP="006F27D1">
            <w:pPr>
              <w:jc w:val="right"/>
            </w:pPr>
            <w:r>
              <w:t>Expected Result:</w:t>
            </w:r>
          </w:p>
        </w:tc>
        <w:tc>
          <w:tcPr>
            <w:tcW w:w="7848" w:type="dxa"/>
          </w:tcPr>
          <w:p w14:paraId="38110949" w14:textId="77777777" w:rsidR="006F27D1" w:rsidRDefault="006F27D1" w:rsidP="006F27D1">
            <w:r>
              <w:t>A dialog should pop up informing the user that their changes have been saved. The changes should be saved in the database.</w:t>
            </w:r>
          </w:p>
        </w:tc>
      </w:tr>
      <w:tr w:rsidR="006F27D1" w14:paraId="083AA5CB" w14:textId="77777777" w:rsidTr="006F27D1">
        <w:tc>
          <w:tcPr>
            <w:tcW w:w="1728" w:type="dxa"/>
          </w:tcPr>
          <w:p w14:paraId="39D77F80" w14:textId="77777777" w:rsidR="006F27D1" w:rsidRDefault="006F27D1" w:rsidP="006F27D1">
            <w:pPr>
              <w:jc w:val="right"/>
            </w:pPr>
            <w:r>
              <w:t>Actual Result:</w:t>
            </w:r>
          </w:p>
        </w:tc>
        <w:tc>
          <w:tcPr>
            <w:tcW w:w="7848" w:type="dxa"/>
          </w:tcPr>
          <w:p w14:paraId="56E82D8A" w14:textId="77777777" w:rsidR="006F27D1" w:rsidRDefault="006F27D1" w:rsidP="006F27D1">
            <w:r>
              <w:t>A dialog should pop up informing the user that their changes have been saved. The changes should be saved in the database.</w:t>
            </w:r>
          </w:p>
        </w:tc>
      </w:tr>
      <w:tr w:rsidR="006F27D1" w14:paraId="4D816B20" w14:textId="77777777" w:rsidTr="006F27D1">
        <w:tc>
          <w:tcPr>
            <w:tcW w:w="1728" w:type="dxa"/>
          </w:tcPr>
          <w:p w14:paraId="01DA00BF" w14:textId="77777777" w:rsidR="006F27D1" w:rsidRDefault="006F27D1" w:rsidP="006F27D1">
            <w:pPr>
              <w:jc w:val="right"/>
            </w:pPr>
            <w:r>
              <w:t>Pass/Fail:</w:t>
            </w:r>
          </w:p>
        </w:tc>
        <w:tc>
          <w:tcPr>
            <w:tcW w:w="7848" w:type="dxa"/>
          </w:tcPr>
          <w:p w14:paraId="508BF00B" w14:textId="77777777" w:rsidR="006F27D1" w:rsidRDefault="006F27D1" w:rsidP="006F27D1">
            <w:r>
              <w:t>Pass</w:t>
            </w:r>
          </w:p>
        </w:tc>
      </w:tr>
    </w:tbl>
    <w:p w14:paraId="73AF8DD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65BA5A6" w14:textId="77777777" w:rsidTr="006F27D1">
        <w:tc>
          <w:tcPr>
            <w:tcW w:w="9576" w:type="dxa"/>
            <w:gridSpan w:val="2"/>
          </w:tcPr>
          <w:p w14:paraId="6699AD4B" w14:textId="77777777" w:rsidR="006F27D1" w:rsidRDefault="006F27D1" w:rsidP="006F27D1">
            <w:pPr>
              <w:jc w:val="center"/>
            </w:pPr>
            <w:r>
              <w:t>Fill All – Wireless Off</w:t>
            </w:r>
          </w:p>
        </w:tc>
      </w:tr>
      <w:tr w:rsidR="006F27D1" w14:paraId="3D7B4403" w14:textId="77777777" w:rsidTr="006F27D1">
        <w:tc>
          <w:tcPr>
            <w:tcW w:w="1728" w:type="dxa"/>
          </w:tcPr>
          <w:p w14:paraId="11EA96D8" w14:textId="77777777" w:rsidR="006F27D1" w:rsidRDefault="006F27D1" w:rsidP="006F27D1">
            <w:pPr>
              <w:jc w:val="right"/>
            </w:pPr>
            <w:r>
              <w:t>Description:</w:t>
            </w:r>
          </w:p>
        </w:tc>
        <w:tc>
          <w:tcPr>
            <w:tcW w:w="7848" w:type="dxa"/>
          </w:tcPr>
          <w:p w14:paraId="4ED4CDE0" w14:textId="77777777" w:rsidR="006F27D1" w:rsidRDefault="006F27D1" w:rsidP="006F27D1">
            <w:r>
              <w:t>Delete both fields, fill the all fields and click the update button.</w:t>
            </w:r>
          </w:p>
        </w:tc>
      </w:tr>
      <w:tr w:rsidR="006F27D1" w14:paraId="55E8E751" w14:textId="77777777" w:rsidTr="006F27D1">
        <w:tc>
          <w:tcPr>
            <w:tcW w:w="1728" w:type="dxa"/>
          </w:tcPr>
          <w:p w14:paraId="0BB0AD9E" w14:textId="77777777" w:rsidR="006F27D1" w:rsidRDefault="006F27D1" w:rsidP="006F27D1">
            <w:pPr>
              <w:jc w:val="right"/>
            </w:pPr>
            <w:r>
              <w:t>Expected Result:</w:t>
            </w:r>
          </w:p>
        </w:tc>
        <w:tc>
          <w:tcPr>
            <w:tcW w:w="7848" w:type="dxa"/>
          </w:tcPr>
          <w:p w14:paraId="4859E650" w14:textId="77777777" w:rsidR="006F27D1" w:rsidRDefault="006F27D1" w:rsidP="006F27D1">
            <w:r>
              <w:t>A dialog should pop up informing the user that their changes have been saved. The changes should be saved in the database.</w:t>
            </w:r>
          </w:p>
        </w:tc>
      </w:tr>
      <w:tr w:rsidR="006F27D1" w14:paraId="79E13DA4" w14:textId="77777777" w:rsidTr="006F27D1">
        <w:tc>
          <w:tcPr>
            <w:tcW w:w="1728" w:type="dxa"/>
          </w:tcPr>
          <w:p w14:paraId="66E138E7" w14:textId="77777777" w:rsidR="006F27D1" w:rsidRDefault="006F27D1" w:rsidP="006F27D1">
            <w:pPr>
              <w:jc w:val="right"/>
            </w:pPr>
            <w:r>
              <w:t>Actual Result:</w:t>
            </w:r>
          </w:p>
        </w:tc>
        <w:tc>
          <w:tcPr>
            <w:tcW w:w="7848" w:type="dxa"/>
          </w:tcPr>
          <w:p w14:paraId="5B07492B" w14:textId="77777777" w:rsidR="006F27D1" w:rsidRDefault="006F27D1" w:rsidP="006F27D1">
            <w:r>
              <w:t>A dialog should pop up informing the user that their changes have been saved. The changes should be saved in the database.</w:t>
            </w:r>
          </w:p>
        </w:tc>
      </w:tr>
      <w:tr w:rsidR="006F27D1" w14:paraId="7235ACB5" w14:textId="77777777" w:rsidTr="006F27D1">
        <w:tc>
          <w:tcPr>
            <w:tcW w:w="1728" w:type="dxa"/>
          </w:tcPr>
          <w:p w14:paraId="37EC411A" w14:textId="77777777" w:rsidR="006F27D1" w:rsidRDefault="006F27D1" w:rsidP="006F27D1">
            <w:pPr>
              <w:jc w:val="right"/>
            </w:pPr>
            <w:r>
              <w:t>Pass/Fail:</w:t>
            </w:r>
          </w:p>
        </w:tc>
        <w:tc>
          <w:tcPr>
            <w:tcW w:w="7848" w:type="dxa"/>
          </w:tcPr>
          <w:p w14:paraId="26D8ABDD" w14:textId="77777777" w:rsidR="006F27D1" w:rsidRDefault="006F27D1" w:rsidP="006F27D1">
            <w:r>
              <w:t>Pass</w:t>
            </w:r>
          </w:p>
        </w:tc>
      </w:tr>
    </w:tbl>
    <w:p w14:paraId="68AAB9D2" w14:textId="77777777" w:rsidR="006F27D1" w:rsidRDefault="006F27D1" w:rsidP="006F27D1"/>
    <w:p w14:paraId="08E86A6F" w14:textId="77777777" w:rsidR="006F27D1" w:rsidRDefault="006F27D1" w:rsidP="006F27D1">
      <w:pPr>
        <w:pStyle w:val="Heading3"/>
      </w:pPr>
      <w:proofErr w:type="spellStart"/>
      <w:r>
        <w:lastRenderedPageBreak/>
        <w:t>RHDeviceViewController</w:t>
      </w:r>
      <w:proofErr w:type="spellEnd"/>
      <w:r w:rsidR="0041550D">
        <w:t xml:space="preserve"> (JW)</w:t>
      </w:r>
    </w:p>
    <w:tbl>
      <w:tblPr>
        <w:tblStyle w:val="TableGrid"/>
        <w:tblW w:w="0" w:type="auto"/>
        <w:tblLook w:val="04A0" w:firstRow="1" w:lastRow="0" w:firstColumn="1" w:lastColumn="0" w:noHBand="0" w:noVBand="1"/>
      </w:tblPr>
      <w:tblGrid>
        <w:gridCol w:w="1728"/>
        <w:gridCol w:w="7848"/>
      </w:tblGrid>
      <w:tr w:rsidR="006F27D1" w14:paraId="68D87453" w14:textId="77777777" w:rsidTr="006F27D1">
        <w:tc>
          <w:tcPr>
            <w:tcW w:w="9576" w:type="dxa"/>
            <w:gridSpan w:val="2"/>
          </w:tcPr>
          <w:p w14:paraId="51734189" w14:textId="77777777" w:rsidR="006F27D1" w:rsidRDefault="006F27D1" w:rsidP="006F27D1">
            <w:pPr>
              <w:jc w:val="center"/>
            </w:pPr>
            <w:r>
              <w:t>Refresh – Wireless On</w:t>
            </w:r>
          </w:p>
        </w:tc>
      </w:tr>
      <w:tr w:rsidR="006F27D1" w14:paraId="6BE96874" w14:textId="77777777" w:rsidTr="006F27D1">
        <w:tc>
          <w:tcPr>
            <w:tcW w:w="1728" w:type="dxa"/>
          </w:tcPr>
          <w:p w14:paraId="481EEC60" w14:textId="77777777" w:rsidR="006F27D1" w:rsidRDefault="006F27D1" w:rsidP="006F27D1">
            <w:pPr>
              <w:jc w:val="right"/>
            </w:pPr>
            <w:r>
              <w:t>Description:</w:t>
            </w:r>
          </w:p>
        </w:tc>
        <w:tc>
          <w:tcPr>
            <w:tcW w:w="7848" w:type="dxa"/>
          </w:tcPr>
          <w:p w14:paraId="69378EE9" w14:textId="77777777" w:rsidR="006F27D1" w:rsidRDefault="006F27D1" w:rsidP="006F27D1">
            <w:r>
              <w:t>Press the refresh button.</w:t>
            </w:r>
          </w:p>
        </w:tc>
      </w:tr>
      <w:tr w:rsidR="006F27D1" w14:paraId="36FE5F4D" w14:textId="77777777" w:rsidTr="006F27D1">
        <w:tc>
          <w:tcPr>
            <w:tcW w:w="1728" w:type="dxa"/>
          </w:tcPr>
          <w:p w14:paraId="38F71658" w14:textId="77777777" w:rsidR="006F27D1" w:rsidRDefault="006F27D1" w:rsidP="006F27D1">
            <w:pPr>
              <w:jc w:val="right"/>
            </w:pPr>
            <w:r>
              <w:t>Expected Result:</w:t>
            </w:r>
          </w:p>
        </w:tc>
        <w:tc>
          <w:tcPr>
            <w:tcW w:w="7848" w:type="dxa"/>
          </w:tcPr>
          <w:p w14:paraId="0B3F684F" w14:textId="77777777" w:rsidR="006F27D1" w:rsidRDefault="006F27D1" w:rsidP="006F27D1">
            <w:r>
              <w:t>Device states should refresh</w:t>
            </w:r>
          </w:p>
        </w:tc>
      </w:tr>
      <w:tr w:rsidR="006F27D1" w14:paraId="0C5295AB" w14:textId="77777777" w:rsidTr="006F27D1">
        <w:tc>
          <w:tcPr>
            <w:tcW w:w="1728" w:type="dxa"/>
          </w:tcPr>
          <w:p w14:paraId="0E09A187" w14:textId="77777777" w:rsidR="006F27D1" w:rsidRDefault="006F27D1" w:rsidP="006F27D1">
            <w:pPr>
              <w:jc w:val="right"/>
            </w:pPr>
            <w:r>
              <w:t>Actual Result:</w:t>
            </w:r>
          </w:p>
        </w:tc>
        <w:tc>
          <w:tcPr>
            <w:tcW w:w="7848" w:type="dxa"/>
          </w:tcPr>
          <w:p w14:paraId="4CAB189A" w14:textId="77777777" w:rsidR="006F27D1" w:rsidRDefault="006F27D1" w:rsidP="006F27D1">
            <w:r>
              <w:t>Device states should refresh</w:t>
            </w:r>
          </w:p>
        </w:tc>
      </w:tr>
      <w:tr w:rsidR="006F27D1" w14:paraId="51391FB4" w14:textId="77777777" w:rsidTr="006F27D1">
        <w:tc>
          <w:tcPr>
            <w:tcW w:w="1728" w:type="dxa"/>
          </w:tcPr>
          <w:p w14:paraId="2E6B7C5A" w14:textId="77777777" w:rsidR="006F27D1" w:rsidRDefault="006F27D1" w:rsidP="006F27D1">
            <w:pPr>
              <w:jc w:val="right"/>
            </w:pPr>
            <w:r>
              <w:t>Pass/Fail:</w:t>
            </w:r>
          </w:p>
        </w:tc>
        <w:tc>
          <w:tcPr>
            <w:tcW w:w="7848" w:type="dxa"/>
          </w:tcPr>
          <w:p w14:paraId="5A24550F" w14:textId="77777777" w:rsidR="006F27D1" w:rsidRDefault="006F27D1" w:rsidP="006F27D1">
            <w:r>
              <w:t>Pass</w:t>
            </w:r>
          </w:p>
        </w:tc>
      </w:tr>
    </w:tbl>
    <w:p w14:paraId="79E3EF8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CAFF12F" w14:textId="77777777" w:rsidTr="006F27D1">
        <w:tc>
          <w:tcPr>
            <w:tcW w:w="9576" w:type="dxa"/>
            <w:gridSpan w:val="2"/>
          </w:tcPr>
          <w:p w14:paraId="38C5764F" w14:textId="77777777" w:rsidR="006F27D1" w:rsidRDefault="006F27D1" w:rsidP="006F27D1">
            <w:pPr>
              <w:jc w:val="center"/>
            </w:pPr>
            <w:r>
              <w:t>Refresh – Wireless Off</w:t>
            </w:r>
          </w:p>
        </w:tc>
      </w:tr>
      <w:tr w:rsidR="006F27D1" w14:paraId="64784360" w14:textId="77777777" w:rsidTr="006F27D1">
        <w:tc>
          <w:tcPr>
            <w:tcW w:w="1728" w:type="dxa"/>
          </w:tcPr>
          <w:p w14:paraId="42AE80A9" w14:textId="77777777" w:rsidR="006F27D1" w:rsidRDefault="006F27D1" w:rsidP="006F27D1">
            <w:pPr>
              <w:jc w:val="right"/>
            </w:pPr>
            <w:r>
              <w:t>Description:</w:t>
            </w:r>
          </w:p>
        </w:tc>
        <w:tc>
          <w:tcPr>
            <w:tcW w:w="7848" w:type="dxa"/>
          </w:tcPr>
          <w:p w14:paraId="5FA282BA" w14:textId="77777777" w:rsidR="006F27D1" w:rsidRDefault="006F27D1" w:rsidP="006F27D1">
            <w:r>
              <w:t>Press the refresh button.</w:t>
            </w:r>
          </w:p>
        </w:tc>
      </w:tr>
      <w:tr w:rsidR="006F27D1" w14:paraId="38EEA7D4" w14:textId="77777777" w:rsidTr="006F27D1">
        <w:tc>
          <w:tcPr>
            <w:tcW w:w="1728" w:type="dxa"/>
          </w:tcPr>
          <w:p w14:paraId="07470175" w14:textId="77777777" w:rsidR="006F27D1" w:rsidRDefault="006F27D1" w:rsidP="006F27D1">
            <w:pPr>
              <w:jc w:val="right"/>
            </w:pPr>
            <w:r>
              <w:t>Expected Result:</w:t>
            </w:r>
          </w:p>
        </w:tc>
        <w:tc>
          <w:tcPr>
            <w:tcW w:w="7848" w:type="dxa"/>
          </w:tcPr>
          <w:p w14:paraId="066AE639" w14:textId="77777777" w:rsidR="006F27D1" w:rsidRDefault="006F27D1" w:rsidP="006F27D1">
            <w:r>
              <w:t>A dialog should inform the user that the base station could not be reached. All devices states should go offline.</w:t>
            </w:r>
          </w:p>
        </w:tc>
      </w:tr>
      <w:tr w:rsidR="006F27D1" w14:paraId="61BBD75B" w14:textId="77777777" w:rsidTr="006F27D1">
        <w:tc>
          <w:tcPr>
            <w:tcW w:w="1728" w:type="dxa"/>
          </w:tcPr>
          <w:p w14:paraId="37A34D71" w14:textId="77777777" w:rsidR="006F27D1" w:rsidRDefault="006F27D1" w:rsidP="006F27D1">
            <w:pPr>
              <w:jc w:val="right"/>
            </w:pPr>
            <w:r>
              <w:t>Actual Result:</w:t>
            </w:r>
          </w:p>
        </w:tc>
        <w:tc>
          <w:tcPr>
            <w:tcW w:w="7848" w:type="dxa"/>
          </w:tcPr>
          <w:p w14:paraId="3AB13623" w14:textId="77777777" w:rsidR="006F27D1" w:rsidRDefault="006F27D1" w:rsidP="006F27D1">
            <w:r>
              <w:t>A dialog should inform the user that the base station could not be reached. All devices states should go offline.</w:t>
            </w:r>
          </w:p>
        </w:tc>
      </w:tr>
      <w:tr w:rsidR="006F27D1" w14:paraId="57DEC5CA" w14:textId="77777777" w:rsidTr="006F27D1">
        <w:tc>
          <w:tcPr>
            <w:tcW w:w="1728" w:type="dxa"/>
          </w:tcPr>
          <w:p w14:paraId="519E51BC" w14:textId="77777777" w:rsidR="006F27D1" w:rsidRDefault="006F27D1" w:rsidP="006F27D1">
            <w:pPr>
              <w:jc w:val="right"/>
            </w:pPr>
            <w:r>
              <w:t>Pass/Fail:</w:t>
            </w:r>
          </w:p>
        </w:tc>
        <w:tc>
          <w:tcPr>
            <w:tcW w:w="7848" w:type="dxa"/>
          </w:tcPr>
          <w:p w14:paraId="66315C62" w14:textId="77777777" w:rsidR="006F27D1" w:rsidRDefault="006F27D1" w:rsidP="006F27D1">
            <w:r>
              <w:t>Pass</w:t>
            </w:r>
          </w:p>
        </w:tc>
      </w:tr>
    </w:tbl>
    <w:p w14:paraId="76D4CE9A"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EA128BB" w14:textId="77777777" w:rsidTr="006F27D1">
        <w:tc>
          <w:tcPr>
            <w:tcW w:w="9576" w:type="dxa"/>
            <w:gridSpan w:val="2"/>
          </w:tcPr>
          <w:p w14:paraId="11385D6C" w14:textId="77777777" w:rsidR="006F27D1" w:rsidRDefault="006F27D1" w:rsidP="006F27D1">
            <w:pPr>
              <w:jc w:val="center"/>
            </w:pPr>
            <w:r>
              <w:t>Select item that is offline – Wireless On</w:t>
            </w:r>
          </w:p>
        </w:tc>
      </w:tr>
      <w:tr w:rsidR="006F27D1" w14:paraId="1F8FEBF8" w14:textId="77777777" w:rsidTr="006F27D1">
        <w:tc>
          <w:tcPr>
            <w:tcW w:w="1728" w:type="dxa"/>
          </w:tcPr>
          <w:p w14:paraId="30EF1511" w14:textId="77777777" w:rsidR="006F27D1" w:rsidRDefault="006F27D1" w:rsidP="006F27D1">
            <w:pPr>
              <w:jc w:val="right"/>
            </w:pPr>
            <w:r>
              <w:t>Description:</w:t>
            </w:r>
          </w:p>
        </w:tc>
        <w:tc>
          <w:tcPr>
            <w:tcW w:w="7848" w:type="dxa"/>
          </w:tcPr>
          <w:p w14:paraId="6E0FB936" w14:textId="77777777" w:rsidR="006F27D1" w:rsidRDefault="006F27D1" w:rsidP="006F27D1">
            <w:r>
              <w:t>Select a device that is offline.</w:t>
            </w:r>
          </w:p>
        </w:tc>
      </w:tr>
      <w:tr w:rsidR="006F27D1" w14:paraId="7C0E2996" w14:textId="77777777" w:rsidTr="006F27D1">
        <w:tc>
          <w:tcPr>
            <w:tcW w:w="1728" w:type="dxa"/>
          </w:tcPr>
          <w:p w14:paraId="15F0984A" w14:textId="77777777" w:rsidR="006F27D1" w:rsidRDefault="006F27D1" w:rsidP="006F27D1">
            <w:pPr>
              <w:jc w:val="right"/>
            </w:pPr>
            <w:r>
              <w:t>Expected Result:</w:t>
            </w:r>
          </w:p>
        </w:tc>
        <w:tc>
          <w:tcPr>
            <w:tcW w:w="7848" w:type="dxa"/>
          </w:tcPr>
          <w:p w14:paraId="086D03AB" w14:textId="77777777" w:rsidR="006F27D1" w:rsidRDefault="006F27D1" w:rsidP="006F27D1">
            <w:r>
              <w:t>Should load the error screen</w:t>
            </w:r>
          </w:p>
        </w:tc>
      </w:tr>
      <w:tr w:rsidR="006F27D1" w14:paraId="0A77FEF5" w14:textId="77777777" w:rsidTr="006F27D1">
        <w:tc>
          <w:tcPr>
            <w:tcW w:w="1728" w:type="dxa"/>
          </w:tcPr>
          <w:p w14:paraId="4F5D4658" w14:textId="77777777" w:rsidR="006F27D1" w:rsidRDefault="006F27D1" w:rsidP="006F27D1">
            <w:pPr>
              <w:jc w:val="right"/>
            </w:pPr>
            <w:r>
              <w:t>Actual Result:</w:t>
            </w:r>
          </w:p>
        </w:tc>
        <w:tc>
          <w:tcPr>
            <w:tcW w:w="7848" w:type="dxa"/>
          </w:tcPr>
          <w:p w14:paraId="2DA296F3" w14:textId="77777777" w:rsidR="006F27D1" w:rsidRDefault="006F27D1" w:rsidP="006F27D1">
            <w:r>
              <w:t>Should load the error screen</w:t>
            </w:r>
          </w:p>
        </w:tc>
      </w:tr>
      <w:tr w:rsidR="006F27D1" w14:paraId="323BDBB4" w14:textId="77777777" w:rsidTr="006F27D1">
        <w:tc>
          <w:tcPr>
            <w:tcW w:w="1728" w:type="dxa"/>
          </w:tcPr>
          <w:p w14:paraId="0598012D" w14:textId="77777777" w:rsidR="006F27D1" w:rsidRDefault="006F27D1" w:rsidP="006F27D1">
            <w:pPr>
              <w:jc w:val="right"/>
            </w:pPr>
            <w:r>
              <w:t>Pass/Fail:</w:t>
            </w:r>
          </w:p>
        </w:tc>
        <w:tc>
          <w:tcPr>
            <w:tcW w:w="7848" w:type="dxa"/>
          </w:tcPr>
          <w:p w14:paraId="40CB2C59" w14:textId="77777777" w:rsidR="006F27D1" w:rsidRDefault="006F27D1" w:rsidP="006F27D1">
            <w:r>
              <w:t>Pass</w:t>
            </w:r>
          </w:p>
        </w:tc>
      </w:tr>
    </w:tbl>
    <w:p w14:paraId="093DCEB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A778DE9" w14:textId="77777777" w:rsidTr="006F27D1">
        <w:tc>
          <w:tcPr>
            <w:tcW w:w="9576" w:type="dxa"/>
            <w:gridSpan w:val="2"/>
          </w:tcPr>
          <w:p w14:paraId="19EE69F6" w14:textId="77777777" w:rsidR="006F27D1" w:rsidRDefault="006F27D1" w:rsidP="006F27D1">
            <w:pPr>
              <w:jc w:val="center"/>
            </w:pPr>
            <w:r>
              <w:t>Select item that is offline – Wireless Off</w:t>
            </w:r>
          </w:p>
        </w:tc>
      </w:tr>
      <w:tr w:rsidR="006F27D1" w14:paraId="1FBCE895" w14:textId="77777777" w:rsidTr="006F27D1">
        <w:tc>
          <w:tcPr>
            <w:tcW w:w="1728" w:type="dxa"/>
          </w:tcPr>
          <w:p w14:paraId="6CFD4966" w14:textId="77777777" w:rsidR="006F27D1" w:rsidRDefault="006F27D1" w:rsidP="006F27D1">
            <w:pPr>
              <w:jc w:val="right"/>
            </w:pPr>
            <w:r>
              <w:t>Description:</w:t>
            </w:r>
          </w:p>
        </w:tc>
        <w:tc>
          <w:tcPr>
            <w:tcW w:w="7848" w:type="dxa"/>
          </w:tcPr>
          <w:p w14:paraId="7E5757FB" w14:textId="77777777" w:rsidR="006F27D1" w:rsidRDefault="006F27D1" w:rsidP="006F27D1">
            <w:r>
              <w:t>Select a device that is offline.</w:t>
            </w:r>
          </w:p>
        </w:tc>
      </w:tr>
      <w:tr w:rsidR="006F27D1" w14:paraId="39703666" w14:textId="77777777" w:rsidTr="006F27D1">
        <w:tc>
          <w:tcPr>
            <w:tcW w:w="1728" w:type="dxa"/>
          </w:tcPr>
          <w:p w14:paraId="5373FDB9" w14:textId="77777777" w:rsidR="006F27D1" w:rsidRDefault="006F27D1" w:rsidP="006F27D1">
            <w:pPr>
              <w:jc w:val="right"/>
            </w:pPr>
            <w:r>
              <w:t>Expected Result:</w:t>
            </w:r>
          </w:p>
        </w:tc>
        <w:tc>
          <w:tcPr>
            <w:tcW w:w="7848" w:type="dxa"/>
          </w:tcPr>
          <w:p w14:paraId="642A2B33" w14:textId="77777777" w:rsidR="006F27D1" w:rsidRDefault="006F27D1" w:rsidP="006F27D1">
            <w:r>
              <w:t>Should load the error screen</w:t>
            </w:r>
          </w:p>
        </w:tc>
      </w:tr>
      <w:tr w:rsidR="006F27D1" w14:paraId="09083718" w14:textId="77777777" w:rsidTr="006F27D1">
        <w:tc>
          <w:tcPr>
            <w:tcW w:w="1728" w:type="dxa"/>
          </w:tcPr>
          <w:p w14:paraId="4FF9C29A" w14:textId="77777777" w:rsidR="006F27D1" w:rsidRDefault="006F27D1" w:rsidP="006F27D1">
            <w:pPr>
              <w:jc w:val="right"/>
            </w:pPr>
            <w:r>
              <w:t>Actual Result:</w:t>
            </w:r>
          </w:p>
        </w:tc>
        <w:tc>
          <w:tcPr>
            <w:tcW w:w="7848" w:type="dxa"/>
          </w:tcPr>
          <w:p w14:paraId="619172DE" w14:textId="77777777" w:rsidR="006F27D1" w:rsidRDefault="006F27D1" w:rsidP="006F27D1">
            <w:r>
              <w:t>Should load the error screen</w:t>
            </w:r>
          </w:p>
        </w:tc>
      </w:tr>
      <w:tr w:rsidR="006F27D1" w14:paraId="4B085B50" w14:textId="77777777" w:rsidTr="006F27D1">
        <w:tc>
          <w:tcPr>
            <w:tcW w:w="1728" w:type="dxa"/>
          </w:tcPr>
          <w:p w14:paraId="0A2D9119" w14:textId="77777777" w:rsidR="006F27D1" w:rsidRDefault="006F27D1" w:rsidP="006F27D1">
            <w:pPr>
              <w:jc w:val="right"/>
            </w:pPr>
            <w:r>
              <w:t>Pass/Fail:</w:t>
            </w:r>
          </w:p>
        </w:tc>
        <w:tc>
          <w:tcPr>
            <w:tcW w:w="7848" w:type="dxa"/>
          </w:tcPr>
          <w:p w14:paraId="107B9EEF" w14:textId="77777777" w:rsidR="006F27D1" w:rsidRDefault="006F27D1" w:rsidP="006F27D1">
            <w:r>
              <w:t>Pass</w:t>
            </w:r>
          </w:p>
        </w:tc>
      </w:tr>
    </w:tbl>
    <w:p w14:paraId="2E8658C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F1F9982" w14:textId="77777777" w:rsidTr="006F27D1">
        <w:tc>
          <w:tcPr>
            <w:tcW w:w="9576" w:type="dxa"/>
            <w:gridSpan w:val="2"/>
          </w:tcPr>
          <w:p w14:paraId="6758C49B" w14:textId="77777777" w:rsidR="006F27D1" w:rsidRDefault="006F27D1" w:rsidP="006F27D1">
            <w:pPr>
              <w:jc w:val="center"/>
            </w:pPr>
            <w:r>
              <w:t>Connect to device that is online – No Base Station</w:t>
            </w:r>
          </w:p>
        </w:tc>
      </w:tr>
      <w:tr w:rsidR="006F27D1" w14:paraId="250E0BEC" w14:textId="77777777" w:rsidTr="006F27D1">
        <w:tc>
          <w:tcPr>
            <w:tcW w:w="1728" w:type="dxa"/>
          </w:tcPr>
          <w:p w14:paraId="157DC710" w14:textId="77777777" w:rsidR="006F27D1" w:rsidRDefault="006F27D1" w:rsidP="006F27D1">
            <w:pPr>
              <w:jc w:val="right"/>
            </w:pPr>
            <w:r>
              <w:t>Description:</w:t>
            </w:r>
          </w:p>
        </w:tc>
        <w:tc>
          <w:tcPr>
            <w:tcW w:w="7848" w:type="dxa"/>
          </w:tcPr>
          <w:p w14:paraId="6F6878CB" w14:textId="77777777" w:rsidR="006F27D1" w:rsidRDefault="006F27D1" w:rsidP="006F27D1">
            <w:r>
              <w:t>Attempt to connect to a device that is online when the base station is offline.</w:t>
            </w:r>
          </w:p>
        </w:tc>
      </w:tr>
      <w:tr w:rsidR="006F27D1" w14:paraId="3B72BB2E" w14:textId="77777777" w:rsidTr="006F27D1">
        <w:tc>
          <w:tcPr>
            <w:tcW w:w="1728" w:type="dxa"/>
          </w:tcPr>
          <w:p w14:paraId="31A933BC" w14:textId="77777777" w:rsidR="006F27D1" w:rsidRDefault="006F27D1" w:rsidP="006F27D1">
            <w:pPr>
              <w:jc w:val="right"/>
            </w:pPr>
            <w:r>
              <w:t>Expected Result:</w:t>
            </w:r>
          </w:p>
        </w:tc>
        <w:tc>
          <w:tcPr>
            <w:tcW w:w="7848" w:type="dxa"/>
          </w:tcPr>
          <w:p w14:paraId="7D7C6748" w14:textId="77777777" w:rsidR="006F27D1" w:rsidRDefault="006F27D1" w:rsidP="006F27D1">
            <w:r>
              <w:t>A dialog should inform the user that the base station could not be reached. All devices states should go offline.</w:t>
            </w:r>
          </w:p>
        </w:tc>
      </w:tr>
      <w:tr w:rsidR="006F27D1" w14:paraId="6C149BD8" w14:textId="77777777" w:rsidTr="006F27D1">
        <w:tc>
          <w:tcPr>
            <w:tcW w:w="1728" w:type="dxa"/>
          </w:tcPr>
          <w:p w14:paraId="7DD5C5E9" w14:textId="77777777" w:rsidR="006F27D1" w:rsidRDefault="006F27D1" w:rsidP="006F27D1">
            <w:pPr>
              <w:jc w:val="right"/>
            </w:pPr>
            <w:r>
              <w:t>Actual Result:</w:t>
            </w:r>
          </w:p>
        </w:tc>
        <w:tc>
          <w:tcPr>
            <w:tcW w:w="7848" w:type="dxa"/>
          </w:tcPr>
          <w:p w14:paraId="46BF58E5" w14:textId="77777777" w:rsidR="006F27D1" w:rsidRDefault="006F27D1" w:rsidP="006F27D1">
            <w:r>
              <w:t>A dialog should inform the user that the base station could not be reached. All devices states should go offline.</w:t>
            </w:r>
          </w:p>
        </w:tc>
      </w:tr>
      <w:tr w:rsidR="006F27D1" w14:paraId="305872A4" w14:textId="77777777" w:rsidTr="006F27D1">
        <w:tc>
          <w:tcPr>
            <w:tcW w:w="1728" w:type="dxa"/>
          </w:tcPr>
          <w:p w14:paraId="5A00446B" w14:textId="77777777" w:rsidR="006F27D1" w:rsidRDefault="006F27D1" w:rsidP="006F27D1">
            <w:pPr>
              <w:jc w:val="right"/>
            </w:pPr>
            <w:r>
              <w:t>Pass/Fail:</w:t>
            </w:r>
          </w:p>
        </w:tc>
        <w:tc>
          <w:tcPr>
            <w:tcW w:w="7848" w:type="dxa"/>
          </w:tcPr>
          <w:p w14:paraId="73513A50" w14:textId="77777777" w:rsidR="006F27D1" w:rsidRDefault="006F27D1" w:rsidP="006F27D1">
            <w:r>
              <w:t>Pass</w:t>
            </w:r>
          </w:p>
        </w:tc>
      </w:tr>
    </w:tbl>
    <w:p w14:paraId="31FFEBC7" w14:textId="77777777" w:rsidR="006F27D1" w:rsidRDefault="006F27D1" w:rsidP="006F27D1"/>
    <w:p w14:paraId="06B2CC20" w14:textId="77777777" w:rsidR="006F27D1" w:rsidRDefault="006F27D1" w:rsidP="006F27D1"/>
    <w:p w14:paraId="01AF0048" w14:textId="77777777" w:rsidR="006F27D1" w:rsidRDefault="006F27D1" w:rsidP="006F27D1">
      <w:pPr>
        <w:pStyle w:val="Heading3"/>
      </w:pPr>
      <w:proofErr w:type="spellStart"/>
      <w:r>
        <w:t>RHGarageDoorViewController</w:t>
      </w:r>
      <w:proofErr w:type="spellEnd"/>
      <w:r w:rsidR="0041550D">
        <w:t xml:space="preserve"> (JK)</w:t>
      </w:r>
    </w:p>
    <w:tbl>
      <w:tblPr>
        <w:tblStyle w:val="TableGrid"/>
        <w:tblW w:w="0" w:type="auto"/>
        <w:tblLook w:val="04A0" w:firstRow="1" w:lastRow="0" w:firstColumn="1" w:lastColumn="0" w:noHBand="0" w:noVBand="1"/>
      </w:tblPr>
      <w:tblGrid>
        <w:gridCol w:w="1728"/>
        <w:gridCol w:w="7848"/>
      </w:tblGrid>
      <w:tr w:rsidR="006F27D1" w14:paraId="459FB9DF" w14:textId="77777777" w:rsidTr="006F27D1">
        <w:tc>
          <w:tcPr>
            <w:tcW w:w="9576" w:type="dxa"/>
            <w:gridSpan w:val="2"/>
          </w:tcPr>
          <w:p w14:paraId="587E08A4" w14:textId="77777777" w:rsidR="006F27D1" w:rsidRDefault="006F27D1" w:rsidP="006F27D1">
            <w:pPr>
              <w:jc w:val="center"/>
            </w:pPr>
            <w:proofErr w:type="spellStart"/>
            <w:r>
              <w:t>getRequestDictForAction:andHumanMessage</w:t>
            </w:r>
            <w:proofErr w:type="spellEnd"/>
            <w:r>
              <w:t>: - toggle request</w:t>
            </w:r>
          </w:p>
        </w:tc>
      </w:tr>
      <w:tr w:rsidR="006F27D1" w14:paraId="7D2BBF87" w14:textId="77777777" w:rsidTr="006F27D1">
        <w:tc>
          <w:tcPr>
            <w:tcW w:w="1728" w:type="dxa"/>
          </w:tcPr>
          <w:p w14:paraId="20C2CC2D" w14:textId="77777777" w:rsidR="006F27D1" w:rsidRDefault="006F27D1" w:rsidP="006F27D1">
            <w:pPr>
              <w:jc w:val="right"/>
            </w:pPr>
            <w:r>
              <w:t>Description:</w:t>
            </w:r>
          </w:p>
        </w:tc>
        <w:tc>
          <w:tcPr>
            <w:tcW w:w="7848" w:type="dxa"/>
          </w:tcPr>
          <w:p w14:paraId="3821DD35"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toggle request.</w:t>
            </w:r>
          </w:p>
          <w:p w14:paraId="64A10855" w14:textId="77777777" w:rsidR="006F27D1" w:rsidRDefault="006F27D1" w:rsidP="006F27D1">
            <w:r>
              <w:lastRenderedPageBreak/>
              <w:t>Parameters: 0, “Toggle”</w:t>
            </w:r>
          </w:p>
          <w:p w14:paraId="67DA046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D649834" w14:textId="77777777" w:rsidR="006F27D1" w:rsidRDefault="006F27D1" w:rsidP="006F27D1"/>
        </w:tc>
      </w:tr>
      <w:tr w:rsidR="006F27D1" w14:paraId="4B2D2B01" w14:textId="77777777" w:rsidTr="006F27D1">
        <w:tc>
          <w:tcPr>
            <w:tcW w:w="1728" w:type="dxa"/>
          </w:tcPr>
          <w:p w14:paraId="2D0E3238" w14:textId="77777777" w:rsidR="006F27D1" w:rsidRDefault="006F27D1" w:rsidP="006F27D1">
            <w:pPr>
              <w:jc w:val="right"/>
            </w:pPr>
            <w:r>
              <w:lastRenderedPageBreak/>
              <w:t>Expected Result:</w:t>
            </w:r>
          </w:p>
        </w:tc>
        <w:tc>
          <w:tcPr>
            <w:tcW w:w="7848" w:type="dxa"/>
          </w:tcPr>
          <w:p w14:paraId="1687B4E0" w14:textId="77777777" w:rsidR="006F27D1" w:rsidRDefault="006F27D1" w:rsidP="006F27D1">
            <w:r>
              <w:t xml:space="preserve">Valid request dictionary with action: 0, </w:t>
            </w:r>
            <w:proofErr w:type="spellStart"/>
            <w:r>
              <w:t>humanMessage</w:t>
            </w:r>
            <w:proofErr w:type="spellEnd"/>
            <w:r>
              <w:t xml:space="preserve">: Toggle,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60F55276" w14:textId="77777777" w:rsidTr="006F27D1">
        <w:tc>
          <w:tcPr>
            <w:tcW w:w="1728" w:type="dxa"/>
          </w:tcPr>
          <w:p w14:paraId="0C7E4658" w14:textId="77777777" w:rsidR="006F27D1" w:rsidRDefault="006F27D1" w:rsidP="006F27D1">
            <w:pPr>
              <w:jc w:val="right"/>
            </w:pPr>
            <w:r>
              <w:t>Actual Result:</w:t>
            </w:r>
          </w:p>
        </w:tc>
        <w:tc>
          <w:tcPr>
            <w:tcW w:w="7848" w:type="dxa"/>
          </w:tcPr>
          <w:p w14:paraId="3105CE46" w14:textId="77777777" w:rsidR="006F27D1" w:rsidRDefault="006F27D1" w:rsidP="006F27D1">
            <w:r>
              <w:t>{</w:t>
            </w:r>
          </w:p>
          <w:p w14:paraId="0BC30731" w14:textId="77777777" w:rsidR="006F27D1" w:rsidRDefault="006F27D1" w:rsidP="006F27D1">
            <w:r>
              <w:t xml:space="preserve">    </w:t>
            </w:r>
            <w:proofErr w:type="spellStart"/>
            <w:r>
              <w:t>HRDeviceRequest</w:t>
            </w:r>
            <w:proofErr w:type="spellEnd"/>
            <w:r>
              <w:t xml:space="preserve"> = </w:t>
            </w:r>
          </w:p>
          <w:p w14:paraId="77F164BB" w14:textId="77777777" w:rsidR="006F27D1" w:rsidRDefault="006F27D1" w:rsidP="006F27D1">
            <w:r>
              <w:t>{</w:t>
            </w:r>
          </w:p>
          <w:p w14:paraId="5BF1A62E" w14:textId="77777777" w:rsidR="006F27D1" w:rsidRDefault="006F27D1" w:rsidP="006F27D1">
            <w:r>
              <w:t xml:space="preserve">    Data = 0;</w:t>
            </w:r>
          </w:p>
          <w:p w14:paraId="703DACD5" w14:textId="77777777" w:rsidR="006F27D1" w:rsidRDefault="006F27D1" w:rsidP="006F27D1">
            <w:r>
              <w:t xml:space="preserve">    </w:t>
            </w:r>
            <w:proofErr w:type="spellStart"/>
            <w:r>
              <w:t>DeviceID</w:t>
            </w:r>
            <w:proofErr w:type="spellEnd"/>
            <w:r>
              <w:t xml:space="preserve"> = George;</w:t>
            </w:r>
          </w:p>
          <w:p w14:paraId="4649D257" w14:textId="77777777" w:rsidR="006F27D1" w:rsidRDefault="006F27D1" w:rsidP="006F27D1">
            <w:r>
              <w:t xml:space="preserve">    </w:t>
            </w:r>
            <w:proofErr w:type="spellStart"/>
            <w:r>
              <w:t>HumanMessage</w:t>
            </w:r>
            <w:proofErr w:type="spellEnd"/>
            <w:r>
              <w:t xml:space="preserve"> = Toggle;</w:t>
            </w:r>
          </w:p>
          <w:p w14:paraId="0D2DCFC8" w14:textId="77777777" w:rsidR="006F27D1" w:rsidRDefault="006F27D1" w:rsidP="006F27D1">
            <w:r>
              <w:t xml:space="preserve">    Password: password;</w:t>
            </w:r>
          </w:p>
          <w:p w14:paraId="701A3A1C" w14:textId="77777777" w:rsidR="006F27D1" w:rsidRDefault="006F27D1" w:rsidP="006F27D1">
            <w:r>
              <w:t xml:space="preserve">    Type: </w:t>
            </w:r>
            <w:proofErr w:type="spellStart"/>
            <w:r>
              <w:t>str</w:t>
            </w:r>
            <w:proofErr w:type="spellEnd"/>
            <w:r>
              <w:t>;</w:t>
            </w:r>
          </w:p>
          <w:p w14:paraId="5162B38D" w14:textId="77777777" w:rsidR="006F27D1" w:rsidRDefault="006F27D1" w:rsidP="006F27D1">
            <w:r>
              <w:t>};</w:t>
            </w:r>
          </w:p>
          <w:p w14:paraId="4DCB1388" w14:textId="77777777" w:rsidR="006F27D1" w:rsidRDefault="006F27D1" w:rsidP="006F27D1">
            <w:r>
              <w:t>}</w:t>
            </w:r>
          </w:p>
        </w:tc>
      </w:tr>
      <w:tr w:rsidR="006F27D1" w14:paraId="08CE5A2D" w14:textId="77777777" w:rsidTr="006F27D1">
        <w:tc>
          <w:tcPr>
            <w:tcW w:w="1728" w:type="dxa"/>
          </w:tcPr>
          <w:p w14:paraId="1C7202AD" w14:textId="77777777" w:rsidR="006F27D1" w:rsidRDefault="006F27D1" w:rsidP="006F27D1">
            <w:pPr>
              <w:jc w:val="right"/>
            </w:pPr>
            <w:r>
              <w:t>Pass/Fail:</w:t>
            </w:r>
          </w:p>
        </w:tc>
        <w:tc>
          <w:tcPr>
            <w:tcW w:w="7848" w:type="dxa"/>
          </w:tcPr>
          <w:p w14:paraId="33A84CBC" w14:textId="77777777" w:rsidR="006F27D1" w:rsidRDefault="006F27D1" w:rsidP="006F27D1">
            <w:r>
              <w:t>Pass</w:t>
            </w:r>
          </w:p>
        </w:tc>
      </w:tr>
    </w:tbl>
    <w:p w14:paraId="6F2783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797FF16" w14:textId="77777777" w:rsidTr="006F27D1">
        <w:tc>
          <w:tcPr>
            <w:tcW w:w="9576" w:type="dxa"/>
            <w:gridSpan w:val="2"/>
          </w:tcPr>
          <w:p w14:paraId="0917C3C2" w14:textId="77777777" w:rsidR="006F27D1" w:rsidRDefault="006F27D1" w:rsidP="006F27D1">
            <w:pPr>
              <w:jc w:val="center"/>
            </w:pPr>
            <w:proofErr w:type="spellStart"/>
            <w:r>
              <w:t>getRequestDictForAction:andHumanMessage</w:t>
            </w:r>
            <w:proofErr w:type="spellEnd"/>
            <w:r>
              <w:t>: - query request</w:t>
            </w:r>
          </w:p>
        </w:tc>
      </w:tr>
      <w:tr w:rsidR="006F27D1" w14:paraId="7973B94D" w14:textId="77777777" w:rsidTr="006F27D1">
        <w:tc>
          <w:tcPr>
            <w:tcW w:w="1728" w:type="dxa"/>
          </w:tcPr>
          <w:p w14:paraId="70D8F0E2" w14:textId="77777777" w:rsidR="006F27D1" w:rsidRDefault="006F27D1" w:rsidP="006F27D1">
            <w:pPr>
              <w:jc w:val="right"/>
            </w:pPr>
            <w:r>
              <w:t>Description:</w:t>
            </w:r>
          </w:p>
        </w:tc>
        <w:tc>
          <w:tcPr>
            <w:tcW w:w="7848" w:type="dxa"/>
          </w:tcPr>
          <w:p w14:paraId="57084B50" w14:textId="77777777" w:rsidR="006F27D1" w:rsidRDefault="006F27D1" w:rsidP="006F27D1">
            <w:r>
              <w:t xml:space="preserve">This test ensures that the </w:t>
            </w:r>
            <w:proofErr w:type="spellStart"/>
            <w:r>
              <w:t>getRequestDictForAction</w:t>
            </w:r>
            <w:proofErr w:type="gramStart"/>
            <w:r>
              <w:t>:andHumanMessage</w:t>
            </w:r>
            <w:proofErr w:type="spellEnd"/>
            <w:proofErr w:type="gramEnd"/>
            <w:r>
              <w:t>: correctly creates a query request.</w:t>
            </w:r>
          </w:p>
          <w:p w14:paraId="4946F67A" w14:textId="77777777" w:rsidR="006F27D1" w:rsidRDefault="006F27D1" w:rsidP="006F27D1">
            <w:r>
              <w:t>Parameters: 1, “Query”</w:t>
            </w:r>
          </w:p>
          <w:p w14:paraId="5FE2729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0568A171" w14:textId="77777777" w:rsidR="006F27D1" w:rsidRDefault="006F27D1" w:rsidP="006F27D1"/>
        </w:tc>
      </w:tr>
      <w:tr w:rsidR="006F27D1" w14:paraId="31AF8874" w14:textId="77777777" w:rsidTr="006F27D1">
        <w:tc>
          <w:tcPr>
            <w:tcW w:w="1728" w:type="dxa"/>
          </w:tcPr>
          <w:p w14:paraId="134FDF67" w14:textId="77777777" w:rsidR="006F27D1" w:rsidRDefault="006F27D1" w:rsidP="006F27D1">
            <w:pPr>
              <w:jc w:val="right"/>
            </w:pPr>
            <w:r>
              <w:t>Expected Result:</w:t>
            </w:r>
          </w:p>
        </w:tc>
        <w:tc>
          <w:tcPr>
            <w:tcW w:w="7848" w:type="dxa"/>
          </w:tcPr>
          <w:p w14:paraId="0DC38C99" w14:textId="77777777" w:rsidR="006F27D1" w:rsidRDefault="006F27D1" w:rsidP="006F27D1">
            <w:r>
              <w:t xml:space="preserve">Valid request dictionary with action: 1, </w:t>
            </w:r>
            <w:proofErr w:type="spellStart"/>
            <w:r>
              <w:t>humanMessage</w:t>
            </w:r>
            <w:proofErr w:type="spellEnd"/>
            <w:r>
              <w:t xml:space="preserve">: Query,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26FDBC4D" w14:textId="77777777" w:rsidTr="006F27D1">
        <w:tc>
          <w:tcPr>
            <w:tcW w:w="1728" w:type="dxa"/>
          </w:tcPr>
          <w:p w14:paraId="02B7BC46" w14:textId="77777777" w:rsidR="006F27D1" w:rsidRDefault="006F27D1" w:rsidP="006F27D1">
            <w:pPr>
              <w:jc w:val="right"/>
            </w:pPr>
            <w:r>
              <w:t>Actual Result:</w:t>
            </w:r>
          </w:p>
        </w:tc>
        <w:tc>
          <w:tcPr>
            <w:tcW w:w="7848" w:type="dxa"/>
          </w:tcPr>
          <w:p w14:paraId="3D340785" w14:textId="77777777" w:rsidR="006F27D1" w:rsidRDefault="006F27D1" w:rsidP="006F27D1">
            <w:r>
              <w:t>{</w:t>
            </w:r>
          </w:p>
          <w:p w14:paraId="58192EDB" w14:textId="77777777" w:rsidR="006F27D1" w:rsidRDefault="006F27D1" w:rsidP="006F27D1">
            <w:r>
              <w:t xml:space="preserve">    </w:t>
            </w:r>
            <w:proofErr w:type="spellStart"/>
            <w:r>
              <w:t>HRDeviceRequest</w:t>
            </w:r>
            <w:proofErr w:type="spellEnd"/>
            <w:r>
              <w:t xml:space="preserve"> = </w:t>
            </w:r>
          </w:p>
          <w:p w14:paraId="243B4DCA" w14:textId="77777777" w:rsidR="006F27D1" w:rsidRDefault="006F27D1" w:rsidP="006F27D1">
            <w:r>
              <w:t>{</w:t>
            </w:r>
          </w:p>
          <w:p w14:paraId="0E6488F6" w14:textId="77777777" w:rsidR="006F27D1" w:rsidRDefault="006F27D1" w:rsidP="006F27D1">
            <w:r>
              <w:t xml:space="preserve">    Data = 1;</w:t>
            </w:r>
          </w:p>
          <w:p w14:paraId="1B217EDC" w14:textId="77777777" w:rsidR="006F27D1" w:rsidRDefault="006F27D1" w:rsidP="006F27D1">
            <w:r>
              <w:t xml:space="preserve">    </w:t>
            </w:r>
            <w:proofErr w:type="spellStart"/>
            <w:r>
              <w:t>DeviceID</w:t>
            </w:r>
            <w:proofErr w:type="spellEnd"/>
            <w:r>
              <w:t xml:space="preserve"> = George;</w:t>
            </w:r>
          </w:p>
          <w:p w14:paraId="1C8714D2" w14:textId="77777777" w:rsidR="006F27D1" w:rsidRDefault="006F27D1" w:rsidP="006F27D1">
            <w:r>
              <w:t xml:space="preserve">    </w:t>
            </w:r>
            <w:proofErr w:type="spellStart"/>
            <w:r>
              <w:t>HumanMessage</w:t>
            </w:r>
            <w:proofErr w:type="spellEnd"/>
            <w:r>
              <w:t xml:space="preserve"> = Query;</w:t>
            </w:r>
          </w:p>
          <w:p w14:paraId="5F965580" w14:textId="77777777" w:rsidR="006F27D1" w:rsidRDefault="006F27D1" w:rsidP="006F27D1">
            <w:r>
              <w:t xml:space="preserve">    Password: password;</w:t>
            </w:r>
          </w:p>
          <w:p w14:paraId="4CCFF7A3" w14:textId="77777777" w:rsidR="006F27D1" w:rsidRDefault="006F27D1" w:rsidP="006F27D1">
            <w:r>
              <w:t xml:space="preserve">    Type: </w:t>
            </w:r>
            <w:proofErr w:type="spellStart"/>
            <w:r>
              <w:t>str</w:t>
            </w:r>
            <w:proofErr w:type="spellEnd"/>
            <w:r>
              <w:t>;</w:t>
            </w:r>
          </w:p>
          <w:p w14:paraId="3AFC51B4" w14:textId="77777777" w:rsidR="006F27D1" w:rsidRDefault="006F27D1" w:rsidP="006F27D1">
            <w:r>
              <w:t>};</w:t>
            </w:r>
          </w:p>
          <w:p w14:paraId="38670DE8" w14:textId="77777777" w:rsidR="006F27D1" w:rsidRDefault="006F27D1" w:rsidP="006F27D1">
            <w:r>
              <w:t>}</w:t>
            </w:r>
          </w:p>
        </w:tc>
      </w:tr>
      <w:tr w:rsidR="006F27D1" w14:paraId="7E0E9E3C" w14:textId="77777777" w:rsidTr="006F27D1">
        <w:tc>
          <w:tcPr>
            <w:tcW w:w="1728" w:type="dxa"/>
          </w:tcPr>
          <w:p w14:paraId="03138D7B" w14:textId="77777777" w:rsidR="006F27D1" w:rsidRDefault="006F27D1" w:rsidP="006F27D1">
            <w:pPr>
              <w:jc w:val="right"/>
            </w:pPr>
            <w:r>
              <w:t>Pass/Fail:</w:t>
            </w:r>
          </w:p>
        </w:tc>
        <w:tc>
          <w:tcPr>
            <w:tcW w:w="7848" w:type="dxa"/>
          </w:tcPr>
          <w:p w14:paraId="6BB6196F" w14:textId="77777777" w:rsidR="006F27D1" w:rsidRDefault="006F27D1" w:rsidP="006F27D1">
            <w:r>
              <w:t>Pass</w:t>
            </w:r>
          </w:p>
        </w:tc>
      </w:tr>
    </w:tbl>
    <w:p w14:paraId="7984FC5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194C62B" w14:textId="77777777" w:rsidTr="006F27D1">
        <w:tc>
          <w:tcPr>
            <w:tcW w:w="9576" w:type="dxa"/>
            <w:gridSpan w:val="2"/>
          </w:tcPr>
          <w:p w14:paraId="743D0651" w14:textId="77777777" w:rsidR="006F27D1" w:rsidRDefault="006F27D1" w:rsidP="006F27D1">
            <w:pPr>
              <w:jc w:val="center"/>
            </w:pPr>
            <w:proofErr w:type="spellStart"/>
            <w:r>
              <w:t>getRequestDictForAction:andHumanMessage</w:t>
            </w:r>
            <w:proofErr w:type="spellEnd"/>
            <w:r>
              <w:t>: - nil human request</w:t>
            </w:r>
          </w:p>
        </w:tc>
      </w:tr>
      <w:tr w:rsidR="006F27D1" w14:paraId="0AB2F51C" w14:textId="77777777" w:rsidTr="006F27D1">
        <w:tc>
          <w:tcPr>
            <w:tcW w:w="1728" w:type="dxa"/>
          </w:tcPr>
          <w:p w14:paraId="745D655A" w14:textId="77777777" w:rsidR="006F27D1" w:rsidRDefault="006F27D1" w:rsidP="006F27D1">
            <w:pPr>
              <w:jc w:val="right"/>
            </w:pPr>
            <w:r>
              <w:t>Description:</w:t>
            </w:r>
          </w:p>
        </w:tc>
        <w:tc>
          <w:tcPr>
            <w:tcW w:w="7848" w:type="dxa"/>
          </w:tcPr>
          <w:p w14:paraId="0450C980" w14:textId="77777777" w:rsidR="006F27D1" w:rsidRDefault="006F27D1" w:rsidP="006F27D1">
            <w:r>
              <w:t xml:space="preserve">This test ensures that a nil human message doesn’t break </w:t>
            </w:r>
            <w:proofErr w:type="spellStart"/>
            <w:r>
              <w:t>getRequestDictForAction</w:t>
            </w:r>
            <w:proofErr w:type="gramStart"/>
            <w:r>
              <w:t>:andHumanMessage</w:t>
            </w:r>
            <w:proofErr w:type="spellEnd"/>
            <w:proofErr w:type="gramEnd"/>
            <w:r>
              <w:t>:.</w:t>
            </w:r>
          </w:p>
          <w:p w14:paraId="04799079" w14:textId="77777777" w:rsidR="006F27D1" w:rsidRDefault="006F27D1" w:rsidP="006F27D1">
            <w:r>
              <w:t>Parameters: 1, nil</w:t>
            </w:r>
          </w:p>
          <w:p w14:paraId="757984D8"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30420550" w14:textId="77777777" w:rsidR="006F27D1" w:rsidRDefault="006F27D1" w:rsidP="006F27D1"/>
        </w:tc>
      </w:tr>
      <w:tr w:rsidR="006F27D1" w14:paraId="344CD472" w14:textId="77777777" w:rsidTr="006F27D1">
        <w:tc>
          <w:tcPr>
            <w:tcW w:w="1728" w:type="dxa"/>
          </w:tcPr>
          <w:p w14:paraId="51B971B3" w14:textId="77777777" w:rsidR="006F27D1" w:rsidRDefault="006F27D1" w:rsidP="006F27D1">
            <w:pPr>
              <w:jc w:val="right"/>
            </w:pPr>
            <w:r>
              <w:t>Expected Result:</w:t>
            </w:r>
          </w:p>
        </w:tc>
        <w:tc>
          <w:tcPr>
            <w:tcW w:w="7848" w:type="dxa"/>
          </w:tcPr>
          <w:p w14:paraId="3C354155" w14:textId="77777777" w:rsidR="006F27D1" w:rsidRDefault="006F27D1" w:rsidP="006F27D1">
            <w:r>
              <w:t xml:space="preserve">Valid request dictionary with action: 1, </w:t>
            </w:r>
            <w:proofErr w:type="spellStart"/>
            <w:r>
              <w:t>humanMessage</w:t>
            </w:r>
            <w:proofErr w:type="spellEnd"/>
            <w:r>
              <w:t xml:space="preserve">: “(null)”, </w:t>
            </w:r>
            <w:proofErr w:type="spellStart"/>
            <w:r>
              <w:t>deviceID</w:t>
            </w:r>
            <w:proofErr w:type="spellEnd"/>
            <w:r>
              <w:t xml:space="preserve">: </w:t>
            </w:r>
            <w:proofErr w:type="spellStart"/>
            <w:r>
              <w:t>George,password</w:t>
            </w:r>
            <w:proofErr w:type="spellEnd"/>
            <w:r>
              <w:t xml:space="preserve">: password, </w:t>
            </w:r>
            <w:proofErr w:type="spellStart"/>
            <w:r>
              <w:t>Type:str</w:t>
            </w:r>
            <w:proofErr w:type="spellEnd"/>
          </w:p>
        </w:tc>
      </w:tr>
      <w:tr w:rsidR="006F27D1" w14:paraId="3F7F698F" w14:textId="77777777" w:rsidTr="006F27D1">
        <w:tc>
          <w:tcPr>
            <w:tcW w:w="1728" w:type="dxa"/>
          </w:tcPr>
          <w:p w14:paraId="17AE5BFC" w14:textId="77777777" w:rsidR="006F27D1" w:rsidRDefault="006F27D1" w:rsidP="006F27D1">
            <w:pPr>
              <w:jc w:val="right"/>
            </w:pPr>
            <w:r>
              <w:t>Actual Result:</w:t>
            </w:r>
          </w:p>
        </w:tc>
        <w:tc>
          <w:tcPr>
            <w:tcW w:w="7848" w:type="dxa"/>
          </w:tcPr>
          <w:p w14:paraId="2C9BD3C1" w14:textId="77777777" w:rsidR="006F27D1" w:rsidRDefault="006F27D1" w:rsidP="006F27D1">
            <w:r>
              <w:t>{</w:t>
            </w:r>
          </w:p>
          <w:p w14:paraId="2B9D2CD5" w14:textId="77777777" w:rsidR="006F27D1" w:rsidRDefault="006F27D1" w:rsidP="006F27D1">
            <w:r>
              <w:lastRenderedPageBreak/>
              <w:t xml:space="preserve">    </w:t>
            </w:r>
            <w:proofErr w:type="spellStart"/>
            <w:r>
              <w:t>HRDeviceRequest</w:t>
            </w:r>
            <w:proofErr w:type="spellEnd"/>
            <w:r>
              <w:t xml:space="preserve"> = </w:t>
            </w:r>
          </w:p>
          <w:p w14:paraId="5A137EBC" w14:textId="77777777" w:rsidR="006F27D1" w:rsidRDefault="006F27D1" w:rsidP="006F27D1">
            <w:r>
              <w:t>{</w:t>
            </w:r>
          </w:p>
          <w:p w14:paraId="64A18554" w14:textId="77777777" w:rsidR="006F27D1" w:rsidRDefault="006F27D1" w:rsidP="006F27D1">
            <w:r>
              <w:t xml:space="preserve">    Data = 1;</w:t>
            </w:r>
          </w:p>
          <w:p w14:paraId="4E2E1995" w14:textId="77777777" w:rsidR="006F27D1" w:rsidRDefault="006F27D1" w:rsidP="006F27D1">
            <w:r>
              <w:t xml:space="preserve">    </w:t>
            </w:r>
            <w:proofErr w:type="spellStart"/>
            <w:r>
              <w:t>DeviceID</w:t>
            </w:r>
            <w:proofErr w:type="spellEnd"/>
            <w:r>
              <w:t xml:space="preserve"> = George;</w:t>
            </w:r>
          </w:p>
          <w:p w14:paraId="493FF088" w14:textId="77777777" w:rsidR="006F27D1" w:rsidRDefault="006F27D1" w:rsidP="006F27D1">
            <w:r>
              <w:t xml:space="preserve">    </w:t>
            </w:r>
            <w:proofErr w:type="spellStart"/>
            <w:r>
              <w:t>HumanMessage</w:t>
            </w:r>
            <w:proofErr w:type="spellEnd"/>
            <w:r>
              <w:t xml:space="preserve"> = “(null)”;</w:t>
            </w:r>
          </w:p>
          <w:p w14:paraId="43921611" w14:textId="77777777" w:rsidR="006F27D1" w:rsidRDefault="006F27D1" w:rsidP="006F27D1">
            <w:r>
              <w:t xml:space="preserve">    Password: password;</w:t>
            </w:r>
          </w:p>
          <w:p w14:paraId="4FF9C842" w14:textId="77777777" w:rsidR="006F27D1" w:rsidRDefault="006F27D1" w:rsidP="006F27D1">
            <w:r>
              <w:t xml:space="preserve">    Type: </w:t>
            </w:r>
            <w:proofErr w:type="spellStart"/>
            <w:r>
              <w:t>str</w:t>
            </w:r>
            <w:proofErr w:type="spellEnd"/>
            <w:r>
              <w:t>;</w:t>
            </w:r>
          </w:p>
          <w:p w14:paraId="18010B41" w14:textId="77777777" w:rsidR="006F27D1" w:rsidRDefault="006F27D1" w:rsidP="006F27D1">
            <w:r>
              <w:t>};</w:t>
            </w:r>
          </w:p>
          <w:p w14:paraId="2D2765C3" w14:textId="77777777" w:rsidR="006F27D1" w:rsidRDefault="006F27D1" w:rsidP="006F27D1">
            <w:r>
              <w:t>}</w:t>
            </w:r>
          </w:p>
        </w:tc>
      </w:tr>
      <w:tr w:rsidR="006F27D1" w14:paraId="3F668A92" w14:textId="77777777" w:rsidTr="006F27D1">
        <w:tc>
          <w:tcPr>
            <w:tcW w:w="1728" w:type="dxa"/>
          </w:tcPr>
          <w:p w14:paraId="6DACDB50" w14:textId="77777777" w:rsidR="006F27D1" w:rsidRDefault="006F27D1" w:rsidP="006F27D1">
            <w:pPr>
              <w:jc w:val="right"/>
            </w:pPr>
            <w:r>
              <w:lastRenderedPageBreak/>
              <w:t>Pass/Fail:</w:t>
            </w:r>
          </w:p>
        </w:tc>
        <w:tc>
          <w:tcPr>
            <w:tcW w:w="7848" w:type="dxa"/>
          </w:tcPr>
          <w:p w14:paraId="7FEAEDDA" w14:textId="77777777" w:rsidR="006F27D1" w:rsidRDefault="006F27D1" w:rsidP="006F27D1">
            <w:r>
              <w:t>Pass</w:t>
            </w:r>
          </w:p>
        </w:tc>
      </w:tr>
    </w:tbl>
    <w:p w14:paraId="5411F73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2578BD9" w14:textId="77777777" w:rsidTr="006F27D1">
        <w:tc>
          <w:tcPr>
            <w:tcW w:w="9576" w:type="dxa"/>
            <w:gridSpan w:val="2"/>
          </w:tcPr>
          <w:p w14:paraId="7C9BAD61" w14:textId="77777777" w:rsidR="006F27D1" w:rsidRDefault="006F27D1" w:rsidP="006F27D1">
            <w:pPr>
              <w:jc w:val="center"/>
            </w:pPr>
            <w:r>
              <w:t xml:space="preserve">Test </w:t>
            </w:r>
            <w:proofErr w:type="spellStart"/>
            <w:r>
              <w:t>getValueForKey:FromRequest</w:t>
            </w:r>
            <w:proofErr w:type="spellEnd"/>
            <w:r>
              <w:t>:</w:t>
            </w:r>
          </w:p>
        </w:tc>
      </w:tr>
      <w:tr w:rsidR="006F27D1" w14:paraId="50B0B5D9" w14:textId="77777777" w:rsidTr="006F27D1">
        <w:tc>
          <w:tcPr>
            <w:tcW w:w="1728" w:type="dxa"/>
          </w:tcPr>
          <w:p w14:paraId="7B651B10" w14:textId="77777777" w:rsidR="006F27D1" w:rsidRDefault="006F27D1" w:rsidP="006F27D1">
            <w:pPr>
              <w:jc w:val="right"/>
            </w:pPr>
            <w:r>
              <w:t>Description:</w:t>
            </w:r>
          </w:p>
        </w:tc>
        <w:tc>
          <w:tcPr>
            <w:tcW w:w="7848" w:type="dxa"/>
          </w:tcPr>
          <w:p w14:paraId="6DC56367"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6B5231E0" w14:textId="77777777" w:rsidR="006F27D1" w:rsidRDefault="006F27D1" w:rsidP="006F27D1">
            <w:r>
              <w:t>Parameters: “Data”,</w:t>
            </w:r>
          </w:p>
          <w:p w14:paraId="4FC1FA22" w14:textId="77777777" w:rsidR="006F27D1" w:rsidRDefault="006F27D1" w:rsidP="006F27D1">
            <w:r>
              <w:t xml:space="preserve"> {</w:t>
            </w:r>
          </w:p>
          <w:p w14:paraId="4E4DAC6B" w14:textId="77777777" w:rsidR="006F27D1" w:rsidRDefault="006F27D1" w:rsidP="006F27D1">
            <w:r>
              <w:t xml:space="preserve">    </w:t>
            </w:r>
            <w:proofErr w:type="spellStart"/>
            <w:r>
              <w:t>HRDeviceRequest</w:t>
            </w:r>
            <w:proofErr w:type="spellEnd"/>
            <w:r>
              <w:t xml:space="preserve"> = </w:t>
            </w:r>
          </w:p>
          <w:p w14:paraId="112B9B1F" w14:textId="77777777" w:rsidR="006F27D1" w:rsidRDefault="006F27D1" w:rsidP="006F27D1">
            <w:r>
              <w:t>{</w:t>
            </w:r>
          </w:p>
          <w:p w14:paraId="26FC9358" w14:textId="77777777" w:rsidR="006F27D1" w:rsidRDefault="006F27D1" w:rsidP="006F27D1">
            <w:r>
              <w:t xml:space="preserve">    Data = 0;</w:t>
            </w:r>
          </w:p>
          <w:p w14:paraId="1EF27A0C" w14:textId="77777777" w:rsidR="006F27D1" w:rsidRDefault="006F27D1" w:rsidP="006F27D1">
            <w:r>
              <w:t xml:space="preserve">    </w:t>
            </w:r>
            <w:proofErr w:type="spellStart"/>
            <w:r>
              <w:t>DeviceID</w:t>
            </w:r>
            <w:proofErr w:type="spellEnd"/>
            <w:r>
              <w:t xml:space="preserve"> = George;</w:t>
            </w:r>
          </w:p>
          <w:p w14:paraId="0972C319" w14:textId="77777777" w:rsidR="006F27D1" w:rsidRDefault="006F27D1" w:rsidP="006F27D1">
            <w:r>
              <w:t xml:space="preserve">    </w:t>
            </w:r>
            <w:proofErr w:type="spellStart"/>
            <w:r>
              <w:t>HumanMessage</w:t>
            </w:r>
            <w:proofErr w:type="spellEnd"/>
            <w:r>
              <w:t xml:space="preserve"> = Toggle;</w:t>
            </w:r>
          </w:p>
          <w:p w14:paraId="22842BD4" w14:textId="77777777" w:rsidR="006F27D1" w:rsidRDefault="006F27D1" w:rsidP="006F27D1">
            <w:r>
              <w:t xml:space="preserve">    Password: password;</w:t>
            </w:r>
          </w:p>
          <w:p w14:paraId="0D3E376D" w14:textId="77777777" w:rsidR="006F27D1" w:rsidRDefault="006F27D1" w:rsidP="006F27D1">
            <w:r>
              <w:t xml:space="preserve">    Type: </w:t>
            </w:r>
            <w:proofErr w:type="spellStart"/>
            <w:r>
              <w:t>str</w:t>
            </w:r>
            <w:proofErr w:type="spellEnd"/>
            <w:r>
              <w:t>;</w:t>
            </w:r>
          </w:p>
          <w:p w14:paraId="0CF20235" w14:textId="77777777" w:rsidR="006F27D1" w:rsidRDefault="006F27D1" w:rsidP="006F27D1">
            <w:r>
              <w:t>};</w:t>
            </w:r>
          </w:p>
          <w:p w14:paraId="23CC5A69" w14:textId="77777777" w:rsidR="006F27D1" w:rsidRDefault="006F27D1" w:rsidP="006F27D1">
            <w:r>
              <w:t>}</w:t>
            </w:r>
          </w:p>
          <w:p w14:paraId="5281DC16"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522F47A0" w14:textId="77777777" w:rsidR="006F27D1" w:rsidRDefault="006F27D1" w:rsidP="006F27D1"/>
        </w:tc>
      </w:tr>
      <w:tr w:rsidR="006F27D1" w14:paraId="5BA2154C" w14:textId="77777777" w:rsidTr="006F27D1">
        <w:tc>
          <w:tcPr>
            <w:tcW w:w="1728" w:type="dxa"/>
          </w:tcPr>
          <w:p w14:paraId="04D8B8D6" w14:textId="77777777" w:rsidR="006F27D1" w:rsidRDefault="006F27D1" w:rsidP="006F27D1">
            <w:pPr>
              <w:jc w:val="right"/>
            </w:pPr>
            <w:r>
              <w:t>Expected Result:</w:t>
            </w:r>
          </w:p>
        </w:tc>
        <w:tc>
          <w:tcPr>
            <w:tcW w:w="7848" w:type="dxa"/>
          </w:tcPr>
          <w:p w14:paraId="32FA81BF" w14:textId="77777777" w:rsidR="006F27D1" w:rsidRDefault="006F27D1" w:rsidP="006F27D1">
            <w:r>
              <w:t>1</w:t>
            </w:r>
          </w:p>
        </w:tc>
      </w:tr>
      <w:tr w:rsidR="006F27D1" w14:paraId="2132CACE" w14:textId="77777777" w:rsidTr="006F27D1">
        <w:tc>
          <w:tcPr>
            <w:tcW w:w="1728" w:type="dxa"/>
          </w:tcPr>
          <w:p w14:paraId="60E8D2F7" w14:textId="77777777" w:rsidR="006F27D1" w:rsidRDefault="006F27D1" w:rsidP="006F27D1">
            <w:pPr>
              <w:jc w:val="right"/>
            </w:pPr>
            <w:r>
              <w:t>Actual Result:</w:t>
            </w:r>
          </w:p>
        </w:tc>
        <w:tc>
          <w:tcPr>
            <w:tcW w:w="7848" w:type="dxa"/>
          </w:tcPr>
          <w:p w14:paraId="53C58893" w14:textId="77777777" w:rsidR="006F27D1" w:rsidRDefault="006F27D1" w:rsidP="006F27D1">
            <w:r>
              <w:t>1</w:t>
            </w:r>
          </w:p>
        </w:tc>
      </w:tr>
      <w:tr w:rsidR="006F27D1" w14:paraId="2FE084A7" w14:textId="77777777" w:rsidTr="006F27D1">
        <w:tc>
          <w:tcPr>
            <w:tcW w:w="1728" w:type="dxa"/>
          </w:tcPr>
          <w:p w14:paraId="39D39CF2" w14:textId="77777777" w:rsidR="006F27D1" w:rsidRDefault="006F27D1" w:rsidP="006F27D1">
            <w:pPr>
              <w:jc w:val="right"/>
            </w:pPr>
            <w:r>
              <w:t>Pass/Fail:</w:t>
            </w:r>
          </w:p>
        </w:tc>
        <w:tc>
          <w:tcPr>
            <w:tcW w:w="7848" w:type="dxa"/>
          </w:tcPr>
          <w:p w14:paraId="2824035E" w14:textId="77777777" w:rsidR="006F27D1" w:rsidRDefault="006F27D1" w:rsidP="006F27D1">
            <w:r>
              <w:t>Pass</w:t>
            </w:r>
          </w:p>
        </w:tc>
      </w:tr>
    </w:tbl>
    <w:p w14:paraId="298B34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993BAE9" w14:textId="77777777" w:rsidTr="006F27D1">
        <w:tc>
          <w:tcPr>
            <w:tcW w:w="9576" w:type="dxa"/>
            <w:gridSpan w:val="2"/>
          </w:tcPr>
          <w:p w14:paraId="4715A08E" w14:textId="77777777" w:rsidR="006F27D1" w:rsidRDefault="006F27D1" w:rsidP="006F27D1">
            <w:pPr>
              <w:jc w:val="center"/>
            </w:pPr>
            <w:r>
              <w:t xml:space="preserve">Test </w:t>
            </w:r>
            <w:proofErr w:type="spellStart"/>
            <w:r>
              <w:t>getValueForKey:FromRequest</w:t>
            </w:r>
            <w:proofErr w:type="spellEnd"/>
            <w:r>
              <w:t>:</w:t>
            </w:r>
          </w:p>
        </w:tc>
      </w:tr>
      <w:tr w:rsidR="006F27D1" w14:paraId="4B4C6A89" w14:textId="77777777" w:rsidTr="006F27D1">
        <w:tc>
          <w:tcPr>
            <w:tcW w:w="1728" w:type="dxa"/>
          </w:tcPr>
          <w:p w14:paraId="06B08A0A" w14:textId="77777777" w:rsidR="006F27D1" w:rsidRDefault="006F27D1" w:rsidP="006F27D1">
            <w:pPr>
              <w:jc w:val="right"/>
            </w:pPr>
            <w:r>
              <w:t>Description:</w:t>
            </w:r>
          </w:p>
        </w:tc>
        <w:tc>
          <w:tcPr>
            <w:tcW w:w="7848" w:type="dxa"/>
          </w:tcPr>
          <w:p w14:paraId="0465DBA5"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handles a key that isn’t in the request.</w:t>
            </w:r>
          </w:p>
          <w:p w14:paraId="3067993D" w14:textId="77777777" w:rsidR="006F27D1" w:rsidRDefault="006F27D1" w:rsidP="006F27D1">
            <w:r>
              <w:t>Parameters: “</w:t>
            </w:r>
            <w:proofErr w:type="spellStart"/>
            <w:r>
              <w:t>NotInDict</w:t>
            </w:r>
            <w:proofErr w:type="spellEnd"/>
            <w:r>
              <w:t>”,</w:t>
            </w:r>
          </w:p>
          <w:p w14:paraId="5321F8FF" w14:textId="77777777" w:rsidR="006F27D1" w:rsidRDefault="006F27D1" w:rsidP="006F27D1">
            <w:r>
              <w:t xml:space="preserve"> {</w:t>
            </w:r>
          </w:p>
          <w:p w14:paraId="33A657EE" w14:textId="77777777" w:rsidR="006F27D1" w:rsidRDefault="006F27D1" w:rsidP="006F27D1">
            <w:r>
              <w:t xml:space="preserve">    </w:t>
            </w:r>
            <w:proofErr w:type="spellStart"/>
            <w:r>
              <w:t>HRDeviceRequest</w:t>
            </w:r>
            <w:proofErr w:type="spellEnd"/>
            <w:r>
              <w:t xml:space="preserve"> = </w:t>
            </w:r>
          </w:p>
          <w:p w14:paraId="639C1E98" w14:textId="77777777" w:rsidR="006F27D1" w:rsidRDefault="006F27D1" w:rsidP="006F27D1">
            <w:r>
              <w:t>{</w:t>
            </w:r>
          </w:p>
          <w:p w14:paraId="565456A2" w14:textId="77777777" w:rsidR="006F27D1" w:rsidRDefault="006F27D1" w:rsidP="006F27D1">
            <w:r>
              <w:t xml:space="preserve">    Data = 1;</w:t>
            </w:r>
          </w:p>
          <w:p w14:paraId="4E6FDDED" w14:textId="77777777" w:rsidR="006F27D1" w:rsidRDefault="006F27D1" w:rsidP="006F27D1">
            <w:r>
              <w:t xml:space="preserve">    </w:t>
            </w:r>
            <w:proofErr w:type="spellStart"/>
            <w:r>
              <w:t>DeviceID</w:t>
            </w:r>
            <w:proofErr w:type="spellEnd"/>
            <w:r>
              <w:t xml:space="preserve"> = George;</w:t>
            </w:r>
          </w:p>
          <w:p w14:paraId="542D37AE" w14:textId="77777777" w:rsidR="006F27D1" w:rsidRDefault="006F27D1" w:rsidP="006F27D1">
            <w:r>
              <w:t xml:space="preserve">    </w:t>
            </w:r>
            <w:proofErr w:type="spellStart"/>
            <w:r>
              <w:t>HumanMessage</w:t>
            </w:r>
            <w:proofErr w:type="spellEnd"/>
            <w:r>
              <w:t xml:space="preserve"> = Query;</w:t>
            </w:r>
          </w:p>
          <w:p w14:paraId="47EC61D9" w14:textId="77777777" w:rsidR="006F27D1" w:rsidRDefault="006F27D1" w:rsidP="006F27D1">
            <w:r>
              <w:t xml:space="preserve">    Password: password;</w:t>
            </w:r>
          </w:p>
          <w:p w14:paraId="5E4E2755" w14:textId="77777777" w:rsidR="006F27D1" w:rsidRDefault="006F27D1" w:rsidP="006F27D1">
            <w:r>
              <w:t xml:space="preserve">    Type: </w:t>
            </w:r>
            <w:proofErr w:type="spellStart"/>
            <w:r>
              <w:t>str</w:t>
            </w:r>
            <w:proofErr w:type="spellEnd"/>
            <w:r>
              <w:t>;</w:t>
            </w:r>
          </w:p>
          <w:p w14:paraId="1A7191B6" w14:textId="77777777" w:rsidR="006F27D1" w:rsidRDefault="006F27D1" w:rsidP="006F27D1">
            <w:r>
              <w:t>};</w:t>
            </w:r>
          </w:p>
          <w:p w14:paraId="3316EB64" w14:textId="77777777" w:rsidR="006F27D1" w:rsidRDefault="006F27D1" w:rsidP="006F27D1">
            <w:r>
              <w:t>}</w:t>
            </w:r>
          </w:p>
          <w:p w14:paraId="45AF0B48" w14:textId="77777777" w:rsidR="006F27D1" w:rsidRDefault="006F27D1" w:rsidP="006F27D1">
            <w:r>
              <w:lastRenderedPageBreak/>
              <w:t xml:space="preserve">Properties: </w:t>
            </w:r>
            <w:proofErr w:type="spellStart"/>
            <w:r>
              <w:t>self.deviceID</w:t>
            </w:r>
            <w:proofErr w:type="spellEnd"/>
            <w:r>
              <w:t xml:space="preserve"> = @”George”, </w:t>
            </w:r>
            <w:proofErr w:type="spellStart"/>
            <w:r>
              <w:t>self.password</w:t>
            </w:r>
            <w:proofErr w:type="spellEnd"/>
            <w:r>
              <w:t xml:space="preserve"> = @”password”</w:t>
            </w:r>
          </w:p>
          <w:p w14:paraId="44BB567C" w14:textId="77777777" w:rsidR="006F27D1" w:rsidRDefault="006F27D1" w:rsidP="006F27D1"/>
        </w:tc>
      </w:tr>
      <w:tr w:rsidR="006F27D1" w14:paraId="26BBC4B4" w14:textId="77777777" w:rsidTr="006F27D1">
        <w:tc>
          <w:tcPr>
            <w:tcW w:w="1728" w:type="dxa"/>
          </w:tcPr>
          <w:p w14:paraId="3653DEA4" w14:textId="77777777" w:rsidR="006F27D1" w:rsidRDefault="006F27D1" w:rsidP="006F27D1">
            <w:pPr>
              <w:jc w:val="right"/>
            </w:pPr>
            <w:r>
              <w:lastRenderedPageBreak/>
              <w:t>Expected Result:</w:t>
            </w:r>
          </w:p>
        </w:tc>
        <w:tc>
          <w:tcPr>
            <w:tcW w:w="7848" w:type="dxa"/>
          </w:tcPr>
          <w:p w14:paraId="4307C60D" w14:textId="77777777" w:rsidR="006F27D1" w:rsidRDefault="006F27D1" w:rsidP="006F27D1">
            <w:r>
              <w:t>(null)</w:t>
            </w:r>
          </w:p>
        </w:tc>
      </w:tr>
      <w:tr w:rsidR="006F27D1" w14:paraId="7434B0D7" w14:textId="77777777" w:rsidTr="006F27D1">
        <w:tc>
          <w:tcPr>
            <w:tcW w:w="1728" w:type="dxa"/>
          </w:tcPr>
          <w:p w14:paraId="5AA589AC" w14:textId="77777777" w:rsidR="006F27D1" w:rsidRDefault="006F27D1" w:rsidP="006F27D1">
            <w:pPr>
              <w:jc w:val="right"/>
            </w:pPr>
            <w:r>
              <w:t>Actual Result:</w:t>
            </w:r>
          </w:p>
        </w:tc>
        <w:tc>
          <w:tcPr>
            <w:tcW w:w="7848" w:type="dxa"/>
          </w:tcPr>
          <w:p w14:paraId="6D3742F1" w14:textId="77777777" w:rsidR="006F27D1" w:rsidRDefault="006F27D1" w:rsidP="006F27D1">
            <w:r>
              <w:t>(null)</w:t>
            </w:r>
          </w:p>
        </w:tc>
      </w:tr>
      <w:tr w:rsidR="006F27D1" w14:paraId="120AC604" w14:textId="77777777" w:rsidTr="006F27D1">
        <w:tc>
          <w:tcPr>
            <w:tcW w:w="1728" w:type="dxa"/>
          </w:tcPr>
          <w:p w14:paraId="7B123504" w14:textId="77777777" w:rsidR="006F27D1" w:rsidRDefault="006F27D1" w:rsidP="006F27D1">
            <w:pPr>
              <w:jc w:val="right"/>
            </w:pPr>
            <w:r>
              <w:t>Pass/Fail:</w:t>
            </w:r>
          </w:p>
        </w:tc>
        <w:tc>
          <w:tcPr>
            <w:tcW w:w="7848" w:type="dxa"/>
          </w:tcPr>
          <w:p w14:paraId="2117757C" w14:textId="77777777" w:rsidR="006F27D1" w:rsidRDefault="006F27D1" w:rsidP="006F27D1">
            <w:r>
              <w:t>Pass</w:t>
            </w:r>
          </w:p>
        </w:tc>
      </w:tr>
    </w:tbl>
    <w:p w14:paraId="0124C10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BB2DA6A" w14:textId="77777777" w:rsidTr="006F27D1">
        <w:tc>
          <w:tcPr>
            <w:tcW w:w="9576" w:type="dxa"/>
            <w:gridSpan w:val="2"/>
          </w:tcPr>
          <w:p w14:paraId="7CEB2D45" w14:textId="77777777" w:rsidR="006F27D1" w:rsidRDefault="006F27D1" w:rsidP="006F27D1">
            <w:pPr>
              <w:jc w:val="center"/>
            </w:pPr>
            <w:r>
              <w:t xml:space="preserve">Test </w:t>
            </w:r>
            <w:proofErr w:type="spellStart"/>
            <w:r>
              <w:t>getValueForKey:FromRequest</w:t>
            </w:r>
            <w:proofErr w:type="spellEnd"/>
            <w:r>
              <w:t>: - nil request</w:t>
            </w:r>
          </w:p>
        </w:tc>
      </w:tr>
      <w:tr w:rsidR="006F27D1" w14:paraId="4B849669" w14:textId="77777777" w:rsidTr="006F27D1">
        <w:tc>
          <w:tcPr>
            <w:tcW w:w="1728" w:type="dxa"/>
          </w:tcPr>
          <w:p w14:paraId="33F1C675" w14:textId="77777777" w:rsidR="006F27D1" w:rsidRDefault="006F27D1" w:rsidP="006F27D1">
            <w:pPr>
              <w:jc w:val="right"/>
            </w:pPr>
            <w:r>
              <w:t>Description:</w:t>
            </w:r>
          </w:p>
        </w:tc>
        <w:tc>
          <w:tcPr>
            <w:tcW w:w="7848" w:type="dxa"/>
          </w:tcPr>
          <w:p w14:paraId="432E2E82" w14:textId="77777777" w:rsidR="006F27D1" w:rsidRDefault="006F27D1" w:rsidP="006F27D1">
            <w:r>
              <w:t xml:space="preserve">This test ensures that the </w:t>
            </w:r>
            <w:proofErr w:type="spellStart"/>
            <w:r>
              <w:t>getValueForKey</w:t>
            </w:r>
            <w:proofErr w:type="gramStart"/>
            <w:r>
              <w:t>:FromRequest</w:t>
            </w:r>
            <w:proofErr w:type="spellEnd"/>
            <w:proofErr w:type="gramEnd"/>
            <w:r>
              <w:t>: correctly gets a key from a request.</w:t>
            </w:r>
          </w:p>
          <w:p w14:paraId="2636C60D" w14:textId="77777777" w:rsidR="006F27D1" w:rsidRDefault="006F27D1" w:rsidP="006F27D1">
            <w:r>
              <w:t>Parameters: “Data”, nil</w:t>
            </w:r>
          </w:p>
          <w:p w14:paraId="54B9F181" w14:textId="77777777" w:rsidR="006F27D1" w:rsidRDefault="006F27D1" w:rsidP="006F27D1">
            <w:r>
              <w:t xml:space="preserve">Properties: </w:t>
            </w:r>
            <w:proofErr w:type="spellStart"/>
            <w:r>
              <w:t>self.deviceID</w:t>
            </w:r>
            <w:proofErr w:type="spellEnd"/>
            <w:r>
              <w:t xml:space="preserve"> = @”George”, </w:t>
            </w:r>
            <w:proofErr w:type="spellStart"/>
            <w:r>
              <w:t>self.password</w:t>
            </w:r>
            <w:proofErr w:type="spellEnd"/>
            <w:r>
              <w:t xml:space="preserve"> = @”password”</w:t>
            </w:r>
          </w:p>
          <w:p w14:paraId="4A15FA90" w14:textId="77777777" w:rsidR="006F27D1" w:rsidRDefault="006F27D1" w:rsidP="006F27D1"/>
        </w:tc>
      </w:tr>
      <w:tr w:rsidR="006F27D1" w14:paraId="5BB028CE" w14:textId="77777777" w:rsidTr="006F27D1">
        <w:tc>
          <w:tcPr>
            <w:tcW w:w="1728" w:type="dxa"/>
          </w:tcPr>
          <w:p w14:paraId="1841F002" w14:textId="77777777" w:rsidR="006F27D1" w:rsidRDefault="006F27D1" w:rsidP="006F27D1">
            <w:pPr>
              <w:jc w:val="right"/>
            </w:pPr>
            <w:r>
              <w:t>Expected Result:</w:t>
            </w:r>
          </w:p>
        </w:tc>
        <w:tc>
          <w:tcPr>
            <w:tcW w:w="7848" w:type="dxa"/>
          </w:tcPr>
          <w:p w14:paraId="050CE774" w14:textId="77777777" w:rsidR="006F27D1" w:rsidRDefault="006F27D1" w:rsidP="006F27D1">
            <w:r>
              <w:t>(null)</w:t>
            </w:r>
          </w:p>
        </w:tc>
      </w:tr>
      <w:tr w:rsidR="006F27D1" w14:paraId="721C9296" w14:textId="77777777" w:rsidTr="006F27D1">
        <w:tc>
          <w:tcPr>
            <w:tcW w:w="1728" w:type="dxa"/>
          </w:tcPr>
          <w:p w14:paraId="3A1C3E6D" w14:textId="77777777" w:rsidR="006F27D1" w:rsidRDefault="006F27D1" w:rsidP="006F27D1">
            <w:pPr>
              <w:jc w:val="right"/>
            </w:pPr>
            <w:r>
              <w:t>Actual Result:</w:t>
            </w:r>
          </w:p>
        </w:tc>
        <w:tc>
          <w:tcPr>
            <w:tcW w:w="7848" w:type="dxa"/>
          </w:tcPr>
          <w:p w14:paraId="594BAA46" w14:textId="77777777" w:rsidR="006F27D1" w:rsidRDefault="006F27D1" w:rsidP="006F27D1">
            <w:r>
              <w:t>(null)</w:t>
            </w:r>
          </w:p>
        </w:tc>
      </w:tr>
      <w:tr w:rsidR="006F27D1" w14:paraId="40303BD0" w14:textId="77777777" w:rsidTr="006F27D1">
        <w:tc>
          <w:tcPr>
            <w:tcW w:w="1728" w:type="dxa"/>
          </w:tcPr>
          <w:p w14:paraId="7C2D8573" w14:textId="77777777" w:rsidR="006F27D1" w:rsidRDefault="006F27D1" w:rsidP="006F27D1">
            <w:pPr>
              <w:jc w:val="right"/>
            </w:pPr>
            <w:r>
              <w:t>Pass/Fail:</w:t>
            </w:r>
          </w:p>
        </w:tc>
        <w:tc>
          <w:tcPr>
            <w:tcW w:w="7848" w:type="dxa"/>
          </w:tcPr>
          <w:p w14:paraId="03BF69B3" w14:textId="77777777" w:rsidR="006F27D1" w:rsidRDefault="006F27D1" w:rsidP="006F27D1">
            <w:r>
              <w:t>Pass</w:t>
            </w:r>
          </w:p>
        </w:tc>
      </w:tr>
    </w:tbl>
    <w:p w14:paraId="0774DD9E"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3CEC56FC" w14:textId="77777777" w:rsidTr="006F27D1">
        <w:tc>
          <w:tcPr>
            <w:tcW w:w="9576" w:type="dxa"/>
            <w:gridSpan w:val="2"/>
          </w:tcPr>
          <w:p w14:paraId="54AC5A69" w14:textId="77777777" w:rsidR="006F27D1" w:rsidRDefault="006F27D1" w:rsidP="006F27D1">
            <w:pPr>
              <w:jc w:val="center"/>
            </w:pPr>
            <w:proofErr w:type="spellStart"/>
            <w:r>
              <w:t>toggleDoor</w:t>
            </w:r>
            <w:proofErr w:type="spellEnd"/>
          </w:p>
        </w:tc>
      </w:tr>
      <w:tr w:rsidR="006F27D1" w14:paraId="06C13918" w14:textId="77777777" w:rsidTr="006F27D1">
        <w:tc>
          <w:tcPr>
            <w:tcW w:w="1728" w:type="dxa"/>
          </w:tcPr>
          <w:p w14:paraId="2DD1E793" w14:textId="77777777" w:rsidR="006F27D1" w:rsidRDefault="006F27D1" w:rsidP="006F27D1">
            <w:pPr>
              <w:jc w:val="right"/>
            </w:pPr>
            <w:r>
              <w:t>Description:</w:t>
            </w:r>
          </w:p>
        </w:tc>
        <w:tc>
          <w:tcPr>
            <w:tcW w:w="7848" w:type="dxa"/>
          </w:tcPr>
          <w:p w14:paraId="0E167D4B" w14:textId="77777777" w:rsidR="006F27D1" w:rsidRDefault="006F27D1" w:rsidP="006F27D1">
            <w:r>
              <w:t xml:space="preserve">This tests if </w:t>
            </w:r>
            <w:proofErr w:type="spellStart"/>
            <w:r>
              <w:t>toggleDoor</w:t>
            </w:r>
            <w:proofErr w:type="spellEnd"/>
            <w:r>
              <w:t xml:space="preserve"> correctly gets and sends a toggle request to </w:t>
            </w:r>
            <w:proofErr w:type="spellStart"/>
            <w:r>
              <w:t>sendRequest</w:t>
            </w:r>
            <w:proofErr w:type="spellEnd"/>
          </w:p>
        </w:tc>
      </w:tr>
      <w:tr w:rsidR="006F27D1" w14:paraId="6B252E2A" w14:textId="77777777" w:rsidTr="006F27D1">
        <w:tc>
          <w:tcPr>
            <w:tcW w:w="1728" w:type="dxa"/>
          </w:tcPr>
          <w:p w14:paraId="1317D83E" w14:textId="77777777" w:rsidR="006F27D1" w:rsidRDefault="006F27D1" w:rsidP="006F27D1">
            <w:pPr>
              <w:jc w:val="right"/>
            </w:pPr>
            <w:r>
              <w:t>Expected Result:</w:t>
            </w:r>
          </w:p>
        </w:tc>
        <w:tc>
          <w:tcPr>
            <w:tcW w:w="7848" w:type="dxa"/>
          </w:tcPr>
          <w:p w14:paraId="71D024B9" w14:textId="77777777" w:rsidR="006F27D1" w:rsidRDefault="006F27D1" w:rsidP="006F27D1">
            <w:r>
              <w:t xml:space="preserve">Should send toggle request to </w:t>
            </w:r>
            <w:proofErr w:type="spellStart"/>
            <w:r>
              <w:t>sendRequest</w:t>
            </w:r>
            <w:proofErr w:type="spellEnd"/>
          </w:p>
        </w:tc>
      </w:tr>
      <w:tr w:rsidR="006F27D1" w14:paraId="66836E07" w14:textId="77777777" w:rsidTr="006F27D1">
        <w:tc>
          <w:tcPr>
            <w:tcW w:w="1728" w:type="dxa"/>
          </w:tcPr>
          <w:p w14:paraId="055F0A12" w14:textId="77777777" w:rsidR="006F27D1" w:rsidRDefault="006F27D1" w:rsidP="006F27D1">
            <w:pPr>
              <w:jc w:val="right"/>
            </w:pPr>
            <w:r>
              <w:t>Actual Result:</w:t>
            </w:r>
          </w:p>
        </w:tc>
        <w:tc>
          <w:tcPr>
            <w:tcW w:w="7848" w:type="dxa"/>
          </w:tcPr>
          <w:p w14:paraId="6C7016E1" w14:textId="77777777" w:rsidR="006F27D1" w:rsidRDefault="006F27D1" w:rsidP="006F27D1">
            <w:r>
              <w:t xml:space="preserve">Sends toggle request to </w:t>
            </w:r>
            <w:proofErr w:type="spellStart"/>
            <w:r>
              <w:t>sendRequest</w:t>
            </w:r>
            <w:proofErr w:type="spellEnd"/>
          </w:p>
        </w:tc>
      </w:tr>
      <w:tr w:rsidR="006F27D1" w14:paraId="5E152797" w14:textId="77777777" w:rsidTr="006F27D1">
        <w:tc>
          <w:tcPr>
            <w:tcW w:w="1728" w:type="dxa"/>
          </w:tcPr>
          <w:p w14:paraId="74A5C405" w14:textId="77777777" w:rsidR="006F27D1" w:rsidRDefault="006F27D1" w:rsidP="006F27D1">
            <w:pPr>
              <w:jc w:val="right"/>
            </w:pPr>
            <w:r>
              <w:t>Pass/Fail:</w:t>
            </w:r>
          </w:p>
        </w:tc>
        <w:tc>
          <w:tcPr>
            <w:tcW w:w="7848" w:type="dxa"/>
          </w:tcPr>
          <w:p w14:paraId="0953A6A0" w14:textId="77777777" w:rsidR="006F27D1" w:rsidRDefault="006F27D1" w:rsidP="006F27D1">
            <w:r>
              <w:t>Pass</w:t>
            </w:r>
          </w:p>
        </w:tc>
      </w:tr>
    </w:tbl>
    <w:p w14:paraId="0F5023C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1FD37F4" w14:textId="77777777" w:rsidTr="006F27D1">
        <w:tc>
          <w:tcPr>
            <w:tcW w:w="9576" w:type="dxa"/>
            <w:gridSpan w:val="2"/>
          </w:tcPr>
          <w:p w14:paraId="17F37D84" w14:textId="77777777" w:rsidR="006F27D1" w:rsidRDefault="006F27D1" w:rsidP="006F27D1">
            <w:pPr>
              <w:jc w:val="center"/>
            </w:pPr>
            <w:proofErr w:type="spellStart"/>
            <w:r>
              <w:t>checkState</w:t>
            </w:r>
            <w:proofErr w:type="spellEnd"/>
          </w:p>
        </w:tc>
      </w:tr>
      <w:tr w:rsidR="006F27D1" w14:paraId="66B0F152" w14:textId="77777777" w:rsidTr="006F27D1">
        <w:tc>
          <w:tcPr>
            <w:tcW w:w="1728" w:type="dxa"/>
          </w:tcPr>
          <w:p w14:paraId="0ACFC039" w14:textId="77777777" w:rsidR="006F27D1" w:rsidRDefault="006F27D1" w:rsidP="006F27D1">
            <w:pPr>
              <w:jc w:val="right"/>
            </w:pPr>
            <w:r>
              <w:t>Description:</w:t>
            </w:r>
          </w:p>
        </w:tc>
        <w:tc>
          <w:tcPr>
            <w:tcW w:w="7848" w:type="dxa"/>
          </w:tcPr>
          <w:p w14:paraId="1A7E1778" w14:textId="77777777" w:rsidR="006F27D1" w:rsidRDefault="006F27D1" w:rsidP="006F27D1">
            <w:r>
              <w:t xml:space="preserve">This tests if </w:t>
            </w:r>
            <w:proofErr w:type="spellStart"/>
            <w:r>
              <w:t>checkstate</w:t>
            </w:r>
            <w:proofErr w:type="spellEnd"/>
            <w:r>
              <w:t xml:space="preserve"> correctly gets and sends a query  request to </w:t>
            </w:r>
            <w:proofErr w:type="spellStart"/>
            <w:r>
              <w:t>sendRequest</w:t>
            </w:r>
            <w:proofErr w:type="spellEnd"/>
          </w:p>
        </w:tc>
      </w:tr>
      <w:tr w:rsidR="006F27D1" w14:paraId="10FF092C" w14:textId="77777777" w:rsidTr="006F27D1">
        <w:tc>
          <w:tcPr>
            <w:tcW w:w="1728" w:type="dxa"/>
          </w:tcPr>
          <w:p w14:paraId="21B59BCC" w14:textId="77777777" w:rsidR="006F27D1" w:rsidRDefault="006F27D1" w:rsidP="006F27D1">
            <w:pPr>
              <w:jc w:val="right"/>
            </w:pPr>
            <w:r>
              <w:t>Expected Result:</w:t>
            </w:r>
          </w:p>
        </w:tc>
        <w:tc>
          <w:tcPr>
            <w:tcW w:w="7848" w:type="dxa"/>
          </w:tcPr>
          <w:p w14:paraId="099435D4" w14:textId="77777777" w:rsidR="006F27D1" w:rsidRDefault="006F27D1" w:rsidP="006F27D1">
            <w:r>
              <w:t xml:space="preserve">Should send query request to </w:t>
            </w:r>
            <w:proofErr w:type="spellStart"/>
            <w:r>
              <w:t>sendRequest</w:t>
            </w:r>
            <w:proofErr w:type="spellEnd"/>
          </w:p>
        </w:tc>
      </w:tr>
      <w:tr w:rsidR="006F27D1" w14:paraId="505B9725" w14:textId="77777777" w:rsidTr="006F27D1">
        <w:tc>
          <w:tcPr>
            <w:tcW w:w="1728" w:type="dxa"/>
          </w:tcPr>
          <w:p w14:paraId="5766C295" w14:textId="77777777" w:rsidR="006F27D1" w:rsidRDefault="006F27D1" w:rsidP="006F27D1">
            <w:pPr>
              <w:jc w:val="right"/>
            </w:pPr>
            <w:r>
              <w:t>Actual Result:</w:t>
            </w:r>
          </w:p>
        </w:tc>
        <w:tc>
          <w:tcPr>
            <w:tcW w:w="7848" w:type="dxa"/>
          </w:tcPr>
          <w:p w14:paraId="2D6D1B46" w14:textId="77777777" w:rsidR="006F27D1" w:rsidRDefault="006F27D1" w:rsidP="006F27D1">
            <w:r>
              <w:t xml:space="preserve">Sends  query request to </w:t>
            </w:r>
            <w:proofErr w:type="spellStart"/>
            <w:r>
              <w:t>sendRequest</w:t>
            </w:r>
            <w:proofErr w:type="spellEnd"/>
          </w:p>
        </w:tc>
      </w:tr>
      <w:tr w:rsidR="006F27D1" w14:paraId="3FAE6F08" w14:textId="77777777" w:rsidTr="006F27D1">
        <w:tc>
          <w:tcPr>
            <w:tcW w:w="1728" w:type="dxa"/>
          </w:tcPr>
          <w:p w14:paraId="349F321D" w14:textId="77777777" w:rsidR="006F27D1" w:rsidRDefault="006F27D1" w:rsidP="006F27D1">
            <w:pPr>
              <w:jc w:val="right"/>
            </w:pPr>
            <w:r>
              <w:t>Pass/Fail:</w:t>
            </w:r>
          </w:p>
        </w:tc>
        <w:tc>
          <w:tcPr>
            <w:tcW w:w="7848" w:type="dxa"/>
          </w:tcPr>
          <w:p w14:paraId="7C37A036" w14:textId="77777777" w:rsidR="006F27D1" w:rsidRDefault="006F27D1" w:rsidP="006F27D1">
            <w:r>
              <w:t>Pass</w:t>
            </w:r>
          </w:p>
        </w:tc>
      </w:tr>
    </w:tbl>
    <w:p w14:paraId="69BC1BC6" w14:textId="77777777" w:rsidR="006F27D1" w:rsidRDefault="006F27D1" w:rsidP="006F27D1"/>
    <w:p w14:paraId="3404750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E780438" w14:textId="77777777" w:rsidTr="006F27D1">
        <w:tc>
          <w:tcPr>
            <w:tcW w:w="9576" w:type="dxa"/>
            <w:gridSpan w:val="2"/>
          </w:tcPr>
          <w:p w14:paraId="6977D93E" w14:textId="77777777" w:rsidR="006F27D1" w:rsidRDefault="006F27D1" w:rsidP="006F27D1">
            <w:pPr>
              <w:jc w:val="center"/>
            </w:pPr>
            <w:proofErr w:type="spellStart"/>
            <w:r>
              <w:t>confirmClosed</w:t>
            </w:r>
            <w:proofErr w:type="spellEnd"/>
          </w:p>
        </w:tc>
      </w:tr>
      <w:tr w:rsidR="006F27D1" w14:paraId="0A95E866" w14:textId="77777777" w:rsidTr="006F27D1">
        <w:tc>
          <w:tcPr>
            <w:tcW w:w="1728" w:type="dxa"/>
          </w:tcPr>
          <w:p w14:paraId="3E25DE08" w14:textId="77777777" w:rsidR="006F27D1" w:rsidRDefault="006F27D1" w:rsidP="006F27D1">
            <w:pPr>
              <w:jc w:val="right"/>
            </w:pPr>
            <w:r>
              <w:t>Description:</w:t>
            </w:r>
          </w:p>
        </w:tc>
        <w:tc>
          <w:tcPr>
            <w:tcW w:w="7848" w:type="dxa"/>
          </w:tcPr>
          <w:p w14:paraId="4C6B1B12"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A6387F2" w14:textId="77777777" w:rsidTr="006F27D1">
        <w:tc>
          <w:tcPr>
            <w:tcW w:w="1728" w:type="dxa"/>
          </w:tcPr>
          <w:p w14:paraId="6DE0F2D6" w14:textId="77777777" w:rsidR="006F27D1" w:rsidRDefault="006F27D1" w:rsidP="006F27D1">
            <w:pPr>
              <w:jc w:val="right"/>
            </w:pPr>
            <w:r>
              <w:t>Expected Result:</w:t>
            </w:r>
          </w:p>
        </w:tc>
        <w:tc>
          <w:tcPr>
            <w:tcW w:w="7848" w:type="dxa"/>
          </w:tcPr>
          <w:p w14:paraId="6ED4AFFA" w14:textId="77777777" w:rsidR="006F27D1" w:rsidRDefault="006F27D1" w:rsidP="006F27D1">
            <w:r>
              <w:t xml:space="preserve">Should send toggle query to </w:t>
            </w:r>
            <w:proofErr w:type="spellStart"/>
            <w:r>
              <w:t>sendRequest</w:t>
            </w:r>
            <w:proofErr w:type="spellEnd"/>
          </w:p>
        </w:tc>
      </w:tr>
      <w:tr w:rsidR="006F27D1" w14:paraId="605F683E" w14:textId="77777777" w:rsidTr="006F27D1">
        <w:tc>
          <w:tcPr>
            <w:tcW w:w="1728" w:type="dxa"/>
          </w:tcPr>
          <w:p w14:paraId="20D9EE37" w14:textId="77777777" w:rsidR="006F27D1" w:rsidRDefault="006F27D1" w:rsidP="006F27D1">
            <w:pPr>
              <w:jc w:val="right"/>
            </w:pPr>
            <w:r>
              <w:t>Actual Result:</w:t>
            </w:r>
          </w:p>
        </w:tc>
        <w:tc>
          <w:tcPr>
            <w:tcW w:w="7848" w:type="dxa"/>
          </w:tcPr>
          <w:p w14:paraId="515E09C8" w14:textId="77777777" w:rsidR="006F27D1" w:rsidRDefault="006F27D1" w:rsidP="006F27D1">
            <w:r>
              <w:t xml:space="preserve">Sends toggle query to </w:t>
            </w:r>
            <w:proofErr w:type="spellStart"/>
            <w:r>
              <w:t>sendRequest</w:t>
            </w:r>
            <w:proofErr w:type="spellEnd"/>
          </w:p>
        </w:tc>
      </w:tr>
      <w:tr w:rsidR="006F27D1" w14:paraId="3FB35805" w14:textId="77777777" w:rsidTr="006F27D1">
        <w:tc>
          <w:tcPr>
            <w:tcW w:w="1728" w:type="dxa"/>
          </w:tcPr>
          <w:p w14:paraId="4F5AE76F" w14:textId="77777777" w:rsidR="006F27D1" w:rsidRDefault="006F27D1" w:rsidP="006F27D1">
            <w:pPr>
              <w:jc w:val="right"/>
            </w:pPr>
            <w:r>
              <w:t>Pass/Fail:</w:t>
            </w:r>
          </w:p>
        </w:tc>
        <w:tc>
          <w:tcPr>
            <w:tcW w:w="7848" w:type="dxa"/>
          </w:tcPr>
          <w:p w14:paraId="5DA5E3AE" w14:textId="77777777" w:rsidR="006F27D1" w:rsidRDefault="006F27D1" w:rsidP="006F27D1">
            <w:r>
              <w:t>Pass</w:t>
            </w:r>
          </w:p>
        </w:tc>
      </w:tr>
    </w:tbl>
    <w:p w14:paraId="7D9B0136"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239C2BFC" w14:textId="77777777" w:rsidTr="006F27D1">
        <w:tc>
          <w:tcPr>
            <w:tcW w:w="9576" w:type="dxa"/>
            <w:gridSpan w:val="2"/>
          </w:tcPr>
          <w:p w14:paraId="7BB940D3" w14:textId="77777777" w:rsidR="006F27D1" w:rsidRDefault="006F27D1" w:rsidP="006F27D1">
            <w:pPr>
              <w:jc w:val="center"/>
            </w:pPr>
            <w:proofErr w:type="spellStart"/>
            <w:r>
              <w:t>sendRequest</w:t>
            </w:r>
            <w:proofErr w:type="spellEnd"/>
          </w:p>
        </w:tc>
      </w:tr>
      <w:tr w:rsidR="006F27D1" w14:paraId="62CC6ED5" w14:textId="77777777" w:rsidTr="006F27D1">
        <w:tc>
          <w:tcPr>
            <w:tcW w:w="1728" w:type="dxa"/>
          </w:tcPr>
          <w:p w14:paraId="681F0678" w14:textId="77777777" w:rsidR="006F27D1" w:rsidRDefault="006F27D1" w:rsidP="006F27D1">
            <w:pPr>
              <w:jc w:val="right"/>
            </w:pPr>
            <w:r>
              <w:t>Description:</w:t>
            </w:r>
          </w:p>
        </w:tc>
        <w:tc>
          <w:tcPr>
            <w:tcW w:w="7848" w:type="dxa"/>
          </w:tcPr>
          <w:p w14:paraId="41582CC2" w14:textId="77777777" w:rsidR="006F27D1" w:rsidRDefault="006F27D1" w:rsidP="006F27D1">
            <w:r>
              <w:t xml:space="preserve">This tests if </w:t>
            </w:r>
            <w:proofErr w:type="spellStart"/>
            <w:r>
              <w:t>sendRequest</w:t>
            </w:r>
            <w:proofErr w:type="spellEnd"/>
            <w:r>
              <w:t xml:space="preserve"> correctly gets and sends a request</w:t>
            </w:r>
          </w:p>
        </w:tc>
      </w:tr>
      <w:tr w:rsidR="006F27D1" w14:paraId="597F4A7D" w14:textId="77777777" w:rsidTr="006F27D1">
        <w:tc>
          <w:tcPr>
            <w:tcW w:w="1728" w:type="dxa"/>
          </w:tcPr>
          <w:p w14:paraId="715DC53A" w14:textId="77777777" w:rsidR="006F27D1" w:rsidRDefault="006F27D1" w:rsidP="006F27D1">
            <w:pPr>
              <w:jc w:val="right"/>
            </w:pPr>
            <w:r>
              <w:t xml:space="preserve">Expected </w:t>
            </w:r>
            <w:r>
              <w:lastRenderedPageBreak/>
              <w:t>Result:</w:t>
            </w:r>
          </w:p>
        </w:tc>
        <w:tc>
          <w:tcPr>
            <w:tcW w:w="7848" w:type="dxa"/>
          </w:tcPr>
          <w:p w14:paraId="6941523A" w14:textId="77777777" w:rsidR="006F27D1" w:rsidRDefault="006F27D1" w:rsidP="006F27D1">
            <w:r>
              <w:lastRenderedPageBreak/>
              <w:t>Should send request</w:t>
            </w:r>
          </w:p>
        </w:tc>
      </w:tr>
      <w:tr w:rsidR="006F27D1" w14:paraId="7675D471" w14:textId="77777777" w:rsidTr="006F27D1">
        <w:tc>
          <w:tcPr>
            <w:tcW w:w="1728" w:type="dxa"/>
          </w:tcPr>
          <w:p w14:paraId="1B36BB30" w14:textId="77777777" w:rsidR="006F27D1" w:rsidRDefault="006F27D1" w:rsidP="006F27D1">
            <w:pPr>
              <w:jc w:val="right"/>
            </w:pPr>
            <w:r>
              <w:lastRenderedPageBreak/>
              <w:t>Actual Result:</w:t>
            </w:r>
          </w:p>
        </w:tc>
        <w:tc>
          <w:tcPr>
            <w:tcW w:w="7848" w:type="dxa"/>
          </w:tcPr>
          <w:p w14:paraId="4B182495" w14:textId="77777777" w:rsidR="006F27D1" w:rsidRDefault="006F27D1" w:rsidP="006F27D1">
            <w:r>
              <w:t>Sends request</w:t>
            </w:r>
          </w:p>
        </w:tc>
      </w:tr>
      <w:tr w:rsidR="006F27D1" w14:paraId="3665A1F2" w14:textId="77777777" w:rsidTr="006F27D1">
        <w:tc>
          <w:tcPr>
            <w:tcW w:w="1728" w:type="dxa"/>
          </w:tcPr>
          <w:p w14:paraId="566B24FD" w14:textId="77777777" w:rsidR="006F27D1" w:rsidRDefault="006F27D1" w:rsidP="006F27D1">
            <w:pPr>
              <w:jc w:val="right"/>
            </w:pPr>
            <w:r>
              <w:t>Pass/Fail:</w:t>
            </w:r>
          </w:p>
        </w:tc>
        <w:tc>
          <w:tcPr>
            <w:tcW w:w="7848" w:type="dxa"/>
          </w:tcPr>
          <w:p w14:paraId="60A96204" w14:textId="77777777" w:rsidR="006F27D1" w:rsidRDefault="006F27D1" w:rsidP="006F27D1">
            <w:r>
              <w:t>Pass</w:t>
            </w:r>
          </w:p>
        </w:tc>
      </w:tr>
    </w:tbl>
    <w:p w14:paraId="2B76BF22"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E78A620" w14:textId="77777777" w:rsidTr="006F27D1">
        <w:tc>
          <w:tcPr>
            <w:tcW w:w="9576" w:type="dxa"/>
            <w:gridSpan w:val="2"/>
          </w:tcPr>
          <w:p w14:paraId="75988482" w14:textId="77777777" w:rsidR="006F27D1" w:rsidRDefault="006F27D1" w:rsidP="006F27D1">
            <w:pPr>
              <w:jc w:val="center"/>
            </w:pPr>
            <w:proofErr w:type="spellStart"/>
            <w:r>
              <w:t>toggleDoor</w:t>
            </w:r>
            <w:proofErr w:type="spellEnd"/>
          </w:p>
        </w:tc>
      </w:tr>
      <w:tr w:rsidR="006F27D1" w14:paraId="7CC75240" w14:textId="77777777" w:rsidTr="006F27D1">
        <w:tc>
          <w:tcPr>
            <w:tcW w:w="1728" w:type="dxa"/>
          </w:tcPr>
          <w:p w14:paraId="515A950A" w14:textId="77777777" w:rsidR="006F27D1" w:rsidRDefault="006F27D1" w:rsidP="006F27D1">
            <w:pPr>
              <w:jc w:val="right"/>
            </w:pPr>
            <w:r>
              <w:t>Description:</w:t>
            </w:r>
          </w:p>
        </w:tc>
        <w:tc>
          <w:tcPr>
            <w:tcW w:w="7848" w:type="dxa"/>
          </w:tcPr>
          <w:p w14:paraId="0DF812A9" w14:textId="77777777" w:rsidR="006F27D1" w:rsidRDefault="006F27D1" w:rsidP="006F27D1">
            <w:r>
              <w:t xml:space="preserve">This tests if </w:t>
            </w:r>
            <w:proofErr w:type="spellStart"/>
            <w:r>
              <w:t>toggleDoor</w:t>
            </w:r>
            <w:proofErr w:type="spellEnd"/>
            <w:r>
              <w:t xml:space="preserve"> correctly gets and sends a toggle query to </w:t>
            </w:r>
            <w:proofErr w:type="spellStart"/>
            <w:r>
              <w:t>sendRequest</w:t>
            </w:r>
            <w:proofErr w:type="spellEnd"/>
          </w:p>
        </w:tc>
      </w:tr>
      <w:tr w:rsidR="006F27D1" w14:paraId="749D4E58" w14:textId="77777777" w:rsidTr="006F27D1">
        <w:tc>
          <w:tcPr>
            <w:tcW w:w="1728" w:type="dxa"/>
          </w:tcPr>
          <w:p w14:paraId="6A0FDB9F" w14:textId="77777777" w:rsidR="006F27D1" w:rsidRDefault="006F27D1" w:rsidP="006F27D1">
            <w:pPr>
              <w:jc w:val="right"/>
            </w:pPr>
            <w:r>
              <w:t>Expected Result:</w:t>
            </w:r>
          </w:p>
        </w:tc>
        <w:tc>
          <w:tcPr>
            <w:tcW w:w="7848" w:type="dxa"/>
          </w:tcPr>
          <w:p w14:paraId="4B2DC897" w14:textId="77777777" w:rsidR="006F27D1" w:rsidRDefault="006F27D1" w:rsidP="006F27D1">
            <w:r>
              <w:t xml:space="preserve">Should send toggle query to </w:t>
            </w:r>
            <w:proofErr w:type="spellStart"/>
            <w:r>
              <w:t>sendRequest</w:t>
            </w:r>
            <w:proofErr w:type="spellEnd"/>
          </w:p>
        </w:tc>
      </w:tr>
      <w:tr w:rsidR="006F27D1" w14:paraId="42E508AE" w14:textId="77777777" w:rsidTr="006F27D1">
        <w:tc>
          <w:tcPr>
            <w:tcW w:w="1728" w:type="dxa"/>
          </w:tcPr>
          <w:p w14:paraId="5799B001" w14:textId="77777777" w:rsidR="006F27D1" w:rsidRDefault="006F27D1" w:rsidP="006F27D1">
            <w:pPr>
              <w:jc w:val="right"/>
            </w:pPr>
            <w:r>
              <w:t>Actual Result:</w:t>
            </w:r>
          </w:p>
        </w:tc>
        <w:tc>
          <w:tcPr>
            <w:tcW w:w="7848" w:type="dxa"/>
          </w:tcPr>
          <w:p w14:paraId="2A128AAD" w14:textId="77777777" w:rsidR="006F27D1" w:rsidRDefault="006F27D1" w:rsidP="006F27D1">
            <w:r>
              <w:t xml:space="preserve">Sends toggle query to </w:t>
            </w:r>
            <w:proofErr w:type="spellStart"/>
            <w:r>
              <w:t>sendRequest</w:t>
            </w:r>
            <w:proofErr w:type="spellEnd"/>
          </w:p>
        </w:tc>
      </w:tr>
      <w:tr w:rsidR="006F27D1" w14:paraId="77DC4157" w14:textId="77777777" w:rsidTr="006F27D1">
        <w:tc>
          <w:tcPr>
            <w:tcW w:w="1728" w:type="dxa"/>
          </w:tcPr>
          <w:p w14:paraId="2A7057FA" w14:textId="77777777" w:rsidR="006F27D1" w:rsidRDefault="006F27D1" w:rsidP="006F27D1">
            <w:pPr>
              <w:jc w:val="right"/>
            </w:pPr>
            <w:r>
              <w:t>Pass/Fail:</w:t>
            </w:r>
          </w:p>
        </w:tc>
        <w:tc>
          <w:tcPr>
            <w:tcW w:w="7848" w:type="dxa"/>
          </w:tcPr>
          <w:p w14:paraId="79A42940" w14:textId="77777777" w:rsidR="006F27D1" w:rsidRDefault="006F27D1" w:rsidP="006F27D1">
            <w:r>
              <w:t>Pass</w:t>
            </w:r>
          </w:p>
        </w:tc>
      </w:tr>
    </w:tbl>
    <w:p w14:paraId="3FA0FF63"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20243C6" w14:textId="77777777" w:rsidTr="006F27D1">
        <w:tc>
          <w:tcPr>
            <w:tcW w:w="9576" w:type="dxa"/>
            <w:gridSpan w:val="2"/>
          </w:tcPr>
          <w:p w14:paraId="3A394E64" w14:textId="77777777" w:rsidR="006F27D1" w:rsidRDefault="006F27D1" w:rsidP="006F27D1">
            <w:pPr>
              <w:jc w:val="center"/>
            </w:pPr>
            <w:proofErr w:type="spellStart"/>
            <w:r>
              <w:t>requestReturnedWithError</w:t>
            </w:r>
            <w:proofErr w:type="spellEnd"/>
          </w:p>
        </w:tc>
      </w:tr>
      <w:tr w:rsidR="006F27D1" w14:paraId="72B5B376" w14:textId="77777777" w:rsidTr="006F27D1">
        <w:tc>
          <w:tcPr>
            <w:tcW w:w="1728" w:type="dxa"/>
          </w:tcPr>
          <w:p w14:paraId="59CBC15E" w14:textId="77777777" w:rsidR="006F27D1" w:rsidRDefault="006F27D1" w:rsidP="006F27D1">
            <w:pPr>
              <w:jc w:val="right"/>
            </w:pPr>
            <w:r>
              <w:t>Description:</w:t>
            </w:r>
          </w:p>
        </w:tc>
        <w:tc>
          <w:tcPr>
            <w:tcW w:w="7848" w:type="dxa"/>
          </w:tcPr>
          <w:p w14:paraId="09D0EF4A" w14:textId="77777777" w:rsidR="006F27D1" w:rsidRDefault="006F27D1" w:rsidP="006F27D1">
            <w:r>
              <w:t xml:space="preserve">This tests if </w:t>
            </w:r>
            <w:proofErr w:type="spellStart"/>
            <w:r>
              <w:t>requestReturnedWithError</w:t>
            </w:r>
            <w:proofErr w:type="spellEnd"/>
            <w:r>
              <w:t xml:space="preserve"> shows an alert view when it is called.</w:t>
            </w:r>
          </w:p>
        </w:tc>
      </w:tr>
      <w:tr w:rsidR="006F27D1" w14:paraId="43F52E34" w14:textId="77777777" w:rsidTr="006F27D1">
        <w:tc>
          <w:tcPr>
            <w:tcW w:w="1728" w:type="dxa"/>
          </w:tcPr>
          <w:p w14:paraId="51D2C347" w14:textId="77777777" w:rsidR="006F27D1" w:rsidRDefault="006F27D1" w:rsidP="006F27D1">
            <w:pPr>
              <w:jc w:val="right"/>
            </w:pPr>
            <w:r>
              <w:t>Expected Result:</w:t>
            </w:r>
          </w:p>
        </w:tc>
        <w:tc>
          <w:tcPr>
            <w:tcW w:w="7848" w:type="dxa"/>
          </w:tcPr>
          <w:p w14:paraId="141899BE" w14:textId="77777777" w:rsidR="006F27D1" w:rsidRDefault="006F27D1" w:rsidP="006F27D1">
            <w:r>
              <w:t>Should show alert view</w:t>
            </w:r>
          </w:p>
        </w:tc>
      </w:tr>
      <w:tr w:rsidR="006F27D1" w14:paraId="2863EF04" w14:textId="77777777" w:rsidTr="006F27D1">
        <w:tc>
          <w:tcPr>
            <w:tcW w:w="1728" w:type="dxa"/>
          </w:tcPr>
          <w:p w14:paraId="5A852A89" w14:textId="77777777" w:rsidR="006F27D1" w:rsidRDefault="006F27D1" w:rsidP="006F27D1">
            <w:pPr>
              <w:jc w:val="right"/>
            </w:pPr>
            <w:r>
              <w:t>Actual Result:</w:t>
            </w:r>
          </w:p>
        </w:tc>
        <w:tc>
          <w:tcPr>
            <w:tcW w:w="7848" w:type="dxa"/>
          </w:tcPr>
          <w:p w14:paraId="6D1A3EFD" w14:textId="77777777" w:rsidR="006F27D1" w:rsidRDefault="006F27D1" w:rsidP="006F27D1">
            <w:r>
              <w:t>Shows alert view</w:t>
            </w:r>
          </w:p>
        </w:tc>
      </w:tr>
      <w:tr w:rsidR="006F27D1" w14:paraId="00368704" w14:textId="77777777" w:rsidTr="006F27D1">
        <w:tc>
          <w:tcPr>
            <w:tcW w:w="1728" w:type="dxa"/>
          </w:tcPr>
          <w:p w14:paraId="142013F4" w14:textId="77777777" w:rsidR="006F27D1" w:rsidRDefault="006F27D1" w:rsidP="006F27D1">
            <w:pPr>
              <w:jc w:val="right"/>
            </w:pPr>
            <w:r>
              <w:t>Pass/Fail:</w:t>
            </w:r>
          </w:p>
        </w:tc>
        <w:tc>
          <w:tcPr>
            <w:tcW w:w="7848" w:type="dxa"/>
          </w:tcPr>
          <w:p w14:paraId="22EF22D8" w14:textId="77777777" w:rsidR="006F27D1" w:rsidRDefault="006F27D1" w:rsidP="006F27D1">
            <w:r>
              <w:t>Pass</w:t>
            </w:r>
          </w:p>
        </w:tc>
      </w:tr>
    </w:tbl>
    <w:p w14:paraId="0152F67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43FDE600" w14:textId="77777777" w:rsidTr="006F27D1">
        <w:tc>
          <w:tcPr>
            <w:tcW w:w="9576" w:type="dxa"/>
            <w:gridSpan w:val="2"/>
          </w:tcPr>
          <w:p w14:paraId="1775CDD9" w14:textId="77777777" w:rsidR="006F27D1" w:rsidRDefault="006F27D1" w:rsidP="006F27D1">
            <w:pPr>
              <w:jc w:val="center"/>
            </w:pPr>
            <w:r>
              <w:t>Getting initial state</w:t>
            </w:r>
          </w:p>
        </w:tc>
      </w:tr>
      <w:tr w:rsidR="006F27D1" w14:paraId="0E2B4DF6" w14:textId="77777777" w:rsidTr="006F27D1">
        <w:tc>
          <w:tcPr>
            <w:tcW w:w="1728" w:type="dxa"/>
          </w:tcPr>
          <w:p w14:paraId="34E8A91C" w14:textId="77777777" w:rsidR="006F27D1" w:rsidRDefault="006F27D1" w:rsidP="006F27D1">
            <w:pPr>
              <w:jc w:val="right"/>
            </w:pPr>
            <w:r>
              <w:t>Description:</w:t>
            </w:r>
          </w:p>
        </w:tc>
        <w:tc>
          <w:tcPr>
            <w:tcW w:w="7848" w:type="dxa"/>
          </w:tcPr>
          <w:p w14:paraId="42614816" w14:textId="77777777" w:rsidR="006F27D1" w:rsidRDefault="006F27D1" w:rsidP="006F27D1">
            <w:r>
              <w:t xml:space="preserve">Tests if the view </w:t>
            </w:r>
            <w:proofErr w:type="gramStart"/>
            <w:r>
              <w:t>controller  gets</w:t>
            </w:r>
            <w:proofErr w:type="gramEnd"/>
            <w:r>
              <w:t xml:space="preserve"> the initial state of the garage door.</w:t>
            </w:r>
          </w:p>
        </w:tc>
      </w:tr>
      <w:tr w:rsidR="006F27D1" w14:paraId="5BC58545" w14:textId="77777777" w:rsidTr="006F27D1">
        <w:tc>
          <w:tcPr>
            <w:tcW w:w="1728" w:type="dxa"/>
          </w:tcPr>
          <w:p w14:paraId="42EC05C4" w14:textId="77777777" w:rsidR="006F27D1" w:rsidRDefault="006F27D1" w:rsidP="006F27D1">
            <w:pPr>
              <w:jc w:val="right"/>
            </w:pPr>
            <w:r>
              <w:t>Expected Result:</w:t>
            </w:r>
          </w:p>
        </w:tc>
        <w:tc>
          <w:tcPr>
            <w:tcW w:w="7848" w:type="dxa"/>
          </w:tcPr>
          <w:p w14:paraId="7E005264" w14:textId="77777777" w:rsidR="006F27D1" w:rsidRDefault="006F27D1" w:rsidP="006F27D1">
            <w:r>
              <w:t>Should update the garage door view to correct state and change the button label to the appropriate value</w:t>
            </w:r>
          </w:p>
        </w:tc>
      </w:tr>
      <w:tr w:rsidR="006F27D1" w14:paraId="4FADD105" w14:textId="77777777" w:rsidTr="006F27D1">
        <w:tc>
          <w:tcPr>
            <w:tcW w:w="1728" w:type="dxa"/>
          </w:tcPr>
          <w:p w14:paraId="08FDB2DE" w14:textId="77777777" w:rsidR="006F27D1" w:rsidRDefault="006F27D1" w:rsidP="006F27D1">
            <w:pPr>
              <w:jc w:val="right"/>
            </w:pPr>
            <w:r>
              <w:t>Actual Result:</w:t>
            </w:r>
          </w:p>
        </w:tc>
        <w:tc>
          <w:tcPr>
            <w:tcW w:w="7848" w:type="dxa"/>
          </w:tcPr>
          <w:p w14:paraId="398C505C" w14:textId="77777777" w:rsidR="006F27D1" w:rsidRDefault="006F27D1" w:rsidP="006F27D1">
            <w:r>
              <w:t>Correctly updates the UI</w:t>
            </w:r>
          </w:p>
        </w:tc>
      </w:tr>
      <w:tr w:rsidR="006F27D1" w14:paraId="308B783C" w14:textId="77777777" w:rsidTr="006F27D1">
        <w:tc>
          <w:tcPr>
            <w:tcW w:w="1728" w:type="dxa"/>
          </w:tcPr>
          <w:p w14:paraId="1FE76627" w14:textId="77777777" w:rsidR="006F27D1" w:rsidRDefault="006F27D1" w:rsidP="006F27D1">
            <w:pPr>
              <w:jc w:val="right"/>
            </w:pPr>
            <w:r>
              <w:t>Pass/Fail:</w:t>
            </w:r>
          </w:p>
        </w:tc>
        <w:tc>
          <w:tcPr>
            <w:tcW w:w="7848" w:type="dxa"/>
          </w:tcPr>
          <w:p w14:paraId="10855677" w14:textId="77777777" w:rsidR="006F27D1" w:rsidRDefault="006F27D1" w:rsidP="006F27D1">
            <w:r>
              <w:t>Pass</w:t>
            </w:r>
          </w:p>
        </w:tc>
      </w:tr>
    </w:tbl>
    <w:p w14:paraId="1745A215"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1A30925" w14:textId="77777777" w:rsidTr="006F27D1">
        <w:tc>
          <w:tcPr>
            <w:tcW w:w="9576" w:type="dxa"/>
            <w:gridSpan w:val="2"/>
          </w:tcPr>
          <w:p w14:paraId="46ED6D40" w14:textId="77777777" w:rsidR="006F27D1" w:rsidRDefault="006F27D1" w:rsidP="006F27D1">
            <w:pPr>
              <w:jc w:val="center"/>
            </w:pPr>
            <w:r>
              <w:t>Normal door opening</w:t>
            </w:r>
          </w:p>
        </w:tc>
      </w:tr>
      <w:tr w:rsidR="006F27D1" w14:paraId="6F9D28F9" w14:textId="77777777" w:rsidTr="006F27D1">
        <w:tc>
          <w:tcPr>
            <w:tcW w:w="1728" w:type="dxa"/>
          </w:tcPr>
          <w:p w14:paraId="36D4D50E" w14:textId="77777777" w:rsidR="006F27D1" w:rsidRDefault="006F27D1" w:rsidP="006F27D1">
            <w:pPr>
              <w:jc w:val="right"/>
            </w:pPr>
            <w:r>
              <w:t>Description:</w:t>
            </w:r>
          </w:p>
        </w:tc>
        <w:tc>
          <w:tcPr>
            <w:tcW w:w="7848" w:type="dxa"/>
          </w:tcPr>
          <w:p w14:paraId="39347769" w14:textId="77777777" w:rsidR="006F27D1" w:rsidRDefault="006F27D1" w:rsidP="006F27D1">
            <w:r>
              <w:t>Tests if the view controller correctly sends the open request and updates the UI. Door must be closed to do this test.</w:t>
            </w:r>
          </w:p>
        </w:tc>
      </w:tr>
      <w:tr w:rsidR="006F27D1" w14:paraId="10DED631" w14:textId="77777777" w:rsidTr="006F27D1">
        <w:tc>
          <w:tcPr>
            <w:tcW w:w="1728" w:type="dxa"/>
          </w:tcPr>
          <w:p w14:paraId="43AFEE7B" w14:textId="77777777" w:rsidR="006F27D1" w:rsidRDefault="006F27D1" w:rsidP="006F27D1">
            <w:pPr>
              <w:jc w:val="right"/>
            </w:pPr>
            <w:r>
              <w:t>Expected Result:</w:t>
            </w:r>
          </w:p>
        </w:tc>
        <w:tc>
          <w:tcPr>
            <w:tcW w:w="7848" w:type="dxa"/>
          </w:tcPr>
          <w:p w14:paraId="7C9F639E" w14:textId="77777777" w:rsidR="006F27D1" w:rsidRDefault="006F27D1" w:rsidP="006F27D1">
            <w:r>
              <w:t>Should send a toggle request to the base station, update the garage door view to be open, and change the text on the button to “Close”</w:t>
            </w:r>
          </w:p>
        </w:tc>
      </w:tr>
      <w:tr w:rsidR="006F27D1" w14:paraId="56D872BA" w14:textId="77777777" w:rsidTr="006F27D1">
        <w:tc>
          <w:tcPr>
            <w:tcW w:w="1728" w:type="dxa"/>
          </w:tcPr>
          <w:p w14:paraId="678190ED" w14:textId="77777777" w:rsidR="006F27D1" w:rsidRDefault="006F27D1" w:rsidP="006F27D1">
            <w:pPr>
              <w:jc w:val="right"/>
            </w:pPr>
            <w:r>
              <w:t>Actual Result:</w:t>
            </w:r>
          </w:p>
        </w:tc>
        <w:tc>
          <w:tcPr>
            <w:tcW w:w="7848" w:type="dxa"/>
          </w:tcPr>
          <w:p w14:paraId="0CA5E2D9" w14:textId="77777777" w:rsidR="006F27D1" w:rsidRDefault="006F27D1" w:rsidP="006F27D1">
            <w:r>
              <w:t>Correctly sends the request updates the UI</w:t>
            </w:r>
          </w:p>
        </w:tc>
      </w:tr>
      <w:tr w:rsidR="006F27D1" w14:paraId="617FEAC4" w14:textId="77777777" w:rsidTr="006F27D1">
        <w:tc>
          <w:tcPr>
            <w:tcW w:w="1728" w:type="dxa"/>
          </w:tcPr>
          <w:p w14:paraId="5463633C" w14:textId="77777777" w:rsidR="006F27D1" w:rsidRDefault="006F27D1" w:rsidP="006F27D1">
            <w:pPr>
              <w:jc w:val="right"/>
            </w:pPr>
            <w:r>
              <w:t>Pass/Fail:</w:t>
            </w:r>
          </w:p>
        </w:tc>
        <w:tc>
          <w:tcPr>
            <w:tcW w:w="7848" w:type="dxa"/>
          </w:tcPr>
          <w:p w14:paraId="76D56A80" w14:textId="77777777" w:rsidR="006F27D1" w:rsidRDefault="006F27D1" w:rsidP="006F27D1">
            <w:r>
              <w:t>Pass</w:t>
            </w:r>
          </w:p>
        </w:tc>
      </w:tr>
    </w:tbl>
    <w:p w14:paraId="20DDD3A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466C754" w14:textId="77777777" w:rsidTr="006F27D1">
        <w:tc>
          <w:tcPr>
            <w:tcW w:w="9576" w:type="dxa"/>
            <w:gridSpan w:val="2"/>
          </w:tcPr>
          <w:p w14:paraId="55EFC7AB" w14:textId="77777777" w:rsidR="006F27D1" w:rsidRDefault="006F27D1" w:rsidP="006F27D1">
            <w:pPr>
              <w:jc w:val="center"/>
            </w:pPr>
            <w:r>
              <w:t>Normal door closing</w:t>
            </w:r>
          </w:p>
        </w:tc>
      </w:tr>
      <w:tr w:rsidR="006F27D1" w14:paraId="283EA5BF" w14:textId="77777777" w:rsidTr="006F27D1">
        <w:tc>
          <w:tcPr>
            <w:tcW w:w="1728" w:type="dxa"/>
          </w:tcPr>
          <w:p w14:paraId="41921231" w14:textId="77777777" w:rsidR="006F27D1" w:rsidRDefault="006F27D1" w:rsidP="006F27D1">
            <w:pPr>
              <w:jc w:val="right"/>
            </w:pPr>
            <w:r>
              <w:t>Description:</w:t>
            </w:r>
          </w:p>
        </w:tc>
        <w:tc>
          <w:tcPr>
            <w:tcW w:w="7848" w:type="dxa"/>
          </w:tcPr>
          <w:p w14:paraId="139BCA01" w14:textId="77777777" w:rsidR="006F27D1" w:rsidRDefault="006F27D1" w:rsidP="006F27D1">
            <w:r>
              <w:t>Tests if the view controller correctly sends the close request and updates the UI. Door must be open to do this test and must close successfully</w:t>
            </w:r>
          </w:p>
        </w:tc>
      </w:tr>
      <w:tr w:rsidR="006F27D1" w14:paraId="129CBCD4" w14:textId="77777777" w:rsidTr="006F27D1">
        <w:tc>
          <w:tcPr>
            <w:tcW w:w="1728" w:type="dxa"/>
          </w:tcPr>
          <w:p w14:paraId="69B0F361" w14:textId="77777777" w:rsidR="006F27D1" w:rsidRDefault="006F27D1" w:rsidP="006F27D1">
            <w:pPr>
              <w:jc w:val="right"/>
            </w:pPr>
            <w:r>
              <w:t>Expected Result:</w:t>
            </w:r>
          </w:p>
        </w:tc>
        <w:tc>
          <w:tcPr>
            <w:tcW w:w="7848" w:type="dxa"/>
          </w:tcPr>
          <w:p w14:paraId="7587AEDD"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3742E12A" w14:textId="77777777" w:rsidTr="006F27D1">
        <w:tc>
          <w:tcPr>
            <w:tcW w:w="1728" w:type="dxa"/>
          </w:tcPr>
          <w:p w14:paraId="63DB7A1D" w14:textId="77777777" w:rsidR="006F27D1" w:rsidRDefault="006F27D1" w:rsidP="006F27D1">
            <w:pPr>
              <w:jc w:val="right"/>
            </w:pPr>
            <w:r>
              <w:t>Actual Result:</w:t>
            </w:r>
          </w:p>
        </w:tc>
        <w:tc>
          <w:tcPr>
            <w:tcW w:w="7848" w:type="dxa"/>
          </w:tcPr>
          <w:p w14:paraId="1F163E02" w14:textId="77777777" w:rsidR="006F27D1" w:rsidRDefault="006F27D1" w:rsidP="006F27D1">
            <w:r>
              <w:t>Correctly sends the requests and updates the UI</w:t>
            </w:r>
          </w:p>
        </w:tc>
      </w:tr>
      <w:tr w:rsidR="006F27D1" w14:paraId="3C38FBFF" w14:textId="77777777" w:rsidTr="006F27D1">
        <w:tc>
          <w:tcPr>
            <w:tcW w:w="1728" w:type="dxa"/>
          </w:tcPr>
          <w:p w14:paraId="2307E271" w14:textId="77777777" w:rsidR="006F27D1" w:rsidRDefault="006F27D1" w:rsidP="006F27D1">
            <w:pPr>
              <w:jc w:val="right"/>
            </w:pPr>
            <w:r>
              <w:t>Pass/Fail:</w:t>
            </w:r>
          </w:p>
        </w:tc>
        <w:tc>
          <w:tcPr>
            <w:tcW w:w="7848" w:type="dxa"/>
          </w:tcPr>
          <w:p w14:paraId="50CE0E80" w14:textId="77777777" w:rsidR="006F27D1" w:rsidRDefault="006F27D1" w:rsidP="006F27D1">
            <w:r>
              <w:t>Pass</w:t>
            </w:r>
          </w:p>
        </w:tc>
      </w:tr>
    </w:tbl>
    <w:p w14:paraId="50449EE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1369B5F8" w14:textId="77777777" w:rsidTr="006F27D1">
        <w:tc>
          <w:tcPr>
            <w:tcW w:w="9576" w:type="dxa"/>
            <w:gridSpan w:val="2"/>
          </w:tcPr>
          <w:p w14:paraId="31EB5D20" w14:textId="77777777" w:rsidR="006F27D1" w:rsidRDefault="006F27D1" w:rsidP="006F27D1">
            <w:pPr>
              <w:jc w:val="center"/>
            </w:pPr>
            <w:r>
              <w:t xml:space="preserve">Unsuccessful door closing </w:t>
            </w:r>
          </w:p>
        </w:tc>
      </w:tr>
      <w:tr w:rsidR="006F27D1" w14:paraId="03934347" w14:textId="77777777" w:rsidTr="006F27D1">
        <w:tc>
          <w:tcPr>
            <w:tcW w:w="1728" w:type="dxa"/>
          </w:tcPr>
          <w:p w14:paraId="111E4CEF" w14:textId="77777777" w:rsidR="006F27D1" w:rsidRDefault="006F27D1" w:rsidP="006F27D1">
            <w:pPr>
              <w:jc w:val="right"/>
            </w:pPr>
            <w:r>
              <w:t>Description:</w:t>
            </w:r>
          </w:p>
        </w:tc>
        <w:tc>
          <w:tcPr>
            <w:tcW w:w="7848" w:type="dxa"/>
          </w:tcPr>
          <w:p w14:paraId="78E22163" w14:textId="77777777" w:rsidR="006F27D1" w:rsidRDefault="006F27D1" w:rsidP="006F27D1">
            <w:r>
              <w:t>Tests if the view controller correctly sends the open request and updates the UI. Door must be open to do this test and must fail to close</w:t>
            </w:r>
          </w:p>
        </w:tc>
      </w:tr>
      <w:tr w:rsidR="006F27D1" w14:paraId="262CD1BD" w14:textId="77777777" w:rsidTr="006F27D1">
        <w:tc>
          <w:tcPr>
            <w:tcW w:w="1728" w:type="dxa"/>
          </w:tcPr>
          <w:p w14:paraId="10995E0A" w14:textId="77777777" w:rsidR="006F27D1" w:rsidRDefault="006F27D1" w:rsidP="006F27D1">
            <w:pPr>
              <w:jc w:val="right"/>
            </w:pPr>
            <w:r>
              <w:lastRenderedPageBreak/>
              <w:t>Expected Result:</w:t>
            </w:r>
          </w:p>
        </w:tc>
        <w:tc>
          <w:tcPr>
            <w:tcW w:w="7848" w:type="dxa"/>
          </w:tcPr>
          <w:p w14:paraId="5D4B3EE5" w14:textId="77777777" w:rsidR="006F27D1" w:rsidRDefault="006F27D1" w:rsidP="006F27D1">
            <w:r>
              <w:t>Should send a toggle request to the base station, update the garage door view to be closed, and change the text on the button to “Open”, and send a confirmation request. The door should open when it gets the response to the confirmation.</w:t>
            </w:r>
          </w:p>
        </w:tc>
      </w:tr>
      <w:tr w:rsidR="006F27D1" w14:paraId="69BAAB6E" w14:textId="77777777" w:rsidTr="006F27D1">
        <w:tc>
          <w:tcPr>
            <w:tcW w:w="1728" w:type="dxa"/>
          </w:tcPr>
          <w:p w14:paraId="7074204B" w14:textId="77777777" w:rsidR="006F27D1" w:rsidRDefault="006F27D1" w:rsidP="006F27D1">
            <w:pPr>
              <w:jc w:val="right"/>
            </w:pPr>
            <w:r>
              <w:t>Actual Result:</w:t>
            </w:r>
          </w:p>
        </w:tc>
        <w:tc>
          <w:tcPr>
            <w:tcW w:w="7848" w:type="dxa"/>
          </w:tcPr>
          <w:p w14:paraId="004DF785" w14:textId="77777777" w:rsidR="006F27D1" w:rsidRDefault="006F27D1" w:rsidP="006F27D1">
            <w:r>
              <w:t>Correctly sends the requests and  updates the UI</w:t>
            </w:r>
          </w:p>
        </w:tc>
      </w:tr>
      <w:tr w:rsidR="006F27D1" w14:paraId="1AD66A3A" w14:textId="77777777" w:rsidTr="006F27D1">
        <w:tc>
          <w:tcPr>
            <w:tcW w:w="1728" w:type="dxa"/>
          </w:tcPr>
          <w:p w14:paraId="3752DB3B" w14:textId="77777777" w:rsidR="006F27D1" w:rsidRDefault="006F27D1" w:rsidP="006F27D1">
            <w:pPr>
              <w:jc w:val="right"/>
            </w:pPr>
            <w:r>
              <w:t>Pass/Fail:</w:t>
            </w:r>
          </w:p>
        </w:tc>
        <w:tc>
          <w:tcPr>
            <w:tcW w:w="7848" w:type="dxa"/>
          </w:tcPr>
          <w:p w14:paraId="4D67182E" w14:textId="77777777" w:rsidR="006F27D1" w:rsidRDefault="006F27D1" w:rsidP="006F27D1">
            <w:r>
              <w:t>Pass</w:t>
            </w:r>
          </w:p>
        </w:tc>
      </w:tr>
    </w:tbl>
    <w:p w14:paraId="35BB653D"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A459A80" w14:textId="77777777" w:rsidTr="006F27D1">
        <w:tc>
          <w:tcPr>
            <w:tcW w:w="9576" w:type="dxa"/>
            <w:gridSpan w:val="2"/>
          </w:tcPr>
          <w:p w14:paraId="6E88A287" w14:textId="77777777" w:rsidR="006F27D1" w:rsidRDefault="006F27D1" w:rsidP="006F27D1">
            <w:pPr>
              <w:jc w:val="center"/>
            </w:pPr>
            <w:r>
              <w:t>Network connection failure - cancel</w:t>
            </w:r>
          </w:p>
        </w:tc>
      </w:tr>
      <w:tr w:rsidR="006F27D1" w14:paraId="072AE7E4" w14:textId="77777777" w:rsidTr="006F27D1">
        <w:tc>
          <w:tcPr>
            <w:tcW w:w="1728" w:type="dxa"/>
          </w:tcPr>
          <w:p w14:paraId="2ECFFD5A" w14:textId="77777777" w:rsidR="006F27D1" w:rsidRDefault="006F27D1" w:rsidP="006F27D1">
            <w:pPr>
              <w:jc w:val="right"/>
            </w:pPr>
            <w:r>
              <w:t>Description:</w:t>
            </w:r>
          </w:p>
        </w:tc>
        <w:tc>
          <w:tcPr>
            <w:tcW w:w="7848" w:type="dxa"/>
          </w:tcPr>
          <w:p w14:paraId="1496EB89" w14:textId="77777777" w:rsidR="006F27D1" w:rsidRDefault="006F27D1" w:rsidP="006F27D1">
            <w:r>
              <w:t>Tests if the view controller correctly handles losing the connection to the base station and pops itself if the user cancels request.</w:t>
            </w:r>
          </w:p>
        </w:tc>
      </w:tr>
      <w:tr w:rsidR="006F27D1" w14:paraId="639C88B0" w14:textId="77777777" w:rsidTr="006F27D1">
        <w:tc>
          <w:tcPr>
            <w:tcW w:w="1728" w:type="dxa"/>
          </w:tcPr>
          <w:p w14:paraId="084CD27D" w14:textId="77777777" w:rsidR="006F27D1" w:rsidRDefault="006F27D1" w:rsidP="006F27D1">
            <w:pPr>
              <w:jc w:val="right"/>
            </w:pPr>
            <w:r>
              <w:t>Expected Result:</w:t>
            </w:r>
          </w:p>
        </w:tc>
        <w:tc>
          <w:tcPr>
            <w:tcW w:w="7848" w:type="dxa"/>
          </w:tcPr>
          <w:p w14:paraId="5E5553F5" w14:textId="77777777" w:rsidR="006F27D1" w:rsidRDefault="006F27D1" w:rsidP="006F27D1">
            <w:r>
              <w:t>Should display an alert view telling the user that it can’t communicate with base station and offer to cancel request or retry.</w:t>
            </w:r>
          </w:p>
        </w:tc>
      </w:tr>
      <w:tr w:rsidR="006F27D1" w14:paraId="7CE98C75" w14:textId="77777777" w:rsidTr="006F27D1">
        <w:tc>
          <w:tcPr>
            <w:tcW w:w="1728" w:type="dxa"/>
          </w:tcPr>
          <w:p w14:paraId="04A8E541" w14:textId="77777777" w:rsidR="006F27D1" w:rsidRDefault="006F27D1" w:rsidP="006F27D1">
            <w:pPr>
              <w:jc w:val="right"/>
            </w:pPr>
            <w:r>
              <w:t>Actual Result:</w:t>
            </w:r>
          </w:p>
        </w:tc>
        <w:tc>
          <w:tcPr>
            <w:tcW w:w="7848" w:type="dxa"/>
          </w:tcPr>
          <w:p w14:paraId="77F215C3" w14:textId="77777777" w:rsidR="006F27D1" w:rsidRDefault="006F27D1" w:rsidP="006F27D1">
            <w:r>
              <w:t>Correctly displays the alert and pops the view controller</w:t>
            </w:r>
          </w:p>
        </w:tc>
      </w:tr>
      <w:tr w:rsidR="006F27D1" w14:paraId="5165BE62" w14:textId="77777777" w:rsidTr="006F27D1">
        <w:tc>
          <w:tcPr>
            <w:tcW w:w="1728" w:type="dxa"/>
          </w:tcPr>
          <w:p w14:paraId="385A47CF" w14:textId="77777777" w:rsidR="006F27D1" w:rsidRDefault="006F27D1" w:rsidP="006F27D1">
            <w:pPr>
              <w:jc w:val="right"/>
            </w:pPr>
            <w:r>
              <w:t>Pass/Fail:</w:t>
            </w:r>
          </w:p>
        </w:tc>
        <w:tc>
          <w:tcPr>
            <w:tcW w:w="7848" w:type="dxa"/>
          </w:tcPr>
          <w:p w14:paraId="52F95AF0" w14:textId="77777777" w:rsidR="006F27D1" w:rsidRDefault="006F27D1" w:rsidP="006F27D1">
            <w:r>
              <w:t>Pass</w:t>
            </w:r>
          </w:p>
        </w:tc>
      </w:tr>
    </w:tbl>
    <w:p w14:paraId="1A1E3967"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A5DA31" w14:textId="77777777" w:rsidTr="006F27D1">
        <w:tc>
          <w:tcPr>
            <w:tcW w:w="9576" w:type="dxa"/>
            <w:gridSpan w:val="2"/>
          </w:tcPr>
          <w:p w14:paraId="20A80C0A" w14:textId="77777777" w:rsidR="006F27D1" w:rsidRDefault="006F27D1" w:rsidP="006F27D1">
            <w:pPr>
              <w:jc w:val="center"/>
            </w:pPr>
            <w:r>
              <w:t>Network connection failure - retry</w:t>
            </w:r>
          </w:p>
        </w:tc>
      </w:tr>
      <w:tr w:rsidR="006F27D1" w14:paraId="2BD1551E" w14:textId="77777777" w:rsidTr="006F27D1">
        <w:tc>
          <w:tcPr>
            <w:tcW w:w="1728" w:type="dxa"/>
          </w:tcPr>
          <w:p w14:paraId="0693D3CD" w14:textId="77777777" w:rsidR="006F27D1" w:rsidRDefault="006F27D1" w:rsidP="006F27D1">
            <w:pPr>
              <w:jc w:val="right"/>
            </w:pPr>
            <w:r>
              <w:t>Description:</w:t>
            </w:r>
          </w:p>
        </w:tc>
        <w:tc>
          <w:tcPr>
            <w:tcW w:w="7848" w:type="dxa"/>
          </w:tcPr>
          <w:p w14:paraId="5417DAF5" w14:textId="77777777" w:rsidR="006F27D1" w:rsidRDefault="006F27D1" w:rsidP="006F27D1">
            <w:r>
              <w:t>Tests if the view controller correctly handles losing the connection to the base station and retries the request when user selects retry.</w:t>
            </w:r>
          </w:p>
        </w:tc>
      </w:tr>
      <w:tr w:rsidR="006F27D1" w14:paraId="5ABA85B8" w14:textId="77777777" w:rsidTr="006F27D1">
        <w:tc>
          <w:tcPr>
            <w:tcW w:w="1728" w:type="dxa"/>
          </w:tcPr>
          <w:p w14:paraId="5DECA77D" w14:textId="77777777" w:rsidR="006F27D1" w:rsidRDefault="006F27D1" w:rsidP="006F27D1">
            <w:pPr>
              <w:jc w:val="right"/>
            </w:pPr>
            <w:r>
              <w:t>Expected Result:</w:t>
            </w:r>
          </w:p>
        </w:tc>
        <w:tc>
          <w:tcPr>
            <w:tcW w:w="7848" w:type="dxa"/>
          </w:tcPr>
          <w:p w14:paraId="4345164D" w14:textId="77777777" w:rsidR="006F27D1" w:rsidRDefault="006F27D1" w:rsidP="006F27D1">
            <w:r>
              <w:t>Should display an alert view telling the user that it can’t communicate with base station and offer to cancel request or retry.</w:t>
            </w:r>
          </w:p>
        </w:tc>
      </w:tr>
      <w:tr w:rsidR="006F27D1" w14:paraId="7DF3491C" w14:textId="77777777" w:rsidTr="006F27D1">
        <w:tc>
          <w:tcPr>
            <w:tcW w:w="1728" w:type="dxa"/>
          </w:tcPr>
          <w:p w14:paraId="7AB101ED" w14:textId="77777777" w:rsidR="006F27D1" w:rsidRDefault="006F27D1" w:rsidP="006F27D1">
            <w:pPr>
              <w:jc w:val="right"/>
            </w:pPr>
            <w:r>
              <w:t>Actual Result:</w:t>
            </w:r>
          </w:p>
        </w:tc>
        <w:tc>
          <w:tcPr>
            <w:tcW w:w="7848" w:type="dxa"/>
          </w:tcPr>
          <w:p w14:paraId="63CD694A" w14:textId="77777777" w:rsidR="006F27D1" w:rsidRDefault="006F27D1" w:rsidP="006F27D1">
            <w:r>
              <w:t>Correctly displays the alert and retries the request.</w:t>
            </w:r>
          </w:p>
        </w:tc>
      </w:tr>
      <w:tr w:rsidR="006F27D1" w14:paraId="78A488C5" w14:textId="77777777" w:rsidTr="006F27D1">
        <w:tc>
          <w:tcPr>
            <w:tcW w:w="1728" w:type="dxa"/>
          </w:tcPr>
          <w:p w14:paraId="3E83FA50" w14:textId="77777777" w:rsidR="006F27D1" w:rsidRDefault="006F27D1" w:rsidP="006F27D1">
            <w:pPr>
              <w:jc w:val="right"/>
            </w:pPr>
            <w:r>
              <w:t>Pass/Fail:</w:t>
            </w:r>
          </w:p>
        </w:tc>
        <w:tc>
          <w:tcPr>
            <w:tcW w:w="7848" w:type="dxa"/>
          </w:tcPr>
          <w:p w14:paraId="511DF1E5" w14:textId="77777777" w:rsidR="006F27D1" w:rsidRDefault="006F27D1" w:rsidP="006F27D1">
            <w:r>
              <w:t>Pass</w:t>
            </w:r>
          </w:p>
        </w:tc>
      </w:tr>
    </w:tbl>
    <w:p w14:paraId="134DD27C"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77C65299" w14:textId="77777777" w:rsidTr="006F27D1">
        <w:tc>
          <w:tcPr>
            <w:tcW w:w="9576" w:type="dxa"/>
            <w:gridSpan w:val="2"/>
          </w:tcPr>
          <w:p w14:paraId="325E1826" w14:textId="77777777" w:rsidR="006F27D1" w:rsidRDefault="006F27D1" w:rsidP="006F27D1">
            <w:pPr>
              <w:jc w:val="center"/>
            </w:pPr>
            <w:r>
              <w:t>Swipe open normally</w:t>
            </w:r>
          </w:p>
        </w:tc>
      </w:tr>
      <w:tr w:rsidR="006F27D1" w14:paraId="282096AF" w14:textId="77777777" w:rsidTr="006F27D1">
        <w:tc>
          <w:tcPr>
            <w:tcW w:w="1728" w:type="dxa"/>
          </w:tcPr>
          <w:p w14:paraId="01877BED" w14:textId="77777777" w:rsidR="006F27D1" w:rsidRDefault="006F27D1" w:rsidP="006F27D1">
            <w:pPr>
              <w:jc w:val="right"/>
            </w:pPr>
            <w:r>
              <w:t>Description:</w:t>
            </w:r>
          </w:p>
        </w:tc>
        <w:tc>
          <w:tcPr>
            <w:tcW w:w="7848" w:type="dxa"/>
          </w:tcPr>
          <w:p w14:paraId="6995DF9C" w14:textId="77777777" w:rsidR="006F27D1" w:rsidRDefault="006F27D1" w:rsidP="006F27D1">
            <w:r>
              <w:t>Tests if the view controller correctly sends the open request and updates the UI when the user swipes up on the garage door picture. Door must be closed to do this test.</w:t>
            </w:r>
          </w:p>
        </w:tc>
      </w:tr>
      <w:tr w:rsidR="006F27D1" w14:paraId="308D9B7A" w14:textId="77777777" w:rsidTr="006F27D1">
        <w:tc>
          <w:tcPr>
            <w:tcW w:w="1728" w:type="dxa"/>
          </w:tcPr>
          <w:p w14:paraId="350E141B" w14:textId="77777777" w:rsidR="006F27D1" w:rsidRDefault="006F27D1" w:rsidP="006F27D1">
            <w:pPr>
              <w:jc w:val="right"/>
            </w:pPr>
            <w:r>
              <w:t>Expected Result:</w:t>
            </w:r>
          </w:p>
        </w:tc>
        <w:tc>
          <w:tcPr>
            <w:tcW w:w="7848" w:type="dxa"/>
          </w:tcPr>
          <w:p w14:paraId="7437E516" w14:textId="77777777" w:rsidR="006F27D1" w:rsidRDefault="006F27D1" w:rsidP="006F27D1">
            <w:r>
              <w:t>Should send a toggle request to the base station, update the garage door view to be closed, and change the text on the button to “Close”.</w:t>
            </w:r>
          </w:p>
        </w:tc>
      </w:tr>
      <w:tr w:rsidR="006F27D1" w14:paraId="3C3722F7" w14:textId="77777777" w:rsidTr="006F27D1">
        <w:tc>
          <w:tcPr>
            <w:tcW w:w="1728" w:type="dxa"/>
          </w:tcPr>
          <w:p w14:paraId="6CA8163C" w14:textId="77777777" w:rsidR="006F27D1" w:rsidRDefault="006F27D1" w:rsidP="006F27D1">
            <w:pPr>
              <w:jc w:val="right"/>
            </w:pPr>
            <w:r>
              <w:t>Actual Result:</w:t>
            </w:r>
          </w:p>
        </w:tc>
        <w:tc>
          <w:tcPr>
            <w:tcW w:w="7848" w:type="dxa"/>
          </w:tcPr>
          <w:p w14:paraId="0B1CE37B" w14:textId="77777777" w:rsidR="006F27D1" w:rsidRDefault="006F27D1" w:rsidP="006F27D1">
            <w:r>
              <w:t>Doesn’t seem to register swipe</w:t>
            </w:r>
          </w:p>
        </w:tc>
      </w:tr>
      <w:tr w:rsidR="006F27D1" w14:paraId="5396092A" w14:textId="77777777" w:rsidTr="006F27D1">
        <w:tc>
          <w:tcPr>
            <w:tcW w:w="1728" w:type="dxa"/>
          </w:tcPr>
          <w:p w14:paraId="06A9B6D1" w14:textId="77777777" w:rsidR="006F27D1" w:rsidRDefault="006F27D1" w:rsidP="006F27D1">
            <w:pPr>
              <w:jc w:val="right"/>
            </w:pPr>
            <w:r>
              <w:t>Pass/Fail:</w:t>
            </w:r>
          </w:p>
        </w:tc>
        <w:tc>
          <w:tcPr>
            <w:tcW w:w="7848" w:type="dxa"/>
          </w:tcPr>
          <w:p w14:paraId="0C7567AE" w14:textId="77777777" w:rsidR="006F27D1" w:rsidRDefault="006F27D1" w:rsidP="006F27D1">
            <w:r>
              <w:t>fail</w:t>
            </w:r>
          </w:p>
        </w:tc>
      </w:tr>
    </w:tbl>
    <w:p w14:paraId="00F00BA0"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54C7135A" w14:textId="77777777" w:rsidTr="006F27D1">
        <w:tc>
          <w:tcPr>
            <w:tcW w:w="9576" w:type="dxa"/>
            <w:gridSpan w:val="2"/>
          </w:tcPr>
          <w:p w14:paraId="583F163A" w14:textId="77777777" w:rsidR="006F27D1" w:rsidRDefault="006F27D1" w:rsidP="006F27D1">
            <w:pPr>
              <w:jc w:val="center"/>
            </w:pPr>
            <w:r>
              <w:t>Swipe closed normally</w:t>
            </w:r>
          </w:p>
        </w:tc>
      </w:tr>
      <w:tr w:rsidR="006F27D1" w14:paraId="0A51E3F5" w14:textId="77777777" w:rsidTr="006F27D1">
        <w:tc>
          <w:tcPr>
            <w:tcW w:w="1728" w:type="dxa"/>
          </w:tcPr>
          <w:p w14:paraId="4F9C7207" w14:textId="77777777" w:rsidR="006F27D1" w:rsidRDefault="006F27D1" w:rsidP="006F27D1">
            <w:pPr>
              <w:jc w:val="right"/>
            </w:pPr>
            <w:r>
              <w:t>Description:</w:t>
            </w:r>
          </w:p>
        </w:tc>
        <w:tc>
          <w:tcPr>
            <w:tcW w:w="7848" w:type="dxa"/>
          </w:tcPr>
          <w:p w14:paraId="1BCE461A" w14:textId="77777777" w:rsidR="006F27D1" w:rsidRDefault="006F27D1" w:rsidP="006F27D1">
            <w:r>
              <w:t>Tests if the view controller correctly sends the close request and updates the UI when the user swipes down on the garage door picture. Door must be closed to do this test.</w:t>
            </w:r>
          </w:p>
        </w:tc>
      </w:tr>
      <w:tr w:rsidR="006F27D1" w14:paraId="5FA5EB7A" w14:textId="77777777" w:rsidTr="006F27D1">
        <w:tc>
          <w:tcPr>
            <w:tcW w:w="1728" w:type="dxa"/>
          </w:tcPr>
          <w:p w14:paraId="6F05151B" w14:textId="77777777" w:rsidR="006F27D1" w:rsidRDefault="006F27D1" w:rsidP="006F27D1">
            <w:pPr>
              <w:jc w:val="right"/>
            </w:pPr>
            <w:r>
              <w:t>Expected Result:</w:t>
            </w:r>
          </w:p>
        </w:tc>
        <w:tc>
          <w:tcPr>
            <w:tcW w:w="7848" w:type="dxa"/>
          </w:tcPr>
          <w:p w14:paraId="30BF076E" w14:textId="77777777" w:rsidR="006F27D1" w:rsidRDefault="006F27D1" w:rsidP="006F27D1">
            <w:r>
              <w:t>Should send a toggle request to the base station, update the garage door view to be closed, and change the text on the button to “Open”, and send a confirmation request. The door should stay closed.</w:t>
            </w:r>
          </w:p>
        </w:tc>
      </w:tr>
      <w:tr w:rsidR="006F27D1" w14:paraId="794F3D38" w14:textId="77777777" w:rsidTr="006F27D1">
        <w:tc>
          <w:tcPr>
            <w:tcW w:w="1728" w:type="dxa"/>
          </w:tcPr>
          <w:p w14:paraId="5B00DF84" w14:textId="77777777" w:rsidR="006F27D1" w:rsidRDefault="006F27D1" w:rsidP="006F27D1">
            <w:pPr>
              <w:jc w:val="right"/>
            </w:pPr>
            <w:r>
              <w:t>Actual Result:</w:t>
            </w:r>
          </w:p>
        </w:tc>
        <w:tc>
          <w:tcPr>
            <w:tcW w:w="7848" w:type="dxa"/>
          </w:tcPr>
          <w:p w14:paraId="1C58F303" w14:textId="77777777" w:rsidR="006F27D1" w:rsidRDefault="006F27D1" w:rsidP="006F27D1">
            <w:r>
              <w:t>Doesn’t seem to register swipe</w:t>
            </w:r>
          </w:p>
        </w:tc>
      </w:tr>
      <w:tr w:rsidR="006F27D1" w14:paraId="2B438C3A" w14:textId="77777777" w:rsidTr="006F27D1">
        <w:tc>
          <w:tcPr>
            <w:tcW w:w="1728" w:type="dxa"/>
          </w:tcPr>
          <w:p w14:paraId="09379EC7" w14:textId="77777777" w:rsidR="006F27D1" w:rsidRDefault="006F27D1" w:rsidP="006F27D1">
            <w:pPr>
              <w:jc w:val="right"/>
            </w:pPr>
            <w:r>
              <w:t>Pass/Fail:</w:t>
            </w:r>
          </w:p>
        </w:tc>
        <w:tc>
          <w:tcPr>
            <w:tcW w:w="7848" w:type="dxa"/>
          </w:tcPr>
          <w:p w14:paraId="341EFB6C" w14:textId="77777777" w:rsidR="006F27D1" w:rsidRDefault="006F27D1" w:rsidP="006F27D1">
            <w:r>
              <w:t>fail</w:t>
            </w:r>
          </w:p>
        </w:tc>
      </w:tr>
    </w:tbl>
    <w:p w14:paraId="30C9823E" w14:textId="77777777" w:rsidR="006F27D1" w:rsidRDefault="006F27D1" w:rsidP="006F27D1"/>
    <w:p w14:paraId="42E16AC6" w14:textId="77777777" w:rsidR="006F27D1" w:rsidRDefault="006F27D1" w:rsidP="006F27D1">
      <w:pPr>
        <w:pStyle w:val="Heading2"/>
      </w:pPr>
      <w:r>
        <w:t>Base Station</w:t>
      </w:r>
    </w:p>
    <w:p w14:paraId="31A06C0E" w14:textId="42E16AC6" w:rsidR="006F27D1" w:rsidRDefault="42E16AC6" w:rsidP="42E16AC6">
      <w:pPr>
        <w:pStyle w:val="Textbody"/>
      </w:pPr>
      <w:r w:rsidRPr="42E16AC6">
        <w:t>server.py</w:t>
      </w:r>
    </w:p>
    <w:tbl>
      <w:tblPr>
        <w:tblStyle w:val="TableGrid"/>
        <w:tblW w:w="0" w:type="auto"/>
        <w:tblLook w:val="04A0" w:firstRow="1" w:lastRow="0" w:firstColumn="1" w:lastColumn="0" w:noHBand="0" w:noVBand="1"/>
      </w:tblPr>
      <w:tblGrid>
        <w:gridCol w:w="4680"/>
        <w:gridCol w:w="4680"/>
      </w:tblGrid>
      <w:tr w:rsidR="42E16AC6" w14:paraId="5A105F4D" w14:textId="77777777" w:rsidTr="42E16AC6">
        <w:tc>
          <w:tcPr>
            <w:tcW w:w="4680" w:type="dxa"/>
          </w:tcPr>
          <w:p w14:paraId="1DAB3A50" w14:textId="31A06C0E" w:rsidR="42E16AC6" w:rsidRDefault="42E16AC6">
            <w:r>
              <w:lastRenderedPageBreak/>
              <w:t>Bad JSON string</w:t>
            </w:r>
          </w:p>
        </w:tc>
        <w:tc>
          <w:tcPr>
            <w:tcW w:w="4680" w:type="dxa"/>
          </w:tcPr>
          <w:p w14:paraId="3B9E632B" w14:textId="5A105F4D" w:rsidR="42E16AC6" w:rsidRDefault="42E16AC6"/>
        </w:tc>
      </w:tr>
      <w:tr w:rsidR="42E16AC6" w14:paraId="4CD2E200" w14:textId="77777777" w:rsidTr="42E16AC6">
        <w:tc>
          <w:tcPr>
            <w:tcW w:w="4680" w:type="dxa"/>
          </w:tcPr>
          <w:p w14:paraId="27A4C6BC" w14:textId="4CD2E200" w:rsidR="42E16AC6" w:rsidRDefault="42E16AC6">
            <w:r>
              <w:t>Description:</w:t>
            </w:r>
          </w:p>
        </w:tc>
        <w:tc>
          <w:tcPr>
            <w:tcW w:w="4680" w:type="dxa"/>
          </w:tcPr>
          <w:p w14:paraId="0E28B6A0" w14:textId="381213B7" w:rsidR="42E16AC6" w:rsidRDefault="42E16AC6">
            <w:r>
              <w:t>Send a bunch of nonsense to the server</w:t>
            </w:r>
          </w:p>
        </w:tc>
      </w:tr>
      <w:tr w:rsidR="42E16AC6" w14:paraId="381213B7" w14:textId="77777777" w:rsidTr="42E16AC6">
        <w:tc>
          <w:tcPr>
            <w:tcW w:w="4680" w:type="dxa"/>
          </w:tcPr>
          <w:p w14:paraId="5F015C68" w14:textId="36C911C0" w:rsidR="42E16AC6" w:rsidRDefault="42E16AC6">
            <w:r>
              <w:t>Expected Result:</w:t>
            </w:r>
          </w:p>
        </w:tc>
        <w:tc>
          <w:tcPr>
            <w:tcW w:w="4680" w:type="dxa"/>
          </w:tcPr>
          <w:p w14:paraId="78BF7C9E" w14:textId="5CC96769" w:rsidR="42E16AC6" w:rsidRDefault="42E16AC6">
            <w:r>
              <w:t>NAK: Invalid JSON is replied</w:t>
            </w:r>
          </w:p>
        </w:tc>
      </w:tr>
      <w:tr w:rsidR="42E16AC6" w14:paraId="36C911C0" w14:textId="77777777" w:rsidTr="42E16AC6">
        <w:tc>
          <w:tcPr>
            <w:tcW w:w="4680" w:type="dxa"/>
          </w:tcPr>
          <w:p w14:paraId="404B4E7E" w14:textId="1DAB3A50" w:rsidR="42E16AC6" w:rsidRDefault="42E16AC6">
            <w:r>
              <w:t>Actual Result:</w:t>
            </w:r>
          </w:p>
        </w:tc>
        <w:tc>
          <w:tcPr>
            <w:tcW w:w="4680" w:type="dxa"/>
          </w:tcPr>
          <w:p w14:paraId="62743B62" w14:textId="3B9E632B" w:rsidR="42E16AC6" w:rsidRDefault="42E16AC6">
            <w:r>
              <w:t>Replies NAK: Invalid JSON</w:t>
            </w:r>
          </w:p>
        </w:tc>
      </w:tr>
      <w:tr w:rsidR="42E16AC6" w14:paraId="5CC96769" w14:textId="77777777" w:rsidTr="42E16AC6">
        <w:tc>
          <w:tcPr>
            <w:tcW w:w="4680" w:type="dxa"/>
          </w:tcPr>
          <w:p w14:paraId="631DFB85" w14:textId="27A4C6BC" w:rsidR="42E16AC6" w:rsidRDefault="42E16AC6">
            <w:r>
              <w:t>Pass/Fail:</w:t>
            </w:r>
          </w:p>
        </w:tc>
        <w:tc>
          <w:tcPr>
            <w:tcW w:w="4680" w:type="dxa"/>
          </w:tcPr>
          <w:p w14:paraId="6AD280C6" w14:textId="0E28B6A0" w:rsidR="42E16AC6" w:rsidRDefault="42E16AC6">
            <w:r>
              <w:t>Pass</w:t>
            </w:r>
          </w:p>
        </w:tc>
      </w:tr>
    </w:tbl>
    <w:p w14:paraId="365FA856" w14:textId="5F015C68"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46BE0CB8" w14:textId="77777777" w:rsidTr="42E16AC6">
        <w:tc>
          <w:tcPr>
            <w:tcW w:w="4680" w:type="dxa"/>
          </w:tcPr>
          <w:p w14:paraId="69AF39BA" w14:textId="78BF7C9E" w:rsidR="42E16AC6" w:rsidRDefault="42E16AC6">
            <w:r>
              <w:t>Bad Password string</w:t>
            </w:r>
          </w:p>
        </w:tc>
        <w:tc>
          <w:tcPr>
            <w:tcW w:w="4680" w:type="dxa"/>
          </w:tcPr>
          <w:p w14:paraId="08D59C1F" w14:textId="404B4E7E" w:rsidR="42E16AC6" w:rsidRDefault="42E16AC6"/>
        </w:tc>
      </w:tr>
      <w:tr w:rsidR="42E16AC6" w14:paraId="6F827F76" w14:textId="77777777" w:rsidTr="42E16AC6">
        <w:tc>
          <w:tcPr>
            <w:tcW w:w="4680" w:type="dxa"/>
          </w:tcPr>
          <w:p w14:paraId="176C2278" w14:textId="62743B62" w:rsidR="42E16AC6" w:rsidRDefault="42E16AC6">
            <w:r>
              <w:t>Description:</w:t>
            </w:r>
          </w:p>
        </w:tc>
        <w:tc>
          <w:tcPr>
            <w:tcW w:w="4680" w:type="dxa"/>
          </w:tcPr>
          <w:p w14:paraId="4F99DBFE" w14:textId="631DFB85" w:rsidR="42E16AC6" w:rsidRDefault="42E16AC6">
            <w:r>
              <w:t xml:space="preserve">Send a valid </w:t>
            </w:r>
            <w:proofErr w:type="spellStart"/>
            <w:r>
              <w:t>HRLogin</w:t>
            </w:r>
            <w:proofErr w:type="spellEnd"/>
            <w:r>
              <w:t xml:space="preserve"> with an invalid </w:t>
            </w:r>
            <w:proofErr w:type="spellStart"/>
            <w:r>
              <w:t>pasword</w:t>
            </w:r>
            <w:proofErr w:type="spellEnd"/>
          </w:p>
        </w:tc>
      </w:tr>
      <w:tr w:rsidR="42E16AC6" w14:paraId="6A6F7B9A" w14:textId="77777777" w:rsidTr="42E16AC6">
        <w:tc>
          <w:tcPr>
            <w:tcW w:w="4680" w:type="dxa"/>
          </w:tcPr>
          <w:p w14:paraId="631A5EA1" w14:textId="6AD280C6" w:rsidR="42E16AC6" w:rsidRDefault="42E16AC6">
            <w:r>
              <w:t>Expected Result:</w:t>
            </w:r>
          </w:p>
        </w:tc>
        <w:tc>
          <w:tcPr>
            <w:tcW w:w="4680" w:type="dxa"/>
          </w:tcPr>
          <w:p w14:paraId="0EB00291" w14:textId="365FA856" w:rsidR="42E16AC6" w:rsidRDefault="42E16AC6">
            <w:proofErr w:type="spellStart"/>
            <w:r>
              <w:t>RHLoginSuccess:false</w:t>
            </w:r>
            <w:proofErr w:type="spellEnd"/>
          </w:p>
        </w:tc>
      </w:tr>
      <w:tr w:rsidR="42E16AC6" w14:paraId="59B8D38D" w14:textId="77777777" w:rsidTr="42E16AC6">
        <w:tc>
          <w:tcPr>
            <w:tcW w:w="4680" w:type="dxa"/>
          </w:tcPr>
          <w:p w14:paraId="464DD646" w14:textId="46BE0CB8" w:rsidR="42E16AC6" w:rsidRDefault="42E16AC6">
            <w:r>
              <w:t>Actual Result:</w:t>
            </w:r>
          </w:p>
        </w:tc>
        <w:tc>
          <w:tcPr>
            <w:tcW w:w="4680" w:type="dxa"/>
          </w:tcPr>
          <w:p w14:paraId="2D0C30F7" w14:textId="6F827F76" w:rsidR="42E16AC6" w:rsidRDefault="42E16AC6">
            <w:r>
              <w:t xml:space="preserve">Replies </w:t>
            </w:r>
            <w:proofErr w:type="spellStart"/>
            <w:r>
              <w:t>RHLoginSuccess:false</w:t>
            </w:r>
            <w:proofErr w:type="spellEnd"/>
          </w:p>
        </w:tc>
      </w:tr>
      <w:tr w:rsidR="42E16AC6" w14:paraId="6DACCFD6" w14:textId="77777777" w:rsidTr="42E16AC6">
        <w:tc>
          <w:tcPr>
            <w:tcW w:w="4680" w:type="dxa"/>
          </w:tcPr>
          <w:p w14:paraId="6868074F" w14:textId="6A6F7B9A" w:rsidR="42E16AC6" w:rsidRDefault="42E16AC6">
            <w:r>
              <w:t>Pass/Fail:</w:t>
            </w:r>
          </w:p>
        </w:tc>
        <w:tc>
          <w:tcPr>
            <w:tcW w:w="4680" w:type="dxa"/>
          </w:tcPr>
          <w:p w14:paraId="490C3D61" w14:textId="59B8D38D" w:rsidR="42E16AC6" w:rsidRDefault="42E16AC6">
            <w:r>
              <w:t>Pass</w:t>
            </w:r>
          </w:p>
        </w:tc>
      </w:tr>
    </w:tbl>
    <w:p w14:paraId="14CEF46D" w14:textId="6DACCFD6"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2694066B" w14:textId="77777777" w:rsidTr="42E16AC6">
        <w:tc>
          <w:tcPr>
            <w:tcW w:w="4680" w:type="dxa"/>
          </w:tcPr>
          <w:p w14:paraId="225C2C7E" w14:textId="69AF39BA" w:rsidR="42E16AC6" w:rsidRDefault="42E16AC6">
            <w:r>
              <w:t>Empty JSON</w:t>
            </w:r>
          </w:p>
        </w:tc>
        <w:tc>
          <w:tcPr>
            <w:tcW w:w="4680" w:type="dxa"/>
          </w:tcPr>
          <w:p w14:paraId="77D6B2C8" w14:textId="08D59C1F" w:rsidR="42E16AC6" w:rsidRDefault="42E16AC6"/>
        </w:tc>
      </w:tr>
      <w:tr w:rsidR="42E16AC6" w14:paraId="31C0FA6C" w14:textId="77777777" w:rsidTr="42E16AC6">
        <w:tc>
          <w:tcPr>
            <w:tcW w:w="4680" w:type="dxa"/>
          </w:tcPr>
          <w:p w14:paraId="10D6A51E" w14:textId="176C2278" w:rsidR="42E16AC6" w:rsidRDefault="42E16AC6">
            <w:r>
              <w:t>Description:</w:t>
            </w:r>
          </w:p>
        </w:tc>
        <w:tc>
          <w:tcPr>
            <w:tcW w:w="4680" w:type="dxa"/>
          </w:tcPr>
          <w:p w14:paraId="7A8889E6" w14:textId="4F99DBFE" w:rsidR="42E16AC6" w:rsidRDefault="42E16AC6">
            <w:r>
              <w:t>Send a valid, but empty, bit of JSON</w:t>
            </w:r>
          </w:p>
        </w:tc>
      </w:tr>
      <w:tr w:rsidR="42E16AC6" w14:paraId="2A460EE2" w14:textId="77777777" w:rsidTr="42E16AC6">
        <w:tc>
          <w:tcPr>
            <w:tcW w:w="4680" w:type="dxa"/>
          </w:tcPr>
          <w:p w14:paraId="4CC46869" w14:textId="631A5EA1" w:rsidR="42E16AC6" w:rsidRDefault="42E16AC6">
            <w:r>
              <w:t>Expected Result:</w:t>
            </w:r>
          </w:p>
        </w:tc>
        <w:tc>
          <w:tcPr>
            <w:tcW w:w="4680" w:type="dxa"/>
          </w:tcPr>
          <w:p w14:paraId="24FB688D" w14:textId="0EB00291" w:rsidR="42E16AC6" w:rsidRDefault="42E16AC6">
            <w:r>
              <w:t>NAK: Not a valid request.</w:t>
            </w:r>
          </w:p>
        </w:tc>
      </w:tr>
      <w:tr w:rsidR="42E16AC6" w14:paraId="470B84E5" w14:textId="77777777" w:rsidTr="42E16AC6">
        <w:tc>
          <w:tcPr>
            <w:tcW w:w="4680" w:type="dxa"/>
          </w:tcPr>
          <w:p w14:paraId="02AAF2E1" w14:textId="464DD646" w:rsidR="42E16AC6" w:rsidRDefault="42E16AC6">
            <w:r>
              <w:t>Actual Result:</w:t>
            </w:r>
          </w:p>
        </w:tc>
        <w:tc>
          <w:tcPr>
            <w:tcW w:w="4680" w:type="dxa"/>
          </w:tcPr>
          <w:p w14:paraId="1A628304" w14:textId="2D0C30F7" w:rsidR="42E16AC6" w:rsidRDefault="42E16AC6">
            <w:r>
              <w:t>Replies NAK: Not a valid request.</w:t>
            </w:r>
          </w:p>
        </w:tc>
      </w:tr>
      <w:tr w:rsidR="42E16AC6" w14:paraId="5DB8388E" w14:textId="77777777" w:rsidTr="42E16AC6">
        <w:tc>
          <w:tcPr>
            <w:tcW w:w="4680" w:type="dxa"/>
          </w:tcPr>
          <w:p w14:paraId="318A3F6A" w14:textId="6868074F" w:rsidR="42E16AC6" w:rsidRDefault="42E16AC6">
            <w:r>
              <w:t>Pass/Fail:</w:t>
            </w:r>
          </w:p>
        </w:tc>
        <w:tc>
          <w:tcPr>
            <w:tcW w:w="4680" w:type="dxa"/>
          </w:tcPr>
          <w:p w14:paraId="696FAE88" w14:textId="490C3D61" w:rsidR="42E16AC6" w:rsidRDefault="42E16AC6">
            <w:r>
              <w:t>Pass</w:t>
            </w:r>
          </w:p>
        </w:tc>
      </w:tr>
    </w:tbl>
    <w:p w14:paraId="7DD752CE" w14:textId="14CEF46D"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6B6C1829" w14:textId="77777777" w:rsidTr="42E16AC6">
        <w:tc>
          <w:tcPr>
            <w:tcW w:w="4680" w:type="dxa"/>
          </w:tcPr>
          <w:p w14:paraId="69289738" w14:textId="2694066B" w:rsidR="42E16AC6" w:rsidRDefault="42E16AC6">
            <w:r>
              <w:t>User login</w:t>
            </w:r>
          </w:p>
        </w:tc>
        <w:tc>
          <w:tcPr>
            <w:tcW w:w="4680" w:type="dxa"/>
          </w:tcPr>
          <w:p w14:paraId="43F39C37" w14:textId="31C0FA6C" w:rsidR="42E16AC6" w:rsidRDefault="42E16AC6"/>
        </w:tc>
      </w:tr>
      <w:tr w:rsidR="42E16AC6" w14:paraId="59B6EA16" w14:textId="77777777" w:rsidTr="42E16AC6">
        <w:tc>
          <w:tcPr>
            <w:tcW w:w="4680" w:type="dxa"/>
          </w:tcPr>
          <w:p w14:paraId="70612592" w14:textId="2A460EE2" w:rsidR="42E16AC6" w:rsidRDefault="42E16AC6">
            <w:r>
              <w:t>Description:</w:t>
            </w:r>
          </w:p>
        </w:tc>
        <w:tc>
          <w:tcPr>
            <w:tcW w:w="4680" w:type="dxa"/>
          </w:tcPr>
          <w:p w14:paraId="43FD45E1" w14:textId="470B84E5" w:rsidR="42E16AC6" w:rsidRDefault="42E16AC6">
            <w:r>
              <w:t>Send a valid login request for a user without admin access.</w:t>
            </w:r>
          </w:p>
        </w:tc>
      </w:tr>
      <w:tr w:rsidR="42E16AC6" w14:paraId="324648F1" w14:textId="77777777" w:rsidTr="42E16AC6">
        <w:tc>
          <w:tcPr>
            <w:tcW w:w="4680" w:type="dxa"/>
          </w:tcPr>
          <w:p w14:paraId="20A5F13F" w14:textId="5DB8388E" w:rsidR="42E16AC6" w:rsidRDefault="42E16AC6">
            <w:r>
              <w:t>Expected Result:</w:t>
            </w:r>
          </w:p>
        </w:tc>
        <w:tc>
          <w:tcPr>
            <w:tcW w:w="4680" w:type="dxa"/>
          </w:tcPr>
          <w:p w14:paraId="672F35C1" w14:textId="225C2C7E" w:rsidR="42E16AC6" w:rsidRDefault="42E16AC6">
            <w:r>
              <w:t>Login success with a list of attached devices.</w:t>
            </w:r>
          </w:p>
        </w:tc>
      </w:tr>
      <w:tr w:rsidR="42E16AC6" w14:paraId="43A6E36A" w14:textId="77777777" w:rsidTr="42E16AC6">
        <w:tc>
          <w:tcPr>
            <w:tcW w:w="4680" w:type="dxa"/>
          </w:tcPr>
          <w:p w14:paraId="79AF08C7" w14:textId="77D6B2C8" w:rsidR="42E16AC6" w:rsidRDefault="42E16AC6">
            <w:r>
              <w:t>Actual Result:</w:t>
            </w:r>
          </w:p>
        </w:tc>
        <w:tc>
          <w:tcPr>
            <w:tcW w:w="4680" w:type="dxa"/>
          </w:tcPr>
          <w:p w14:paraId="0EFB37BF" w14:textId="10D6A51E" w:rsidR="42E16AC6" w:rsidRDefault="42E16AC6">
            <w:r>
              <w:t xml:space="preserve">Replies with a login success and list of attached devices that the associated user has </w:t>
            </w:r>
            <w:proofErr w:type="spellStart"/>
            <w:r>
              <w:t>priviledges</w:t>
            </w:r>
            <w:proofErr w:type="spellEnd"/>
            <w:r>
              <w:t xml:space="preserve"> to.</w:t>
            </w:r>
          </w:p>
        </w:tc>
      </w:tr>
      <w:tr w:rsidR="42E16AC6" w14:paraId="4A1BA378" w14:textId="77777777" w:rsidTr="42E16AC6">
        <w:tc>
          <w:tcPr>
            <w:tcW w:w="4680" w:type="dxa"/>
          </w:tcPr>
          <w:p w14:paraId="75508CE4" w14:textId="7A8889E6" w:rsidR="42E16AC6" w:rsidRDefault="42E16AC6">
            <w:r>
              <w:t>Pass/Fail:</w:t>
            </w:r>
          </w:p>
        </w:tc>
        <w:tc>
          <w:tcPr>
            <w:tcW w:w="4680" w:type="dxa"/>
          </w:tcPr>
          <w:p w14:paraId="7A9895C4" w14:textId="4CC46869" w:rsidR="42E16AC6" w:rsidRDefault="42E16AC6">
            <w:r>
              <w:t>Pass</w:t>
            </w:r>
          </w:p>
        </w:tc>
      </w:tr>
    </w:tbl>
    <w:p w14:paraId="25C0AF50" w14:textId="24FB688D"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15F51F07" w14:textId="77777777" w:rsidTr="42E16AC6">
        <w:tc>
          <w:tcPr>
            <w:tcW w:w="4680" w:type="dxa"/>
          </w:tcPr>
          <w:p w14:paraId="23C6FBE1" w14:textId="02AAF2E1" w:rsidR="42E16AC6" w:rsidRDefault="42E16AC6">
            <w:r>
              <w:t>Admin login</w:t>
            </w:r>
          </w:p>
        </w:tc>
        <w:tc>
          <w:tcPr>
            <w:tcW w:w="4680" w:type="dxa"/>
          </w:tcPr>
          <w:p w14:paraId="58A76FC7" w14:textId="1A628304" w:rsidR="42E16AC6" w:rsidRDefault="42E16AC6"/>
        </w:tc>
      </w:tr>
      <w:tr w:rsidR="42E16AC6" w14:paraId="63F08831" w14:textId="77777777" w:rsidTr="42E16AC6">
        <w:tc>
          <w:tcPr>
            <w:tcW w:w="4680" w:type="dxa"/>
          </w:tcPr>
          <w:p w14:paraId="2461E03A" w14:textId="318A3F6A" w:rsidR="42E16AC6" w:rsidRDefault="42E16AC6">
            <w:r>
              <w:t>Description:</w:t>
            </w:r>
          </w:p>
        </w:tc>
        <w:tc>
          <w:tcPr>
            <w:tcW w:w="4680" w:type="dxa"/>
          </w:tcPr>
          <w:p w14:paraId="77ABCCAD" w14:textId="696FAE88" w:rsidR="42E16AC6" w:rsidRDefault="42E16AC6">
            <w:r>
              <w:t>Log in as a user in group ALL</w:t>
            </w:r>
          </w:p>
        </w:tc>
      </w:tr>
      <w:tr w:rsidR="42E16AC6" w14:paraId="19B74813" w14:textId="77777777" w:rsidTr="42E16AC6">
        <w:tc>
          <w:tcPr>
            <w:tcW w:w="4680" w:type="dxa"/>
          </w:tcPr>
          <w:p w14:paraId="5998D67C" w14:textId="7DD752CE" w:rsidR="42E16AC6" w:rsidRDefault="42E16AC6">
            <w:r>
              <w:t>Expected Result:</w:t>
            </w:r>
          </w:p>
        </w:tc>
        <w:tc>
          <w:tcPr>
            <w:tcW w:w="4680" w:type="dxa"/>
          </w:tcPr>
          <w:p w14:paraId="5F3049A6" w14:textId="6B6C1829" w:rsidR="42E16AC6" w:rsidRDefault="42E16AC6">
            <w:r>
              <w:t>Login success with a list of attached devices.</w:t>
            </w:r>
          </w:p>
        </w:tc>
      </w:tr>
      <w:tr w:rsidR="42E16AC6" w14:paraId="30B340F6" w14:textId="77777777" w:rsidTr="42E16AC6">
        <w:tc>
          <w:tcPr>
            <w:tcW w:w="4680" w:type="dxa"/>
          </w:tcPr>
          <w:p w14:paraId="20E8676D" w14:textId="59B6EA16" w:rsidR="42E16AC6" w:rsidRDefault="42E16AC6">
            <w:r>
              <w:t>Actual Result:</w:t>
            </w:r>
          </w:p>
        </w:tc>
        <w:tc>
          <w:tcPr>
            <w:tcW w:w="4680" w:type="dxa"/>
          </w:tcPr>
          <w:p w14:paraId="44B3D12D" w14:textId="324648F1" w:rsidR="42E16AC6" w:rsidRDefault="42E16AC6">
            <w:r>
              <w:t>Replies with a login success and list of all attached devices</w:t>
            </w:r>
          </w:p>
        </w:tc>
      </w:tr>
      <w:tr w:rsidR="42E16AC6" w14:paraId="38D7ECA3" w14:textId="77777777" w:rsidTr="42E16AC6">
        <w:tc>
          <w:tcPr>
            <w:tcW w:w="4680" w:type="dxa"/>
          </w:tcPr>
          <w:p w14:paraId="062AA93E" w14:textId="43A6E36A" w:rsidR="42E16AC6" w:rsidRDefault="42E16AC6">
            <w:r>
              <w:t>Pass/Fail:</w:t>
            </w:r>
          </w:p>
        </w:tc>
        <w:tc>
          <w:tcPr>
            <w:tcW w:w="4680" w:type="dxa"/>
          </w:tcPr>
          <w:p w14:paraId="7D099F73" w14:textId="4A1BA378" w:rsidR="42E16AC6" w:rsidRDefault="42E16AC6">
            <w:r>
              <w:t>Pass</w:t>
            </w:r>
          </w:p>
        </w:tc>
      </w:tr>
    </w:tbl>
    <w:p w14:paraId="1E0F9C94" w14:textId="69289738"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79AAB018" w14:textId="77777777" w:rsidTr="42E16AC6">
        <w:tc>
          <w:tcPr>
            <w:tcW w:w="4680" w:type="dxa"/>
          </w:tcPr>
          <w:p w14:paraId="056559F7" w14:textId="43F39C37" w:rsidR="42E16AC6" w:rsidRDefault="42E16AC6">
            <w:r>
              <w:t>Empty login</w:t>
            </w:r>
          </w:p>
        </w:tc>
        <w:tc>
          <w:tcPr>
            <w:tcW w:w="4680" w:type="dxa"/>
          </w:tcPr>
          <w:p w14:paraId="4AB350F4" w14:textId="70612592" w:rsidR="42E16AC6" w:rsidRDefault="42E16AC6"/>
        </w:tc>
      </w:tr>
      <w:tr w:rsidR="42E16AC6" w14:paraId="10D8AFC2" w14:textId="77777777" w:rsidTr="42E16AC6">
        <w:tc>
          <w:tcPr>
            <w:tcW w:w="4680" w:type="dxa"/>
          </w:tcPr>
          <w:p w14:paraId="3D6B6F32" w14:textId="43FD45E1" w:rsidR="42E16AC6" w:rsidRDefault="42E16AC6">
            <w:r>
              <w:t>Description:</w:t>
            </w:r>
          </w:p>
        </w:tc>
        <w:tc>
          <w:tcPr>
            <w:tcW w:w="4680" w:type="dxa"/>
          </w:tcPr>
          <w:p w14:paraId="6DCD5E34" w14:textId="20A5F13F" w:rsidR="42E16AC6" w:rsidRDefault="42E16AC6">
            <w:r>
              <w:t>Log in as a user whose group contains no devices</w:t>
            </w:r>
          </w:p>
        </w:tc>
      </w:tr>
      <w:tr w:rsidR="42E16AC6" w14:paraId="5AE1BE1C" w14:textId="77777777" w:rsidTr="42E16AC6">
        <w:tc>
          <w:tcPr>
            <w:tcW w:w="4680" w:type="dxa"/>
          </w:tcPr>
          <w:p w14:paraId="39E4E94F" w14:textId="672F35C1" w:rsidR="42E16AC6" w:rsidRDefault="42E16AC6">
            <w:r>
              <w:t>Expected Result:</w:t>
            </w:r>
          </w:p>
        </w:tc>
        <w:tc>
          <w:tcPr>
            <w:tcW w:w="4680" w:type="dxa"/>
          </w:tcPr>
          <w:p w14:paraId="030E3F04" w14:textId="79AF08C7" w:rsidR="42E16AC6" w:rsidRDefault="42E16AC6">
            <w:r>
              <w:t>Login success with an empty list</w:t>
            </w:r>
          </w:p>
        </w:tc>
      </w:tr>
      <w:tr w:rsidR="42E16AC6" w14:paraId="535546E0" w14:textId="77777777" w:rsidTr="42E16AC6">
        <w:tc>
          <w:tcPr>
            <w:tcW w:w="4680" w:type="dxa"/>
          </w:tcPr>
          <w:p w14:paraId="3D12474F" w14:textId="0EFB37BF" w:rsidR="42E16AC6" w:rsidRDefault="42E16AC6">
            <w:r>
              <w:t>Actual Result:</w:t>
            </w:r>
          </w:p>
        </w:tc>
        <w:tc>
          <w:tcPr>
            <w:tcW w:w="4680" w:type="dxa"/>
          </w:tcPr>
          <w:p w14:paraId="3B2CF6BC" w14:textId="75508CE4" w:rsidR="42E16AC6" w:rsidRDefault="42E16AC6">
            <w:r>
              <w:t>Replies with a login success and empty list</w:t>
            </w:r>
          </w:p>
        </w:tc>
      </w:tr>
      <w:tr w:rsidR="42E16AC6" w14:paraId="3621BE5E" w14:textId="77777777" w:rsidTr="42E16AC6">
        <w:tc>
          <w:tcPr>
            <w:tcW w:w="4680" w:type="dxa"/>
          </w:tcPr>
          <w:p w14:paraId="7E27AA00" w14:textId="7A9895C4" w:rsidR="42E16AC6" w:rsidRDefault="42E16AC6">
            <w:r>
              <w:lastRenderedPageBreak/>
              <w:t>Pass/Fail:</w:t>
            </w:r>
          </w:p>
        </w:tc>
        <w:tc>
          <w:tcPr>
            <w:tcW w:w="4680" w:type="dxa"/>
          </w:tcPr>
          <w:p w14:paraId="01DB6D5F" w14:textId="25C0AF50" w:rsidR="42E16AC6" w:rsidRDefault="42E16AC6">
            <w:r>
              <w:t>Pass</w:t>
            </w:r>
          </w:p>
        </w:tc>
      </w:tr>
    </w:tbl>
    <w:p w14:paraId="0537FD02" w14:textId="15F51F07"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522BD2A4" w14:textId="77777777" w:rsidTr="42E16AC6">
        <w:tc>
          <w:tcPr>
            <w:tcW w:w="4680" w:type="dxa"/>
          </w:tcPr>
          <w:p w14:paraId="38BC6D92" w14:textId="63F08831" w:rsidR="42E16AC6" w:rsidRDefault="42E16AC6">
            <w:r>
              <w:t>Device Request Good Password</w:t>
            </w:r>
          </w:p>
        </w:tc>
        <w:tc>
          <w:tcPr>
            <w:tcW w:w="4680" w:type="dxa"/>
          </w:tcPr>
          <w:p w14:paraId="44FF662B" w14:textId="19B74813" w:rsidR="42E16AC6" w:rsidRDefault="42E16AC6"/>
        </w:tc>
      </w:tr>
      <w:tr w:rsidR="42E16AC6" w14:paraId="7F3AB93C" w14:textId="77777777" w:rsidTr="42E16AC6">
        <w:tc>
          <w:tcPr>
            <w:tcW w:w="4680" w:type="dxa"/>
          </w:tcPr>
          <w:p w14:paraId="47A51C48" w14:textId="30B340F6" w:rsidR="42E16AC6" w:rsidRDefault="42E16AC6">
            <w:r>
              <w:t>Description:</w:t>
            </w:r>
          </w:p>
        </w:tc>
        <w:tc>
          <w:tcPr>
            <w:tcW w:w="4680" w:type="dxa"/>
          </w:tcPr>
          <w:p w14:paraId="010F7A4F" w14:textId="38D7ECA3" w:rsidR="42E16AC6" w:rsidRDefault="42E16AC6">
            <w:r>
              <w:t>Send a device request to a device with a password whose group matches the device.</w:t>
            </w:r>
          </w:p>
        </w:tc>
      </w:tr>
      <w:tr w:rsidR="42E16AC6" w14:paraId="6CB5D3D9" w14:textId="77777777" w:rsidTr="42E16AC6">
        <w:tc>
          <w:tcPr>
            <w:tcW w:w="4680" w:type="dxa"/>
          </w:tcPr>
          <w:p w14:paraId="0DE468B7" w14:textId="23C6FBE1" w:rsidR="42E16AC6" w:rsidRDefault="42E16AC6">
            <w:r>
              <w:t>Expected Result:</w:t>
            </w:r>
          </w:p>
        </w:tc>
        <w:tc>
          <w:tcPr>
            <w:tcW w:w="4680" w:type="dxa"/>
          </w:tcPr>
          <w:p w14:paraId="4BFB16BC" w14:textId="58A76FC7" w:rsidR="42E16AC6" w:rsidRDefault="42E16AC6">
            <w:r>
              <w:t>Return value from device</w:t>
            </w:r>
          </w:p>
        </w:tc>
      </w:tr>
      <w:tr w:rsidR="42E16AC6" w14:paraId="3671FAD2" w14:textId="77777777" w:rsidTr="42E16AC6">
        <w:tc>
          <w:tcPr>
            <w:tcW w:w="4680" w:type="dxa"/>
          </w:tcPr>
          <w:p w14:paraId="7082CCFB" w14:textId="2461E03A" w:rsidR="42E16AC6" w:rsidRDefault="42E16AC6">
            <w:r>
              <w:t>Actual Result:</w:t>
            </w:r>
          </w:p>
        </w:tc>
        <w:tc>
          <w:tcPr>
            <w:tcW w:w="4680" w:type="dxa"/>
          </w:tcPr>
          <w:p w14:paraId="09F84D92" w14:textId="77ABCCAD" w:rsidR="42E16AC6" w:rsidRDefault="42E16AC6">
            <w:r>
              <w:t>Replies with a return value from the device.</w:t>
            </w:r>
          </w:p>
        </w:tc>
      </w:tr>
      <w:tr w:rsidR="42E16AC6" w14:paraId="17D2F757" w14:textId="77777777" w:rsidTr="42E16AC6">
        <w:tc>
          <w:tcPr>
            <w:tcW w:w="4680" w:type="dxa"/>
          </w:tcPr>
          <w:p w14:paraId="230B34CA" w14:textId="5998D67C" w:rsidR="42E16AC6" w:rsidRDefault="42E16AC6">
            <w:r>
              <w:t>Pass/Fail:</w:t>
            </w:r>
          </w:p>
        </w:tc>
        <w:tc>
          <w:tcPr>
            <w:tcW w:w="4680" w:type="dxa"/>
          </w:tcPr>
          <w:p w14:paraId="2BAD5465" w14:textId="5F3049A6" w:rsidR="42E16AC6" w:rsidRDefault="42E16AC6">
            <w:r>
              <w:t>Pass</w:t>
            </w:r>
          </w:p>
        </w:tc>
      </w:tr>
    </w:tbl>
    <w:p w14:paraId="3DD29CA3" w14:textId="20E8676D"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239C51CB" w14:textId="77777777" w:rsidTr="42E16AC6">
        <w:tc>
          <w:tcPr>
            <w:tcW w:w="4680" w:type="dxa"/>
          </w:tcPr>
          <w:p w14:paraId="27434EE4" w14:textId="44B3D12D" w:rsidR="42E16AC6" w:rsidRDefault="42E16AC6">
            <w:r>
              <w:t>Device Request Bad Password</w:t>
            </w:r>
          </w:p>
        </w:tc>
        <w:tc>
          <w:tcPr>
            <w:tcW w:w="4680" w:type="dxa"/>
          </w:tcPr>
          <w:p w14:paraId="6F9EF0F1" w14:textId="062AA93E" w:rsidR="42E16AC6" w:rsidRDefault="42E16AC6"/>
        </w:tc>
      </w:tr>
      <w:tr w:rsidR="42E16AC6" w14:paraId="491F992D" w14:textId="77777777" w:rsidTr="42E16AC6">
        <w:tc>
          <w:tcPr>
            <w:tcW w:w="4680" w:type="dxa"/>
          </w:tcPr>
          <w:p w14:paraId="108FC510" w14:textId="7D099F73" w:rsidR="42E16AC6" w:rsidRDefault="42E16AC6">
            <w:r>
              <w:t>Description:</w:t>
            </w:r>
          </w:p>
        </w:tc>
        <w:tc>
          <w:tcPr>
            <w:tcW w:w="4680" w:type="dxa"/>
          </w:tcPr>
          <w:p w14:paraId="193D373D" w14:textId="1E0F9C94" w:rsidR="42E16AC6" w:rsidRDefault="42E16AC6">
            <w:r>
              <w:t>Send a login request to a device with a password whose group does not match the device.</w:t>
            </w:r>
          </w:p>
        </w:tc>
      </w:tr>
      <w:tr w:rsidR="42E16AC6" w14:paraId="000458AF" w14:textId="77777777" w:rsidTr="42E16AC6">
        <w:tc>
          <w:tcPr>
            <w:tcW w:w="4680" w:type="dxa"/>
          </w:tcPr>
          <w:p w14:paraId="5C4BD8E0" w14:textId="79AAB018" w:rsidR="42E16AC6" w:rsidRDefault="42E16AC6">
            <w:r>
              <w:t>Expected Result:</w:t>
            </w:r>
          </w:p>
        </w:tc>
        <w:tc>
          <w:tcPr>
            <w:tcW w:w="4680" w:type="dxa"/>
          </w:tcPr>
          <w:p w14:paraId="42E5E2C1" w14:textId="10D8AFC2" w:rsidR="42E16AC6" w:rsidRDefault="42E16AC6">
            <w:r>
              <w:t>NAK: Bad Password</w:t>
            </w:r>
          </w:p>
        </w:tc>
      </w:tr>
      <w:tr w:rsidR="42E16AC6" w14:paraId="7E2287FC" w14:textId="77777777" w:rsidTr="42E16AC6">
        <w:tc>
          <w:tcPr>
            <w:tcW w:w="4680" w:type="dxa"/>
          </w:tcPr>
          <w:p w14:paraId="7EF30353" w14:textId="5AE1BE1C" w:rsidR="42E16AC6" w:rsidRDefault="42E16AC6">
            <w:r>
              <w:t>Actual Result:</w:t>
            </w:r>
          </w:p>
        </w:tc>
        <w:tc>
          <w:tcPr>
            <w:tcW w:w="4680" w:type="dxa"/>
          </w:tcPr>
          <w:p w14:paraId="20B8BCDD" w14:textId="535546E0" w:rsidR="42E16AC6" w:rsidRDefault="42E16AC6">
            <w:r>
              <w:t>Replies with a NAK: Bad Password</w:t>
            </w:r>
          </w:p>
        </w:tc>
      </w:tr>
      <w:tr w:rsidR="42E16AC6" w14:paraId="1A6ECEC8" w14:textId="77777777" w:rsidTr="42E16AC6">
        <w:tc>
          <w:tcPr>
            <w:tcW w:w="4680" w:type="dxa"/>
          </w:tcPr>
          <w:p w14:paraId="1B952878" w14:textId="3621BE5E" w:rsidR="42E16AC6" w:rsidRDefault="42E16AC6">
            <w:r>
              <w:t>Pass/Fail:</w:t>
            </w:r>
          </w:p>
        </w:tc>
        <w:tc>
          <w:tcPr>
            <w:tcW w:w="4680" w:type="dxa"/>
          </w:tcPr>
          <w:p w14:paraId="6934E97D" w14:textId="056559F7" w:rsidR="42E16AC6" w:rsidRDefault="42E16AC6">
            <w:r>
              <w:t>Pass</w:t>
            </w:r>
          </w:p>
        </w:tc>
      </w:tr>
    </w:tbl>
    <w:p w14:paraId="798422AC" w14:textId="4AB350F4"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57BD691D" w14:textId="77777777" w:rsidTr="42E16AC6">
        <w:tc>
          <w:tcPr>
            <w:tcW w:w="4680" w:type="dxa"/>
          </w:tcPr>
          <w:p w14:paraId="4697A4A1" w14:textId="3D6B6F32" w:rsidR="42E16AC6" w:rsidRDefault="42E16AC6">
            <w:r>
              <w:t>Device Request Unavailable Device</w:t>
            </w:r>
          </w:p>
        </w:tc>
        <w:tc>
          <w:tcPr>
            <w:tcW w:w="4680" w:type="dxa"/>
          </w:tcPr>
          <w:p w14:paraId="063CA53D" w14:textId="6DCD5E34" w:rsidR="42E16AC6" w:rsidRDefault="42E16AC6"/>
        </w:tc>
      </w:tr>
      <w:tr w:rsidR="42E16AC6" w14:paraId="59F84CA4" w14:textId="77777777" w:rsidTr="42E16AC6">
        <w:tc>
          <w:tcPr>
            <w:tcW w:w="4680" w:type="dxa"/>
          </w:tcPr>
          <w:p w14:paraId="40EE4286" w14:textId="39E4E94F" w:rsidR="42E16AC6" w:rsidRDefault="42E16AC6">
            <w:r>
              <w:t>Description:</w:t>
            </w:r>
          </w:p>
        </w:tc>
        <w:tc>
          <w:tcPr>
            <w:tcW w:w="4680" w:type="dxa"/>
          </w:tcPr>
          <w:p w14:paraId="4BD94996" w14:textId="030E3F04" w:rsidR="42E16AC6" w:rsidRDefault="42E16AC6">
            <w:r>
              <w:t>Send a login request to a device with a password whose group matches the device, but the device is not available.</w:t>
            </w:r>
          </w:p>
        </w:tc>
      </w:tr>
      <w:tr w:rsidR="42E16AC6" w14:paraId="4EBC94C8" w14:textId="77777777" w:rsidTr="42E16AC6">
        <w:tc>
          <w:tcPr>
            <w:tcW w:w="4680" w:type="dxa"/>
          </w:tcPr>
          <w:p w14:paraId="133CA1D4" w14:textId="3D12474F" w:rsidR="42E16AC6" w:rsidRDefault="42E16AC6">
            <w:r>
              <w:t>Expected Result:</w:t>
            </w:r>
          </w:p>
        </w:tc>
        <w:tc>
          <w:tcPr>
            <w:tcW w:w="4680" w:type="dxa"/>
          </w:tcPr>
          <w:p w14:paraId="5245CC91" w14:textId="3B2CF6BC" w:rsidR="42E16AC6" w:rsidRDefault="42E16AC6">
            <w:r>
              <w:t>NAK: Failed to access [interface] (Bad interface or not connected.)</w:t>
            </w:r>
          </w:p>
        </w:tc>
      </w:tr>
      <w:tr w:rsidR="42E16AC6" w14:paraId="457917F0" w14:textId="77777777" w:rsidTr="42E16AC6">
        <w:tc>
          <w:tcPr>
            <w:tcW w:w="4680" w:type="dxa"/>
          </w:tcPr>
          <w:p w14:paraId="283D55A7" w14:textId="7E27AA00" w:rsidR="42E16AC6" w:rsidRDefault="42E16AC6">
            <w:r>
              <w:t>Actual Result:</w:t>
            </w:r>
          </w:p>
        </w:tc>
        <w:tc>
          <w:tcPr>
            <w:tcW w:w="4680" w:type="dxa"/>
          </w:tcPr>
          <w:p w14:paraId="396A433A" w14:textId="01DB6D5F" w:rsidR="42E16AC6" w:rsidRDefault="42E16AC6">
            <w:r>
              <w:t>Replies with a NAK: Failed to access [interface] (Bad interface or not connected.)</w:t>
            </w:r>
          </w:p>
        </w:tc>
      </w:tr>
      <w:tr w:rsidR="42E16AC6" w14:paraId="1974D564" w14:textId="77777777" w:rsidTr="42E16AC6">
        <w:tc>
          <w:tcPr>
            <w:tcW w:w="4680" w:type="dxa"/>
          </w:tcPr>
          <w:p w14:paraId="5A3083F8" w14:textId="0537FD02" w:rsidR="42E16AC6" w:rsidRDefault="42E16AC6">
            <w:r>
              <w:t>Pass/Fail:</w:t>
            </w:r>
          </w:p>
        </w:tc>
        <w:tc>
          <w:tcPr>
            <w:tcW w:w="4680" w:type="dxa"/>
          </w:tcPr>
          <w:p w14:paraId="337321A0" w14:textId="522BD2A4" w:rsidR="42E16AC6" w:rsidRDefault="42E16AC6">
            <w:r>
              <w:t>Pass</w:t>
            </w:r>
          </w:p>
        </w:tc>
      </w:tr>
    </w:tbl>
    <w:p w14:paraId="4AC2296A" w14:textId="7F3AB93C" w:rsidR="006F27D1" w:rsidRDefault="006F27D1" w:rsidP="42E16AC6">
      <w:r>
        <w:br/>
      </w:r>
    </w:p>
    <w:tbl>
      <w:tblPr>
        <w:tblStyle w:val="TableGrid"/>
        <w:tblW w:w="0" w:type="auto"/>
        <w:tblLook w:val="04A0" w:firstRow="1" w:lastRow="0" w:firstColumn="1" w:lastColumn="0" w:noHBand="0" w:noVBand="1"/>
      </w:tblPr>
      <w:tblGrid>
        <w:gridCol w:w="4680"/>
        <w:gridCol w:w="4680"/>
      </w:tblGrid>
      <w:tr w:rsidR="42E16AC6" w14:paraId="0E3794EA" w14:textId="77777777" w:rsidTr="42E16AC6">
        <w:tc>
          <w:tcPr>
            <w:tcW w:w="4680" w:type="dxa"/>
          </w:tcPr>
          <w:p w14:paraId="03B8E562" w14:textId="6CB5D3D9" w:rsidR="42E16AC6" w:rsidRDefault="42E16AC6">
            <w:r>
              <w:t>Device Request Missing Password</w:t>
            </w:r>
          </w:p>
        </w:tc>
        <w:tc>
          <w:tcPr>
            <w:tcW w:w="4680" w:type="dxa"/>
          </w:tcPr>
          <w:p w14:paraId="6AC92E39" w14:textId="3671FAD2" w:rsidR="42E16AC6" w:rsidRDefault="42E16AC6"/>
        </w:tc>
      </w:tr>
      <w:tr w:rsidR="42E16AC6" w14:paraId="453BA260" w14:textId="77777777" w:rsidTr="42E16AC6">
        <w:tc>
          <w:tcPr>
            <w:tcW w:w="4680" w:type="dxa"/>
          </w:tcPr>
          <w:p w14:paraId="2AE883C0" w14:textId="17D2F757" w:rsidR="42E16AC6" w:rsidRDefault="42E16AC6">
            <w:r>
              <w:t>Description:</w:t>
            </w:r>
          </w:p>
        </w:tc>
        <w:tc>
          <w:tcPr>
            <w:tcW w:w="4680" w:type="dxa"/>
          </w:tcPr>
          <w:p w14:paraId="0F9BC84B" w14:textId="38BC6D92" w:rsidR="42E16AC6" w:rsidRDefault="42E16AC6">
            <w:r>
              <w:t>Send a login request to a device without a password field present.</w:t>
            </w:r>
          </w:p>
        </w:tc>
      </w:tr>
      <w:tr w:rsidR="42E16AC6" w14:paraId="1975F584" w14:textId="77777777" w:rsidTr="42E16AC6">
        <w:tc>
          <w:tcPr>
            <w:tcW w:w="4680" w:type="dxa"/>
          </w:tcPr>
          <w:p w14:paraId="5C260EC9" w14:textId="44FF662B" w:rsidR="42E16AC6" w:rsidRDefault="42E16AC6">
            <w:r>
              <w:t>Expected Result:</w:t>
            </w:r>
          </w:p>
        </w:tc>
        <w:tc>
          <w:tcPr>
            <w:tcW w:w="4680" w:type="dxa"/>
          </w:tcPr>
          <w:p w14:paraId="1D34C395" w14:textId="47A51C48" w:rsidR="42E16AC6" w:rsidRDefault="42E16AC6">
            <w:r>
              <w:t>NAK: Invalid request</w:t>
            </w:r>
          </w:p>
        </w:tc>
      </w:tr>
      <w:tr w:rsidR="42E16AC6" w14:paraId="720D5D8E" w14:textId="77777777" w:rsidTr="42E16AC6">
        <w:tc>
          <w:tcPr>
            <w:tcW w:w="4680" w:type="dxa"/>
          </w:tcPr>
          <w:p w14:paraId="3B871E76" w14:textId="010F7A4F" w:rsidR="42E16AC6" w:rsidRDefault="42E16AC6">
            <w:r>
              <w:t>Actual Result:</w:t>
            </w:r>
          </w:p>
        </w:tc>
        <w:tc>
          <w:tcPr>
            <w:tcW w:w="4680" w:type="dxa"/>
          </w:tcPr>
          <w:p w14:paraId="75D68AD0" w14:textId="0DE468B7" w:rsidR="42E16AC6" w:rsidRDefault="42E16AC6">
            <w:r>
              <w:t>Replies with a NAK: Invalid Request</w:t>
            </w:r>
          </w:p>
        </w:tc>
      </w:tr>
      <w:tr w:rsidR="42E16AC6" w14:paraId="7E235151" w14:textId="77777777" w:rsidTr="42E16AC6">
        <w:tc>
          <w:tcPr>
            <w:tcW w:w="4680" w:type="dxa"/>
          </w:tcPr>
          <w:p w14:paraId="460C62D7" w14:textId="4BFB16BC" w:rsidR="42E16AC6" w:rsidRDefault="42E16AC6">
            <w:r>
              <w:t>Pass/Fail:</w:t>
            </w:r>
          </w:p>
        </w:tc>
        <w:tc>
          <w:tcPr>
            <w:tcW w:w="4680" w:type="dxa"/>
          </w:tcPr>
          <w:p w14:paraId="26EC5F6B" w14:textId="7082CCFB" w:rsidR="42E16AC6" w:rsidRDefault="42E16AC6">
            <w:r>
              <w:t>Pass</w:t>
            </w:r>
          </w:p>
        </w:tc>
      </w:tr>
    </w:tbl>
    <w:p w14:paraId="657A51D6" w14:textId="09F84D92" w:rsidR="006F27D1" w:rsidRDefault="006F27D1" w:rsidP="42E16AC6">
      <w:r>
        <w:br/>
      </w:r>
    </w:p>
    <w:p w14:paraId="24AF7F39" w14:textId="77777777" w:rsidR="42E16AC6" w:rsidRDefault="42E16AC6"/>
    <w:p w14:paraId="0D376210" w14:textId="77777777" w:rsidR="006F27D1" w:rsidRDefault="006F27D1" w:rsidP="006F27D1">
      <w:pPr>
        <w:pStyle w:val="Heading2"/>
      </w:pPr>
      <w:r>
        <w:t>Resolution Server</w:t>
      </w:r>
    </w:p>
    <w:p w14:paraId="699BB9F9" w14:textId="77777777" w:rsidR="0016449B" w:rsidRPr="0016449B" w:rsidRDefault="0016449B" w:rsidP="0016449B">
      <w:pPr>
        <w:pStyle w:val="Heading3"/>
      </w:pPr>
      <w:r>
        <w:t>Server.py</w:t>
      </w:r>
    </w:p>
    <w:tbl>
      <w:tblPr>
        <w:tblStyle w:val="TableGrid"/>
        <w:tblW w:w="0" w:type="auto"/>
        <w:tblLook w:val="04A0" w:firstRow="1" w:lastRow="0" w:firstColumn="1" w:lastColumn="0" w:noHBand="0" w:noVBand="1"/>
      </w:tblPr>
      <w:tblGrid>
        <w:gridCol w:w="1421"/>
        <w:gridCol w:w="8155"/>
      </w:tblGrid>
      <w:tr w:rsidR="006F27D1" w14:paraId="0CE292A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4593FD9D" w14:textId="77777777" w:rsidR="006F27D1" w:rsidRDefault="006F27D1">
            <w:pPr>
              <w:jc w:val="center"/>
            </w:pPr>
            <w:r>
              <w:t xml:space="preserve">Valid </w:t>
            </w:r>
            <w:proofErr w:type="spellStart"/>
            <w:r>
              <w:t>HRHomeStationsRequest</w:t>
            </w:r>
            <w:proofErr w:type="spellEnd"/>
            <w:r>
              <w:t xml:space="preserve"> for single existing device</w:t>
            </w:r>
          </w:p>
        </w:tc>
      </w:tr>
      <w:tr w:rsidR="006F27D1" w14:paraId="294527B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D2CBE2" w14:textId="77777777" w:rsidR="006F27D1" w:rsidRDefault="006F27D1">
            <w:pPr>
              <w:jc w:val="right"/>
            </w:pPr>
            <w:r>
              <w:lastRenderedPageBreak/>
              <w:t>Description:</w:t>
            </w:r>
          </w:p>
        </w:tc>
        <w:tc>
          <w:tcPr>
            <w:tcW w:w="7848" w:type="dxa"/>
            <w:tcBorders>
              <w:top w:val="single" w:sz="4" w:space="0" w:color="auto"/>
              <w:left w:val="single" w:sz="4" w:space="0" w:color="auto"/>
              <w:bottom w:val="single" w:sz="4" w:space="0" w:color="auto"/>
              <w:right w:val="single" w:sz="4" w:space="0" w:color="auto"/>
            </w:tcBorders>
            <w:hideMark/>
          </w:tcPr>
          <w:p w14:paraId="69637B53" w14:textId="77777777" w:rsidR="006F27D1" w:rsidRDefault="006F27D1">
            <w:pPr>
              <w:rPr>
                <w:rFonts w:cstheme="minorBidi"/>
              </w:rPr>
            </w:pPr>
            <w:r>
              <w:t>This tests that the resolution server will correctly respond to a request for a single device that is in the database.</w:t>
            </w:r>
          </w:p>
          <w:p w14:paraId="69909DEC" w14:textId="77777777" w:rsidR="006F27D1" w:rsidRDefault="006F27D1">
            <w:r>
              <w:t>The request sent to the server was: {“</w:t>
            </w:r>
            <w:proofErr w:type="spellStart"/>
            <w:r>
              <w:t>HRHomeStationsRequest</w:t>
            </w:r>
            <w:proofErr w:type="spellEnd"/>
            <w:r>
              <w:t>”:[{“</w:t>
            </w:r>
            <w:proofErr w:type="spellStart"/>
            <w:r>
              <w:t>StationDID</w:t>
            </w:r>
            <w:proofErr w:type="spellEnd"/>
            <w:r>
              <w:t>”:”mac”}]}</w:t>
            </w:r>
          </w:p>
        </w:tc>
      </w:tr>
      <w:tr w:rsidR="006F27D1" w14:paraId="1F97C61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026F3"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6F9A3226" w14:textId="77777777" w:rsidR="006F27D1" w:rsidRDefault="006F27D1">
            <w:r>
              <w:t>{“HRHomeStationsReplyt”:[{“StationDID”:”mac”,”StationIP”:”10.250.1.128”}]}</w:t>
            </w:r>
          </w:p>
        </w:tc>
      </w:tr>
      <w:tr w:rsidR="006F27D1" w14:paraId="19EBBD9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8FAF7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7247C8E" w14:textId="77777777" w:rsidR="006F27D1" w:rsidRDefault="006F27D1">
            <w:r>
              <w:t>{“HRHomeStationsReplyt”:[{“StationDID”:”mac”,”StationIP”:”10.250.1.128”}]}</w:t>
            </w:r>
          </w:p>
        </w:tc>
      </w:tr>
      <w:tr w:rsidR="006F27D1" w14:paraId="5742F0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6CFAE9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D033D7C" w14:textId="77777777" w:rsidR="006F27D1" w:rsidRDefault="006F27D1">
            <w:r>
              <w:t>Pass</w:t>
            </w:r>
          </w:p>
        </w:tc>
      </w:tr>
    </w:tbl>
    <w:p w14:paraId="25E9EE93"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B8E5310"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E52A4D0" w14:textId="77777777" w:rsidR="006F27D1" w:rsidRDefault="006F27D1">
            <w:pPr>
              <w:jc w:val="center"/>
            </w:pPr>
            <w:r>
              <w:t xml:space="preserve">Valid </w:t>
            </w:r>
            <w:proofErr w:type="spellStart"/>
            <w:r>
              <w:t>HRHomeStationsRequest</w:t>
            </w:r>
            <w:proofErr w:type="spellEnd"/>
            <w:r>
              <w:t xml:space="preserve"> for single non-existing device</w:t>
            </w:r>
          </w:p>
        </w:tc>
      </w:tr>
      <w:tr w:rsidR="006F27D1" w14:paraId="6EE788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4FABC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3A7E701" w14:textId="77777777" w:rsidR="006F27D1" w:rsidRDefault="006F27D1">
            <w:pPr>
              <w:rPr>
                <w:rFonts w:cstheme="minorBidi"/>
              </w:rPr>
            </w:pPr>
            <w:r>
              <w:t xml:space="preserve">This tests that the resolution server will correctly respond to a request for a single device that is </w:t>
            </w:r>
            <w:proofErr w:type="gramStart"/>
            <w:r>
              <w:t>not  in</w:t>
            </w:r>
            <w:proofErr w:type="gramEnd"/>
            <w:r>
              <w:t xml:space="preserve"> the database.</w:t>
            </w:r>
          </w:p>
          <w:p w14:paraId="08C13D7E" w14:textId="77777777" w:rsidR="006F27D1" w:rsidRDefault="006F27D1">
            <w:r>
              <w:t>The request sent to the server was: {“</w:t>
            </w:r>
            <w:proofErr w:type="spellStart"/>
            <w:r>
              <w:t>HRHomeStationsRequest</w:t>
            </w:r>
            <w:proofErr w:type="spellEnd"/>
            <w:r>
              <w:t>”:[{“</w:t>
            </w:r>
            <w:proofErr w:type="spellStart"/>
            <w:r>
              <w:t>StationDID</w:t>
            </w:r>
            <w:proofErr w:type="spellEnd"/>
            <w:r>
              <w:t>”:”imaginary”}]}</w:t>
            </w:r>
          </w:p>
        </w:tc>
      </w:tr>
      <w:tr w:rsidR="006F27D1" w14:paraId="019F10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ED159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6869C68" w14:textId="77777777" w:rsidR="006F27D1" w:rsidRDefault="006F27D1">
            <w:r>
              <w:t>{“HRHomeStationsReplyt”:[{“StationDID”:”imaginary”,”StationIP”:null}]}</w:t>
            </w:r>
          </w:p>
        </w:tc>
      </w:tr>
      <w:tr w:rsidR="006F27D1" w14:paraId="4D3CEC9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54A0F4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BD67554" w14:textId="77777777" w:rsidR="006F27D1" w:rsidRDefault="006F27D1">
            <w:r>
              <w:t>{“HRHomeStationsReplyt”:[{“StationDID”:”imaginary”,”StationIP”:null}]}</w:t>
            </w:r>
          </w:p>
        </w:tc>
      </w:tr>
      <w:tr w:rsidR="006F27D1" w14:paraId="4018E9A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6DA0B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1B01652" w14:textId="77777777" w:rsidR="006F27D1" w:rsidRDefault="006F27D1">
            <w:r>
              <w:t>Pass</w:t>
            </w:r>
          </w:p>
        </w:tc>
      </w:tr>
    </w:tbl>
    <w:p w14:paraId="41540B4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556"/>
        <w:gridCol w:w="8020"/>
      </w:tblGrid>
      <w:tr w:rsidR="006F27D1" w14:paraId="465EA71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0DFCD7" w14:textId="77777777" w:rsidR="006F27D1" w:rsidRDefault="006F27D1">
            <w:pPr>
              <w:jc w:val="center"/>
            </w:pPr>
            <w:r>
              <w:t xml:space="preserve">Valid </w:t>
            </w:r>
            <w:proofErr w:type="spellStart"/>
            <w:r>
              <w:t>HRHomeStationsRequest</w:t>
            </w:r>
            <w:proofErr w:type="spellEnd"/>
            <w:r>
              <w:t xml:space="preserve"> for multiple existing devices</w:t>
            </w:r>
          </w:p>
        </w:tc>
      </w:tr>
      <w:tr w:rsidR="006F27D1" w14:paraId="7F92D506"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5C0E0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B81EBA7" w14:textId="77777777" w:rsidR="006F27D1" w:rsidRDefault="006F27D1">
            <w:pPr>
              <w:rPr>
                <w:rFonts w:cstheme="minorBidi"/>
              </w:rPr>
            </w:pPr>
            <w:r>
              <w:t>This tests that the resolution server will correctly respond to a request for multiple devices that are in the database.</w:t>
            </w:r>
          </w:p>
          <w:p w14:paraId="216C4A58" w14:textId="77777777" w:rsidR="006F27D1" w:rsidRDefault="006F27D1">
            <w:r>
              <w:t>The request sent to the server was: {“HRHomeStationsRequest”:[{“StationDID”:”mac”},{“StationDID”:”hello”}]}</w:t>
            </w:r>
          </w:p>
        </w:tc>
      </w:tr>
      <w:tr w:rsidR="006F27D1" w14:paraId="20EE68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60BD41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C368003" w14:textId="77777777" w:rsidR="006F27D1" w:rsidRDefault="006F27D1">
            <w:r>
              <w:t>{“HRHomeStationsReplyt”:[{“StationDID”:”mac”,”StationIP”:”10.250.1.128”}, {“StationDID”:”hello”,”StationIP”:”10.250.1.128”}]}</w:t>
            </w:r>
          </w:p>
        </w:tc>
      </w:tr>
      <w:tr w:rsidR="006F27D1" w14:paraId="3335C48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F6AE2F4"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D349DE" w14:textId="77777777" w:rsidR="006F27D1" w:rsidRDefault="006F27D1">
            <w:r>
              <w:t>{“HRHomeStationsReplyt”:[{“StationDID”:”mac”,”StationIP”:”10.250.1.128”}, {“StationDID”:”hello”,”StationIP”:”10.250.1.128”}]}</w:t>
            </w:r>
          </w:p>
        </w:tc>
      </w:tr>
      <w:tr w:rsidR="006F27D1" w14:paraId="305445B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DC62F6"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5160256" w14:textId="77777777" w:rsidR="006F27D1" w:rsidRDefault="006F27D1">
            <w:r>
              <w:t>Pass</w:t>
            </w:r>
          </w:p>
        </w:tc>
      </w:tr>
    </w:tbl>
    <w:p w14:paraId="7473DD9A"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369"/>
        <w:gridCol w:w="8207"/>
      </w:tblGrid>
      <w:tr w:rsidR="006F27D1" w14:paraId="0C34614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350CD9" w14:textId="77777777" w:rsidR="006F27D1" w:rsidRDefault="006F27D1">
            <w:pPr>
              <w:jc w:val="center"/>
            </w:pPr>
            <w:r>
              <w:t xml:space="preserve">Valid </w:t>
            </w:r>
            <w:proofErr w:type="spellStart"/>
            <w:r>
              <w:t>HRHomeStationsRequest</w:t>
            </w:r>
            <w:proofErr w:type="spellEnd"/>
            <w:r>
              <w:t xml:space="preserve"> for existing and non-existing devices</w:t>
            </w:r>
          </w:p>
        </w:tc>
      </w:tr>
      <w:tr w:rsidR="006F27D1" w14:paraId="253B2F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CA55B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AE14FE3" w14:textId="77777777" w:rsidR="006F27D1" w:rsidRDefault="006F27D1">
            <w:pPr>
              <w:rPr>
                <w:rFonts w:cstheme="minorBidi"/>
              </w:rPr>
            </w:pPr>
            <w:r>
              <w:t xml:space="preserve">This tests that the resolution server will correctly respond to a request for multiple </w:t>
            </w:r>
            <w:proofErr w:type="spellStart"/>
            <w:r>
              <w:t>devicse</w:t>
            </w:r>
            <w:proofErr w:type="spellEnd"/>
            <w:r>
              <w:t xml:space="preserve"> that are not </w:t>
            </w:r>
            <w:proofErr w:type="gramStart"/>
            <w:r>
              <w:t>all  in</w:t>
            </w:r>
            <w:proofErr w:type="gramEnd"/>
            <w:r>
              <w:t xml:space="preserve"> the database.</w:t>
            </w:r>
          </w:p>
          <w:p w14:paraId="57E7B644" w14:textId="77777777" w:rsidR="006F27D1" w:rsidRDefault="006F27D1">
            <w:r>
              <w:t>The request sent to the server was: {“HRHomeStationsRequest”:[{“StationDID”:”mac”},{“StationDID”:”imaginary”}]}</w:t>
            </w:r>
          </w:p>
        </w:tc>
      </w:tr>
      <w:tr w:rsidR="006F27D1" w14:paraId="35F3D2F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4215529"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3F4ECE5"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7A73CE3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04C2F7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C268EBA" w14:textId="77777777" w:rsidR="006F27D1" w:rsidRDefault="006F27D1">
            <w:r>
              <w:t>{“HRHomeStationsReplyt”:[{“StationDID”:”mac”,”StationIP”:”10.250.1.128”}, {“</w:t>
            </w:r>
            <w:proofErr w:type="spellStart"/>
            <w:r>
              <w:t>StationDID</w:t>
            </w:r>
            <w:proofErr w:type="spellEnd"/>
            <w:r>
              <w:t>”:”imaginary”,”</w:t>
            </w:r>
            <w:proofErr w:type="spellStart"/>
            <w:r>
              <w:t>StationIP</w:t>
            </w:r>
            <w:proofErr w:type="spellEnd"/>
            <w:r>
              <w:t>”:null}]}</w:t>
            </w:r>
          </w:p>
        </w:tc>
      </w:tr>
      <w:tr w:rsidR="006F27D1" w14:paraId="64468EA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3C150C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C573D48" w14:textId="77777777" w:rsidR="006F27D1" w:rsidRDefault="006F27D1">
            <w:r>
              <w:t>Pass</w:t>
            </w:r>
          </w:p>
        </w:tc>
      </w:tr>
    </w:tbl>
    <w:p w14:paraId="642C916D" w14:textId="77777777" w:rsidR="006F27D1" w:rsidRDefault="006F27D1" w:rsidP="006F27D1"/>
    <w:tbl>
      <w:tblPr>
        <w:tblStyle w:val="TableGrid"/>
        <w:tblW w:w="0" w:type="auto"/>
        <w:tblLook w:val="04A0" w:firstRow="1" w:lastRow="0" w:firstColumn="1" w:lastColumn="0" w:noHBand="0" w:noVBand="1"/>
      </w:tblPr>
      <w:tblGrid>
        <w:gridCol w:w="1367"/>
        <w:gridCol w:w="8209"/>
      </w:tblGrid>
      <w:tr w:rsidR="006F27D1" w14:paraId="183BA73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7A6EC2C" w14:textId="77777777" w:rsidR="006F27D1" w:rsidRDefault="006F27D1">
            <w:pPr>
              <w:jc w:val="center"/>
            </w:pPr>
            <w:r>
              <w:t xml:space="preserve">Valid </w:t>
            </w:r>
            <w:proofErr w:type="spellStart"/>
            <w:r>
              <w:t>HRHomeStationsRequest</w:t>
            </w:r>
            <w:proofErr w:type="spellEnd"/>
            <w:r>
              <w:t xml:space="preserve"> for multiple non-existing devices</w:t>
            </w:r>
          </w:p>
        </w:tc>
      </w:tr>
      <w:tr w:rsidR="006F27D1" w14:paraId="40C5D57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34F3D5"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373CD998" w14:textId="77777777" w:rsidR="006F27D1" w:rsidRDefault="006F27D1">
            <w:pPr>
              <w:rPr>
                <w:rFonts w:cstheme="minorBidi"/>
              </w:rPr>
            </w:pPr>
            <w:r>
              <w:t xml:space="preserve">This tests that the resolution server will correctly respond to a request </w:t>
            </w:r>
            <w:proofErr w:type="gramStart"/>
            <w:r>
              <w:t>for  multiple</w:t>
            </w:r>
            <w:proofErr w:type="gramEnd"/>
            <w:r>
              <w:t xml:space="preserve"> devices that are not  in the database.</w:t>
            </w:r>
          </w:p>
          <w:p w14:paraId="41A72F7A" w14:textId="77777777" w:rsidR="006F27D1" w:rsidRDefault="006F27D1">
            <w:r>
              <w:lastRenderedPageBreak/>
              <w:t>The request sent to the server was: {“HRHomeStationsRequest”:[{“StationDID”:”imaginary”},{“StationDID”:”fake”}]}</w:t>
            </w:r>
          </w:p>
        </w:tc>
      </w:tr>
      <w:tr w:rsidR="006F27D1" w14:paraId="7A6802E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2208B7" w14:textId="77777777"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14:paraId="4D643C2F" w14:textId="77777777" w:rsidR="006F27D1" w:rsidRDefault="006F27D1">
            <w:r>
              <w:t>{“HRHomeStationsReplyt”:[{“StationDID”:”imaginary”,”StationIP”:null}, {“</w:t>
            </w:r>
            <w:proofErr w:type="spellStart"/>
            <w:r>
              <w:t>StationDID</w:t>
            </w:r>
            <w:proofErr w:type="spellEnd"/>
            <w:r>
              <w:t>”:”fake”,”</w:t>
            </w:r>
            <w:proofErr w:type="spellStart"/>
            <w:r>
              <w:t>StationIP</w:t>
            </w:r>
            <w:proofErr w:type="spellEnd"/>
            <w:r>
              <w:t>”:null}]}</w:t>
            </w:r>
          </w:p>
        </w:tc>
      </w:tr>
      <w:tr w:rsidR="006F27D1" w14:paraId="08DBB42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9192BC7"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072227A" w14:textId="77777777" w:rsidR="006F27D1" w:rsidRDefault="006F27D1">
            <w:r>
              <w:t>{“HRHomeStationsReplyt”:[{“StationDID”:”mac”,”StationIP”:”10.250.1.128”}, {“StationDID”:”mac”,”StationIP”:”10.250.1.128”}]}</w:t>
            </w:r>
          </w:p>
        </w:tc>
      </w:tr>
      <w:tr w:rsidR="006F27D1" w14:paraId="09565A8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ACBC6D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E7D13B7" w14:textId="77777777" w:rsidR="006F27D1" w:rsidRDefault="006F27D1">
            <w:r>
              <w:t>Pass</w:t>
            </w:r>
          </w:p>
        </w:tc>
      </w:tr>
    </w:tbl>
    <w:p w14:paraId="52AA3971"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0826EA4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0D631A5" w14:textId="77777777" w:rsidR="006F27D1" w:rsidRDefault="006F27D1">
            <w:pPr>
              <w:jc w:val="center"/>
            </w:pPr>
            <w:r>
              <w:t>Invalid JSON</w:t>
            </w:r>
          </w:p>
        </w:tc>
      </w:tr>
      <w:tr w:rsidR="006F27D1" w14:paraId="1FA2140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E3DCD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6632718A" w14:textId="77777777" w:rsidR="006F27D1" w:rsidRDefault="006F27D1">
            <w:pPr>
              <w:rPr>
                <w:rFonts w:cstheme="minorBidi"/>
              </w:rPr>
            </w:pPr>
            <w:r>
              <w:t>This test ensures that receiving bad JSON will not crash the server.</w:t>
            </w:r>
          </w:p>
          <w:p w14:paraId="050ABB38" w14:textId="77777777" w:rsidR="006F27D1" w:rsidRDefault="006F27D1">
            <w:r>
              <w:t>The request sent to the server was:</w:t>
            </w:r>
          </w:p>
          <w:p w14:paraId="6672BB6A" w14:textId="77777777" w:rsidR="006F27D1" w:rsidRDefault="006F27D1">
            <w:r>
              <w:t>{“</w:t>
            </w:r>
            <w:proofErr w:type="spellStart"/>
            <w:r>
              <w:t>HRHomeStationsRequest</w:t>
            </w:r>
            <w:proofErr w:type="spellEnd"/>
            <w:r>
              <w:t>”:{“</w:t>
            </w:r>
            <w:proofErr w:type="spellStart"/>
            <w:r>
              <w:t>StationDID</w:t>
            </w:r>
            <w:proofErr w:type="spellEnd"/>
            <w:r>
              <w:t>”:”mac”}]}</w:t>
            </w:r>
          </w:p>
        </w:tc>
      </w:tr>
      <w:tr w:rsidR="006F27D1" w14:paraId="6E76F0D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71A29DE"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7B717FDD" w14:textId="77777777" w:rsidR="006F27D1" w:rsidRDefault="006F27D1">
            <w:r>
              <w:t>none</w:t>
            </w:r>
          </w:p>
        </w:tc>
      </w:tr>
      <w:tr w:rsidR="006F27D1" w14:paraId="7767211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0E1D6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1201ADE" w14:textId="77777777" w:rsidR="006F27D1" w:rsidRDefault="006F27D1">
            <w:r>
              <w:t>none</w:t>
            </w:r>
          </w:p>
        </w:tc>
      </w:tr>
      <w:tr w:rsidR="006F27D1" w14:paraId="04C7D9E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1C5456E"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8752F42" w14:textId="77777777" w:rsidR="006F27D1" w:rsidRDefault="006F27D1">
            <w:r>
              <w:t>Pass</w:t>
            </w:r>
          </w:p>
        </w:tc>
      </w:tr>
    </w:tbl>
    <w:p w14:paraId="46DE873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B3E518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7E97A29F" w14:textId="77777777" w:rsidR="006F27D1" w:rsidRDefault="006F27D1">
            <w:pPr>
              <w:jc w:val="center"/>
            </w:pPr>
            <w:r>
              <w:t>Invalid request type</w:t>
            </w:r>
          </w:p>
        </w:tc>
      </w:tr>
      <w:tr w:rsidR="006F27D1" w14:paraId="28AD599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3168D83"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AE10E81" w14:textId="77777777" w:rsidR="006F27D1" w:rsidRDefault="006F27D1">
            <w:pPr>
              <w:rPr>
                <w:rFonts w:cstheme="minorBidi"/>
              </w:rPr>
            </w:pPr>
            <w:r>
              <w:t>This test ensures that receiving an unrecognized request type will not crash the server.</w:t>
            </w:r>
          </w:p>
          <w:p w14:paraId="3D370402" w14:textId="77777777" w:rsidR="006F27D1" w:rsidRDefault="006F27D1">
            <w:r>
              <w:t>The request sent to the server was:</w:t>
            </w:r>
          </w:p>
          <w:p w14:paraId="4A8D31CF" w14:textId="77777777" w:rsidR="006F27D1" w:rsidRDefault="006F27D1">
            <w:r>
              <w:t>{“</w:t>
            </w:r>
            <w:proofErr w:type="spellStart"/>
            <w:r>
              <w:t>HRImaginaryRequest</w:t>
            </w:r>
            <w:proofErr w:type="spellEnd"/>
            <w:r>
              <w:t>”:{“</w:t>
            </w:r>
            <w:proofErr w:type="spellStart"/>
            <w:r>
              <w:t>StationDID</w:t>
            </w:r>
            <w:proofErr w:type="spellEnd"/>
            <w:r>
              <w:t>”:”mac”}]}</w:t>
            </w:r>
          </w:p>
        </w:tc>
      </w:tr>
      <w:tr w:rsidR="006F27D1" w14:paraId="13CD09E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B19267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F411EEA" w14:textId="77777777" w:rsidR="006F27D1" w:rsidRDefault="006F27D1">
            <w:r>
              <w:t>none</w:t>
            </w:r>
          </w:p>
        </w:tc>
      </w:tr>
      <w:tr w:rsidR="006F27D1" w14:paraId="52059B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CE8A7D"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3581B07E" w14:textId="77777777" w:rsidR="006F27D1" w:rsidRDefault="006F27D1">
            <w:r>
              <w:t>none</w:t>
            </w:r>
          </w:p>
        </w:tc>
      </w:tr>
      <w:tr w:rsidR="006F27D1" w14:paraId="7ACAFA9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929260B"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7BF6BA84" w14:textId="77777777" w:rsidR="006F27D1" w:rsidRDefault="006F27D1">
            <w:r>
              <w:t>Pass</w:t>
            </w:r>
          </w:p>
        </w:tc>
      </w:tr>
    </w:tbl>
    <w:p w14:paraId="3DA1F608"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13FFA477"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3705D07" w14:textId="77777777" w:rsidR="006F27D1" w:rsidRDefault="006F27D1">
            <w:pPr>
              <w:jc w:val="center"/>
            </w:pPr>
            <w:proofErr w:type="spellStart"/>
            <w:r>
              <w:t>HRHomeStationsRequest</w:t>
            </w:r>
            <w:proofErr w:type="spellEnd"/>
            <w:r>
              <w:t xml:space="preserve"> with no devices given</w:t>
            </w:r>
          </w:p>
        </w:tc>
      </w:tr>
      <w:tr w:rsidR="006F27D1" w14:paraId="541F3CB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A73607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FA1FE2"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 an empty device list will not crash the server.</w:t>
            </w:r>
          </w:p>
          <w:p w14:paraId="1330EC06" w14:textId="77777777" w:rsidR="006F27D1" w:rsidRDefault="006F27D1">
            <w:r>
              <w:t>The request sent to the server was:</w:t>
            </w:r>
          </w:p>
          <w:p w14:paraId="213430C1" w14:textId="77777777" w:rsidR="006F27D1" w:rsidRDefault="006F27D1">
            <w:r>
              <w:t>{“</w:t>
            </w:r>
            <w:proofErr w:type="spellStart"/>
            <w:r>
              <w:t>HRHomeStationsRequest</w:t>
            </w:r>
            <w:proofErr w:type="spellEnd"/>
            <w:r>
              <w:t>”:[]}</w:t>
            </w:r>
          </w:p>
        </w:tc>
      </w:tr>
      <w:tr w:rsidR="006F27D1" w14:paraId="524EE4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1AC9F6"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BCB59BA" w14:textId="77777777" w:rsidR="006F27D1" w:rsidRDefault="006F27D1">
            <w:r>
              <w:t>none</w:t>
            </w:r>
          </w:p>
        </w:tc>
      </w:tr>
      <w:tr w:rsidR="006F27D1" w14:paraId="4A400E5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59E581"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901EDD9" w14:textId="77777777" w:rsidR="006F27D1" w:rsidRDefault="006F27D1">
            <w:r>
              <w:t>none</w:t>
            </w:r>
          </w:p>
        </w:tc>
      </w:tr>
      <w:tr w:rsidR="006F27D1" w14:paraId="489C624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7166EC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0A3FC85" w14:textId="77777777" w:rsidR="006F27D1" w:rsidRDefault="006F27D1">
            <w:r>
              <w:t>Pass</w:t>
            </w:r>
          </w:p>
        </w:tc>
      </w:tr>
    </w:tbl>
    <w:p w14:paraId="39939B3B" w14:textId="77777777" w:rsidR="006F27D1" w:rsidRDefault="006F27D1" w:rsidP="006F27D1"/>
    <w:tbl>
      <w:tblPr>
        <w:tblStyle w:val="TableGrid"/>
        <w:tblW w:w="0" w:type="auto"/>
        <w:tblLook w:val="04A0" w:firstRow="1" w:lastRow="0" w:firstColumn="1" w:lastColumn="0" w:noHBand="0" w:noVBand="1"/>
      </w:tblPr>
      <w:tblGrid>
        <w:gridCol w:w="1728"/>
        <w:gridCol w:w="7848"/>
      </w:tblGrid>
      <w:tr w:rsidR="006F27D1" w14:paraId="6E180901"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342439" w14:textId="77777777" w:rsidR="006F27D1" w:rsidRDefault="006F27D1">
            <w:pPr>
              <w:jc w:val="center"/>
            </w:pPr>
            <w:proofErr w:type="spellStart"/>
            <w:r>
              <w:t>HRHomeStationsRequest</w:t>
            </w:r>
            <w:proofErr w:type="spellEnd"/>
            <w:r>
              <w:t xml:space="preserve"> with no id given</w:t>
            </w:r>
          </w:p>
        </w:tc>
      </w:tr>
      <w:tr w:rsidR="006F27D1" w14:paraId="55CFBA2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F93ABEE"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D45DBC1" w14:textId="77777777" w:rsidR="006F27D1" w:rsidRDefault="006F27D1">
            <w:pPr>
              <w:rPr>
                <w:rFonts w:cstheme="minorBidi"/>
              </w:rPr>
            </w:pPr>
            <w:r>
              <w:t xml:space="preserve">This test ensures that receiving </w:t>
            </w:r>
            <w:proofErr w:type="gramStart"/>
            <w:r>
              <w:t>an</w:t>
            </w:r>
            <w:proofErr w:type="gramEnd"/>
            <w:r>
              <w:t xml:space="preserve"> </w:t>
            </w:r>
            <w:proofErr w:type="spellStart"/>
            <w:r>
              <w:t>HRHomeStationsRequest</w:t>
            </w:r>
            <w:proofErr w:type="spellEnd"/>
            <w:r>
              <w:t xml:space="preserve"> without an id will not crash the server.</w:t>
            </w:r>
          </w:p>
          <w:p w14:paraId="539F2DA2" w14:textId="77777777" w:rsidR="006F27D1" w:rsidRDefault="006F27D1">
            <w:r>
              <w:t>The request sent to the server was:</w:t>
            </w:r>
          </w:p>
          <w:p w14:paraId="5514E23A" w14:textId="77777777" w:rsidR="006F27D1" w:rsidRDefault="006F27D1">
            <w:r>
              <w:t>{“</w:t>
            </w:r>
            <w:proofErr w:type="spellStart"/>
            <w:r>
              <w:t>HRImaginaryRequest</w:t>
            </w:r>
            <w:proofErr w:type="spellEnd"/>
            <w:r>
              <w:t>”:{“</w:t>
            </w:r>
            <w:proofErr w:type="spellStart"/>
            <w:r>
              <w:t>StationDID</w:t>
            </w:r>
            <w:proofErr w:type="spellEnd"/>
            <w:r>
              <w:t>”:”}]}</w:t>
            </w:r>
          </w:p>
        </w:tc>
      </w:tr>
      <w:tr w:rsidR="006F27D1" w14:paraId="1E16D2E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194B14"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5C99C4D"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146D1FB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FA86658" w14:textId="77777777" w:rsidR="006F27D1" w:rsidRDefault="006F27D1">
            <w:pPr>
              <w:jc w:val="right"/>
            </w:pPr>
            <w:r>
              <w:lastRenderedPageBreak/>
              <w:t>Actual Result:</w:t>
            </w:r>
          </w:p>
        </w:tc>
        <w:tc>
          <w:tcPr>
            <w:tcW w:w="7848" w:type="dxa"/>
            <w:tcBorders>
              <w:top w:val="single" w:sz="4" w:space="0" w:color="auto"/>
              <w:left w:val="single" w:sz="4" w:space="0" w:color="auto"/>
              <w:bottom w:val="single" w:sz="4" w:space="0" w:color="auto"/>
              <w:right w:val="single" w:sz="4" w:space="0" w:color="auto"/>
            </w:tcBorders>
            <w:hideMark/>
          </w:tcPr>
          <w:p w14:paraId="31987960" w14:textId="77777777" w:rsidR="006F27D1" w:rsidRDefault="006F27D1">
            <w:r>
              <w:t>{“</w:t>
            </w:r>
            <w:proofErr w:type="spellStart"/>
            <w:r>
              <w:t>HRHomeStationsReplyt</w:t>
            </w:r>
            <w:proofErr w:type="spellEnd"/>
            <w:r>
              <w:t>”:[{“</w:t>
            </w:r>
            <w:proofErr w:type="spellStart"/>
            <w:r>
              <w:t>StationDID</w:t>
            </w:r>
            <w:proofErr w:type="spellEnd"/>
            <w:r>
              <w:t>”:””,”</w:t>
            </w:r>
            <w:proofErr w:type="spellStart"/>
            <w:r>
              <w:t>StationIP</w:t>
            </w:r>
            <w:proofErr w:type="spellEnd"/>
            <w:r>
              <w:t>”:null}]}</w:t>
            </w:r>
          </w:p>
        </w:tc>
      </w:tr>
      <w:tr w:rsidR="006F27D1" w14:paraId="00A6853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E3DFB11"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51762E5" w14:textId="77777777" w:rsidR="006F27D1" w:rsidRDefault="006F27D1">
            <w:r>
              <w:t>Pass</w:t>
            </w:r>
          </w:p>
        </w:tc>
      </w:tr>
    </w:tbl>
    <w:p w14:paraId="537E24D5"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70C8356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E54E866" w14:textId="77777777" w:rsidR="006F27D1" w:rsidRDefault="006F27D1">
            <w:pPr>
              <w:jc w:val="center"/>
            </w:pPr>
            <w:r>
              <w:t xml:space="preserve">Valid </w:t>
            </w:r>
            <w:proofErr w:type="spellStart"/>
            <w:r>
              <w:t>HRHomeStationUpdate</w:t>
            </w:r>
            <w:proofErr w:type="spellEnd"/>
            <w:r>
              <w:t xml:space="preserve"> request</w:t>
            </w:r>
          </w:p>
        </w:tc>
      </w:tr>
      <w:tr w:rsidR="006F27D1" w14:paraId="3455F28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C6B26C7"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4431A4" w14:textId="77777777" w:rsidR="006F27D1" w:rsidRDefault="006F27D1">
            <w:pPr>
              <w:rPr>
                <w:rFonts w:cstheme="minorBidi"/>
              </w:rPr>
            </w:pPr>
            <w:r>
              <w:t xml:space="preserve">This test ensures that the server will correctly respond to a valid </w:t>
            </w:r>
            <w:proofErr w:type="spellStart"/>
            <w:r>
              <w:t>HRHomeStationUpdate</w:t>
            </w:r>
            <w:proofErr w:type="spellEnd"/>
            <w:r>
              <w:t>.</w:t>
            </w:r>
          </w:p>
          <w:p w14:paraId="6B66B699" w14:textId="77777777" w:rsidR="006F27D1" w:rsidRDefault="006F27D1">
            <w:r>
              <w:t>The request sent to the server was:</w:t>
            </w:r>
          </w:p>
          <w:p w14:paraId="077928D1" w14:textId="77777777" w:rsidR="006F27D1" w:rsidRDefault="006F27D1">
            <w:r>
              <w:t>{“</w:t>
            </w:r>
            <w:proofErr w:type="spellStart"/>
            <w:r>
              <w:t>HRHomStationUpdate</w:t>
            </w:r>
            <w:proofErr w:type="spellEnd"/>
            <w:r>
              <w:t>”:[{“</w:t>
            </w:r>
            <w:proofErr w:type="spellStart"/>
            <w:r>
              <w:t>StationDID</w:t>
            </w:r>
            <w:proofErr w:type="spellEnd"/>
            <w:r>
              <w:t>”:”mac”}]}</w:t>
            </w:r>
          </w:p>
        </w:tc>
      </w:tr>
      <w:tr w:rsidR="006F27D1" w14:paraId="40C7A8E5"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7C6448A"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16BAA48" w14:textId="77777777" w:rsidR="006F27D1" w:rsidRDefault="006F27D1">
            <w:r>
              <w:t>none</w:t>
            </w:r>
          </w:p>
        </w:tc>
      </w:tr>
      <w:tr w:rsidR="006F27D1" w14:paraId="004D2372"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73246B"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6217389C" w14:textId="77777777" w:rsidR="006F27D1" w:rsidRDefault="006F27D1">
            <w:r>
              <w:t>none</w:t>
            </w:r>
          </w:p>
        </w:tc>
      </w:tr>
      <w:tr w:rsidR="006F27D1" w14:paraId="66A4BCA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EF2CF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E2A8DF7" w14:textId="77777777" w:rsidR="006F27D1" w:rsidRDefault="006F27D1">
            <w:r>
              <w:t>Pass</w:t>
            </w:r>
          </w:p>
        </w:tc>
      </w:tr>
    </w:tbl>
    <w:p w14:paraId="7BEE1542"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CB2F19E"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CF501D1" w14:textId="77777777" w:rsidR="006F27D1" w:rsidRDefault="006F27D1">
            <w:pPr>
              <w:jc w:val="center"/>
            </w:pPr>
            <w:proofErr w:type="spellStart"/>
            <w:r>
              <w:t>HRHomeStationUpdate</w:t>
            </w:r>
            <w:proofErr w:type="spellEnd"/>
            <w:r>
              <w:t xml:space="preserve"> request with no device given</w:t>
            </w:r>
          </w:p>
        </w:tc>
      </w:tr>
      <w:tr w:rsidR="006F27D1" w14:paraId="2627005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E0E4A19"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6B9C8B5"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without a device given.</w:t>
            </w:r>
          </w:p>
          <w:p w14:paraId="7FD12F64" w14:textId="77777777" w:rsidR="006F27D1" w:rsidRDefault="006F27D1">
            <w:r>
              <w:t>The request sent to the server was:</w:t>
            </w:r>
          </w:p>
          <w:p w14:paraId="7F0A5A7C" w14:textId="77777777" w:rsidR="006F27D1" w:rsidRDefault="006F27D1">
            <w:r>
              <w:t>{“</w:t>
            </w:r>
            <w:proofErr w:type="spellStart"/>
            <w:r>
              <w:t>HRHomStationUpdate</w:t>
            </w:r>
            <w:proofErr w:type="spellEnd"/>
            <w:r>
              <w:t>”:[]}</w:t>
            </w:r>
          </w:p>
        </w:tc>
      </w:tr>
      <w:tr w:rsidR="006F27D1" w14:paraId="1C5C8D9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2E0D4CE"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3D674FB8" w14:textId="77777777" w:rsidR="006F27D1" w:rsidRDefault="006F27D1">
            <w:r>
              <w:t>none</w:t>
            </w:r>
          </w:p>
        </w:tc>
      </w:tr>
      <w:tr w:rsidR="006F27D1" w14:paraId="0CC7110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2A67E45"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1825096" w14:textId="77777777" w:rsidR="006F27D1" w:rsidRDefault="006F27D1">
            <w:r>
              <w:t>none</w:t>
            </w:r>
          </w:p>
        </w:tc>
      </w:tr>
      <w:tr w:rsidR="006F27D1" w14:paraId="3B24D47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02134C"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1442829C" w14:textId="77777777" w:rsidR="006F27D1" w:rsidRDefault="006F27D1">
            <w:r>
              <w:t>Pass</w:t>
            </w:r>
          </w:p>
        </w:tc>
      </w:tr>
    </w:tbl>
    <w:p w14:paraId="0583C904"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7D42CD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58C18659" w14:textId="77777777" w:rsidR="006F27D1" w:rsidRDefault="006F27D1">
            <w:pPr>
              <w:jc w:val="center"/>
            </w:pPr>
            <w:proofErr w:type="spellStart"/>
            <w:r>
              <w:t>HRHomeStationUpdate</w:t>
            </w:r>
            <w:proofErr w:type="spellEnd"/>
            <w:r>
              <w:t xml:space="preserve"> request with no device id given</w:t>
            </w:r>
          </w:p>
        </w:tc>
      </w:tr>
      <w:tr w:rsidR="006F27D1" w14:paraId="7C4E09F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287474"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0D3D75D" w14:textId="77777777" w:rsidR="006F27D1" w:rsidRDefault="006F27D1">
            <w:pPr>
              <w:rPr>
                <w:rFonts w:cstheme="minorBidi"/>
              </w:rPr>
            </w:pPr>
            <w:r>
              <w:t xml:space="preserve">This test ensures that the server will correctly respond to </w:t>
            </w:r>
            <w:proofErr w:type="gramStart"/>
            <w:r>
              <w:t>an</w:t>
            </w:r>
            <w:proofErr w:type="gramEnd"/>
            <w:r>
              <w:t xml:space="preserve"> </w:t>
            </w:r>
            <w:proofErr w:type="spellStart"/>
            <w:r>
              <w:t>HRHomeStationUpdate</w:t>
            </w:r>
            <w:proofErr w:type="spellEnd"/>
            <w:r>
              <w:t xml:space="preserve"> with an empty device id.</w:t>
            </w:r>
          </w:p>
          <w:p w14:paraId="00CD6DA0" w14:textId="77777777" w:rsidR="006F27D1" w:rsidRDefault="006F27D1">
            <w:r>
              <w:t>The request sent to the server was:</w:t>
            </w:r>
          </w:p>
          <w:p w14:paraId="4E569154" w14:textId="77777777" w:rsidR="006F27D1" w:rsidRDefault="006F27D1">
            <w:r>
              <w:t>{“</w:t>
            </w:r>
            <w:proofErr w:type="spellStart"/>
            <w:r>
              <w:t>HRHomStationUpdate</w:t>
            </w:r>
            <w:proofErr w:type="spellEnd"/>
            <w:r>
              <w:t>”:[{“</w:t>
            </w:r>
            <w:proofErr w:type="spellStart"/>
            <w:r>
              <w:t>StationDID</w:t>
            </w:r>
            <w:proofErr w:type="spellEnd"/>
            <w:r>
              <w:t>”:”]}</w:t>
            </w:r>
          </w:p>
        </w:tc>
      </w:tr>
      <w:tr w:rsidR="006F27D1" w14:paraId="7ECC030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57F9737"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5233835A" w14:textId="77777777" w:rsidR="006F27D1" w:rsidRDefault="006F27D1">
            <w:r>
              <w:t>none</w:t>
            </w:r>
          </w:p>
        </w:tc>
      </w:tr>
      <w:tr w:rsidR="006F27D1" w14:paraId="54C7BEC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3A3AE7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9021277" w14:textId="77777777" w:rsidR="006F27D1" w:rsidRDefault="006F27D1">
            <w:r>
              <w:t>none</w:t>
            </w:r>
          </w:p>
        </w:tc>
      </w:tr>
      <w:tr w:rsidR="006F27D1" w14:paraId="6F24DFA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97DF2BF"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617DD860" w14:textId="77777777" w:rsidR="006F27D1" w:rsidRDefault="006F27D1">
            <w:r>
              <w:t>Pass</w:t>
            </w:r>
          </w:p>
        </w:tc>
      </w:tr>
    </w:tbl>
    <w:p w14:paraId="35AA641D" w14:textId="77777777" w:rsidR="006F27D1" w:rsidRDefault="006F27D1" w:rsidP="006F27D1">
      <w:pPr>
        <w:rPr>
          <w:rFonts w:asciiTheme="minorHAnsi" w:hAnsiTheme="minorHAnsi" w:cstheme="minorBidi"/>
          <w:sz w:val="22"/>
          <w:szCs w:val="22"/>
        </w:rPr>
      </w:pPr>
    </w:p>
    <w:p w14:paraId="73F3939F" w14:textId="77777777" w:rsidR="0016449B" w:rsidRPr="0016449B" w:rsidRDefault="0016449B" w:rsidP="006F27D1">
      <w:pPr>
        <w:pStyle w:val="Heading3"/>
      </w:pPr>
      <w:r>
        <w:t>Finder.py</w:t>
      </w:r>
    </w:p>
    <w:tbl>
      <w:tblPr>
        <w:tblStyle w:val="TableGrid"/>
        <w:tblW w:w="0" w:type="auto"/>
        <w:tblLook w:val="04A0" w:firstRow="1" w:lastRow="0" w:firstColumn="1" w:lastColumn="0" w:noHBand="0" w:noVBand="1"/>
      </w:tblPr>
      <w:tblGrid>
        <w:gridCol w:w="1728"/>
        <w:gridCol w:w="7848"/>
      </w:tblGrid>
      <w:tr w:rsidR="006F27D1" w14:paraId="3148F93F"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F06286" w14:textId="77777777" w:rsidR="006F27D1" w:rsidRDefault="006F27D1">
            <w:pPr>
              <w:jc w:val="center"/>
            </w:pPr>
            <w:proofErr w:type="spellStart"/>
            <w:r>
              <w:t>Finder.find</w:t>
            </w:r>
            <w:proofErr w:type="spellEnd"/>
            <w:r>
              <w:t xml:space="preserve"> with device in database</w:t>
            </w:r>
          </w:p>
        </w:tc>
      </w:tr>
      <w:tr w:rsidR="006F27D1" w14:paraId="556FDAB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A0E6CBA"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2E83B901"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in the database. </w:t>
            </w:r>
          </w:p>
          <w:p w14:paraId="354B980D" w14:textId="77777777" w:rsidR="006F27D1" w:rsidRDefault="006F27D1">
            <w:r>
              <w:t xml:space="preserve">The argument passed to </w:t>
            </w:r>
            <w:proofErr w:type="spellStart"/>
            <w:r>
              <w:t>Finder.find</w:t>
            </w:r>
            <w:proofErr w:type="spellEnd"/>
            <w:r>
              <w:t xml:space="preserve"> was “mac”</w:t>
            </w:r>
          </w:p>
        </w:tc>
      </w:tr>
      <w:tr w:rsidR="006F27D1" w14:paraId="700E993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A635CD5"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2DFF66E1" w14:textId="77777777" w:rsidR="006F27D1" w:rsidRDefault="006F27D1">
            <w:r>
              <w:t>“10.250.1.128”</w:t>
            </w:r>
          </w:p>
        </w:tc>
      </w:tr>
      <w:tr w:rsidR="006F27D1" w14:paraId="7AB217C4"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E212AA0"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643F3F4" w14:textId="77777777" w:rsidR="006F27D1" w:rsidRDefault="006F27D1">
            <w:r>
              <w:t>“10.250.1.128”</w:t>
            </w:r>
          </w:p>
        </w:tc>
      </w:tr>
      <w:tr w:rsidR="006F27D1" w14:paraId="4646D5C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44B1025"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3630A1CF" w14:textId="77777777" w:rsidR="006F27D1" w:rsidRDefault="006F27D1">
            <w:r>
              <w:t>Pass</w:t>
            </w:r>
          </w:p>
        </w:tc>
      </w:tr>
      <w:tr w:rsidR="006F27D1" w14:paraId="5C936F98"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0ED08FC9" w14:textId="77777777" w:rsidR="006F27D1" w:rsidRDefault="006F27D1">
            <w:pPr>
              <w:jc w:val="center"/>
            </w:pPr>
            <w:proofErr w:type="spellStart"/>
            <w:r>
              <w:t>Finder.find</w:t>
            </w:r>
            <w:proofErr w:type="spellEnd"/>
            <w:r>
              <w:t xml:space="preserve"> with device  not in database</w:t>
            </w:r>
          </w:p>
        </w:tc>
      </w:tr>
      <w:tr w:rsidR="006F27D1" w14:paraId="722DA69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1DC83F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4EC5A0CE"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 device </w:t>
            </w:r>
            <w:proofErr w:type="gramStart"/>
            <w:r>
              <w:t xml:space="preserve">not  </w:t>
            </w:r>
            <w:r>
              <w:lastRenderedPageBreak/>
              <w:t>in</w:t>
            </w:r>
            <w:proofErr w:type="gramEnd"/>
            <w:r>
              <w:t xml:space="preserve"> the database. </w:t>
            </w:r>
          </w:p>
          <w:p w14:paraId="3BDF1A40" w14:textId="77777777" w:rsidR="006F27D1" w:rsidRDefault="006F27D1">
            <w:r>
              <w:t xml:space="preserve">The argument passed to </w:t>
            </w:r>
            <w:proofErr w:type="spellStart"/>
            <w:r>
              <w:t>Finder.find</w:t>
            </w:r>
            <w:proofErr w:type="spellEnd"/>
            <w:r>
              <w:t xml:space="preserve"> was “imaginary”</w:t>
            </w:r>
          </w:p>
        </w:tc>
      </w:tr>
      <w:tr w:rsidR="006F27D1" w14:paraId="6C27943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7D06F0A" w14:textId="77777777" w:rsidR="006F27D1" w:rsidRDefault="006F27D1">
            <w:pPr>
              <w:jc w:val="right"/>
            </w:pPr>
            <w:r>
              <w:lastRenderedPageBreak/>
              <w:t>Expected Result:</w:t>
            </w:r>
          </w:p>
        </w:tc>
        <w:tc>
          <w:tcPr>
            <w:tcW w:w="7848" w:type="dxa"/>
            <w:tcBorders>
              <w:top w:val="single" w:sz="4" w:space="0" w:color="auto"/>
              <w:left w:val="single" w:sz="4" w:space="0" w:color="auto"/>
              <w:bottom w:val="single" w:sz="4" w:space="0" w:color="auto"/>
              <w:right w:val="single" w:sz="4" w:space="0" w:color="auto"/>
            </w:tcBorders>
            <w:hideMark/>
          </w:tcPr>
          <w:p w14:paraId="7F424710" w14:textId="77777777" w:rsidR="006F27D1" w:rsidRDefault="006F27D1">
            <w:r>
              <w:t>None</w:t>
            </w:r>
          </w:p>
        </w:tc>
      </w:tr>
      <w:tr w:rsidR="006F27D1" w14:paraId="513A31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D9DAC0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2A429BB4" w14:textId="77777777" w:rsidR="006F27D1" w:rsidRDefault="006F27D1">
            <w:r>
              <w:t>None</w:t>
            </w:r>
          </w:p>
        </w:tc>
      </w:tr>
      <w:tr w:rsidR="006F27D1" w14:paraId="48B8DF1A"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9DEC257"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4E42700C" w14:textId="77777777" w:rsidR="006F27D1" w:rsidRDefault="006F27D1">
            <w:r>
              <w:t>Pass</w:t>
            </w:r>
          </w:p>
        </w:tc>
      </w:tr>
    </w:tbl>
    <w:p w14:paraId="43491E4C"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28A5E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6BD7EC78" w14:textId="77777777" w:rsidR="006F27D1" w:rsidRDefault="006F27D1">
            <w:pPr>
              <w:jc w:val="center"/>
            </w:pPr>
            <w:proofErr w:type="spellStart"/>
            <w:r>
              <w:t>Finder.find</w:t>
            </w:r>
            <w:proofErr w:type="spellEnd"/>
            <w:r>
              <w:t xml:space="preserve"> with invalid device id</w:t>
            </w:r>
          </w:p>
        </w:tc>
      </w:tr>
      <w:tr w:rsidR="006F27D1" w14:paraId="473140D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AB91A0C"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05522016" w14:textId="77777777" w:rsidR="006F27D1" w:rsidRDefault="006F27D1">
            <w:pPr>
              <w:rPr>
                <w:rFonts w:cstheme="minorBidi"/>
              </w:rPr>
            </w:pPr>
            <w:r>
              <w:t xml:space="preserve">This tests if the Finder class correctly retrieves the </w:t>
            </w:r>
            <w:proofErr w:type="spellStart"/>
            <w:r>
              <w:t>ip</w:t>
            </w:r>
            <w:proofErr w:type="spellEnd"/>
            <w:r>
              <w:t xml:space="preserve"> address for an invalid device id.</w:t>
            </w:r>
          </w:p>
          <w:p w14:paraId="3013EE48" w14:textId="77777777" w:rsidR="006F27D1" w:rsidRDefault="006F27D1">
            <w:r>
              <w:t xml:space="preserve">The argument passed to </w:t>
            </w:r>
            <w:proofErr w:type="spellStart"/>
            <w:r>
              <w:t>Finder.find</w:t>
            </w:r>
            <w:proofErr w:type="spellEnd"/>
            <w:r>
              <w:t xml:space="preserve"> were None</w:t>
            </w:r>
          </w:p>
        </w:tc>
      </w:tr>
      <w:tr w:rsidR="006F27D1" w14:paraId="7DC5C01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3DCD58"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70271ED" w14:textId="77777777" w:rsidR="006F27D1" w:rsidRDefault="006F27D1">
            <w:r>
              <w:t>None</w:t>
            </w:r>
          </w:p>
        </w:tc>
      </w:tr>
      <w:tr w:rsidR="006F27D1" w14:paraId="3D19DB40"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6707A88"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52CE06BE" w14:textId="77777777" w:rsidR="006F27D1" w:rsidRDefault="006F27D1">
            <w:r>
              <w:t>None</w:t>
            </w:r>
          </w:p>
        </w:tc>
      </w:tr>
      <w:tr w:rsidR="006F27D1" w14:paraId="53A4798F"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40AAD868"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F3BA343" w14:textId="77777777" w:rsidR="006F27D1" w:rsidRDefault="006F27D1">
            <w:r>
              <w:t>Pass</w:t>
            </w:r>
          </w:p>
        </w:tc>
      </w:tr>
    </w:tbl>
    <w:p w14:paraId="0BECAD8F"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007CAEA3"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1D730CA9" w14:textId="77777777" w:rsidR="006F27D1" w:rsidRDefault="006F27D1">
            <w:pPr>
              <w:jc w:val="center"/>
            </w:pPr>
            <w:proofErr w:type="spellStart"/>
            <w:r>
              <w:t>Finder.update</w:t>
            </w:r>
            <w:proofErr w:type="spellEnd"/>
            <w:r>
              <w:t xml:space="preserve"> with existing device id and up to date IP</w:t>
            </w:r>
          </w:p>
        </w:tc>
      </w:tr>
      <w:tr w:rsidR="006F27D1" w14:paraId="6C6EA2D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60544FE2"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57504C23" w14:textId="77777777" w:rsidR="006F27D1" w:rsidRDefault="006F27D1">
            <w:pPr>
              <w:rPr>
                <w:rFonts w:cstheme="minorBidi"/>
              </w:rPr>
            </w:pPr>
            <w:r>
              <w:t>This tests if the Finder class correctly handles an update request with an existing device with an up to date IP address.</w:t>
            </w:r>
          </w:p>
          <w:p w14:paraId="6FA15463" w14:textId="77777777" w:rsidR="006F27D1" w:rsidRDefault="006F27D1">
            <w:r>
              <w:t xml:space="preserve">The argument passed to </w:t>
            </w:r>
            <w:proofErr w:type="spellStart"/>
            <w:r>
              <w:t>Finder.find</w:t>
            </w:r>
            <w:proofErr w:type="spellEnd"/>
            <w:r>
              <w:t xml:space="preserve"> were “mac” and “10.250.1.128”</w:t>
            </w:r>
          </w:p>
        </w:tc>
      </w:tr>
      <w:tr w:rsidR="006F27D1" w14:paraId="66E4C34E"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814795F"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4521650D" w14:textId="77777777" w:rsidR="006F27D1" w:rsidRDefault="006F27D1">
            <w:r>
              <w:t>Do nothing</w:t>
            </w:r>
          </w:p>
        </w:tc>
      </w:tr>
      <w:tr w:rsidR="006F27D1" w14:paraId="371FF37B"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562D93AA"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08D43B3D" w14:textId="77777777" w:rsidR="006F27D1" w:rsidRDefault="006F27D1">
            <w:r>
              <w:t>Do nothing</w:t>
            </w:r>
          </w:p>
        </w:tc>
      </w:tr>
      <w:tr w:rsidR="006F27D1" w14:paraId="00E60CF7"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0B08FC59"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755BA19" w14:textId="77777777" w:rsidR="006F27D1" w:rsidRDefault="006F27D1">
            <w:r>
              <w:t>Pass</w:t>
            </w:r>
          </w:p>
        </w:tc>
      </w:tr>
    </w:tbl>
    <w:p w14:paraId="40849A7E"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5FBCF6D4"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3768F978" w14:textId="77777777" w:rsidR="006F27D1" w:rsidRDefault="006F27D1">
            <w:pPr>
              <w:jc w:val="center"/>
            </w:pPr>
            <w:proofErr w:type="spellStart"/>
            <w:r>
              <w:t>Finder.update</w:t>
            </w:r>
            <w:proofErr w:type="spellEnd"/>
            <w:r>
              <w:t xml:space="preserve"> with existing device id and new IP</w:t>
            </w:r>
          </w:p>
        </w:tc>
      </w:tr>
      <w:tr w:rsidR="006F27D1" w14:paraId="1CF884BC"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6C077B"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7F1594EE" w14:textId="77777777" w:rsidR="006F27D1" w:rsidRDefault="006F27D1">
            <w:pPr>
              <w:rPr>
                <w:rFonts w:cstheme="minorBidi"/>
              </w:rPr>
            </w:pPr>
            <w:r>
              <w:t>This tests if the Finder class correctly handles an update request with an existing device with a new IP address.</w:t>
            </w:r>
          </w:p>
          <w:p w14:paraId="5991F618" w14:textId="77777777" w:rsidR="006F27D1" w:rsidRDefault="006F27D1">
            <w:r>
              <w:t xml:space="preserve">The argument passed to </w:t>
            </w:r>
            <w:proofErr w:type="spellStart"/>
            <w:r>
              <w:t>Finder.find</w:t>
            </w:r>
            <w:proofErr w:type="spellEnd"/>
            <w:r>
              <w:t xml:space="preserve"> were “hello” and “10.250.1.128”</w:t>
            </w:r>
          </w:p>
        </w:tc>
      </w:tr>
      <w:tr w:rsidR="006F27D1" w14:paraId="30DE81B9"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C7F815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110ACFAB" w14:textId="77777777" w:rsidR="006F27D1" w:rsidRDefault="006F27D1">
            <w:r>
              <w:t>Update database with new IP address</w:t>
            </w:r>
          </w:p>
        </w:tc>
      </w:tr>
      <w:tr w:rsidR="006F27D1" w14:paraId="47EFD943"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ADA120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11ABC58E" w14:textId="77777777" w:rsidR="006F27D1" w:rsidRDefault="006F27D1">
            <w:r>
              <w:t>Updated database with new IP address</w:t>
            </w:r>
          </w:p>
        </w:tc>
      </w:tr>
      <w:tr w:rsidR="006F27D1" w14:paraId="356E9FB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19598D73"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042BF57B" w14:textId="77777777" w:rsidR="006F27D1" w:rsidRDefault="006F27D1">
            <w:r>
              <w:t>Pass</w:t>
            </w:r>
          </w:p>
        </w:tc>
      </w:tr>
    </w:tbl>
    <w:p w14:paraId="3E976EA8" w14:textId="77777777" w:rsidR="006F27D1" w:rsidRDefault="006F27D1" w:rsidP="006F27D1">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728"/>
        <w:gridCol w:w="7848"/>
      </w:tblGrid>
      <w:tr w:rsidR="006F27D1" w14:paraId="21FE8E3A" w14:textId="77777777" w:rsidTr="006F27D1">
        <w:tc>
          <w:tcPr>
            <w:tcW w:w="9576" w:type="dxa"/>
            <w:gridSpan w:val="2"/>
            <w:tcBorders>
              <w:top w:val="single" w:sz="4" w:space="0" w:color="auto"/>
              <w:left w:val="single" w:sz="4" w:space="0" w:color="auto"/>
              <w:bottom w:val="single" w:sz="4" w:space="0" w:color="auto"/>
              <w:right w:val="single" w:sz="4" w:space="0" w:color="auto"/>
            </w:tcBorders>
            <w:hideMark/>
          </w:tcPr>
          <w:p w14:paraId="21B0FE7B" w14:textId="77777777" w:rsidR="006F27D1" w:rsidRDefault="006F27D1">
            <w:pPr>
              <w:jc w:val="center"/>
            </w:pPr>
            <w:proofErr w:type="spellStart"/>
            <w:r>
              <w:t>Finder.update</w:t>
            </w:r>
            <w:proofErr w:type="spellEnd"/>
            <w:r>
              <w:t xml:space="preserve"> with existing new id and new IP</w:t>
            </w:r>
          </w:p>
        </w:tc>
      </w:tr>
      <w:tr w:rsidR="006F27D1" w14:paraId="29C5ED11"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2B45D271" w14:textId="77777777" w:rsidR="006F27D1" w:rsidRDefault="006F27D1">
            <w:pPr>
              <w:jc w:val="right"/>
            </w:pPr>
            <w:r>
              <w:t>Description:</w:t>
            </w:r>
          </w:p>
        </w:tc>
        <w:tc>
          <w:tcPr>
            <w:tcW w:w="7848" w:type="dxa"/>
            <w:tcBorders>
              <w:top w:val="single" w:sz="4" w:space="0" w:color="auto"/>
              <w:left w:val="single" w:sz="4" w:space="0" w:color="auto"/>
              <w:bottom w:val="single" w:sz="4" w:space="0" w:color="auto"/>
              <w:right w:val="single" w:sz="4" w:space="0" w:color="auto"/>
            </w:tcBorders>
            <w:hideMark/>
          </w:tcPr>
          <w:p w14:paraId="1D701F78" w14:textId="77777777" w:rsidR="006F27D1" w:rsidRDefault="006F27D1">
            <w:pPr>
              <w:rPr>
                <w:rFonts w:cstheme="minorBidi"/>
              </w:rPr>
            </w:pPr>
            <w:r>
              <w:t>This tests if the Finder class correctly handles an update request with a new device</w:t>
            </w:r>
          </w:p>
          <w:p w14:paraId="6DEE2029" w14:textId="77777777" w:rsidR="006F27D1" w:rsidRDefault="006F27D1">
            <w:r>
              <w:t xml:space="preserve">The argument passed to </w:t>
            </w:r>
            <w:proofErr w:type="spellStart"/>
            <w:r>
              <w:t>Finder.find</w:t>
            </w:r>
            <w:proofErr w:type="spellEnd"/>
            <w:r>
              <w:t xml:space="preserve"> were “</w:t>
            </w:r>
            <w:proofErr w:type="spellStart"/>
            <w:r>
              <w:t>aNewID</w:t>
            </w:r>
            <w:proofErr w:type="spellEnd"/>
            <w:r>
              <w:t>” and “10.250.1.128”</w:t>
            </w:r>
          </w:p>
        </w:tc>
      </w:tr>
      <w:tr w:rsidR="006F27D1" w14:paraId="6BF8D228"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1875180" w14:textId="77777777" w:rsidR="006F27D1" w:rsidRDefault="006F27D1">
            <w:pPr>
              <w:jc w:val="right"/>
            </w:pPr>
            <w:r>
              <w:t>Expected Result:</w:t>
            </w:r>
          </w:p>
        </w:tc>
        <w:tc>
          <w:tcPr>
            <w:tcW w:w="7848" w:type="dxa"/>
            <w:tcBorders>
              <w:top w:val="single" w:sz="4" w:space="0" w:color="auto"/>
              <w:left w:val="single" w:sz="4" w:space="0" w:color="auto"/>
              <w:bottom w:val="single" w:sz="4" w:space="0" w:color="auto"/>
              <w:right w:val="single" w:sz="4" w:space="0" w:color="auto"/>
            </w:tcBorders>
            <w:hideMark/>
          </w:tcPr>
          <w:p w14:paraId="04F3292A" w14:textId="77777777" w:rsidR="006F27D1" w:rsidRDefault="006F27D1">
            <w:r>
              <w:t>Update database with new device and IP address</w:t>
            </w:r>
          </w:p>
        </w:tc>
      </w:tr>
      <w:tr w:rsidR="006F27D1" w14:paraId="0F1CC77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3597B4FF" w14:textId="77777777" w:rsidR="006F27D1" w:rsidRDefault="006F27D1">
            <w:pPr>
              <w:jc w:val="right"/>
            </w:pPr>
            <w:r>
              <w:t>Actual Result:</w:t>
            </w:r>
          </w:p>
        </w:tc>
        <w:tc>
          <w:tcPr>
            <w:tcW w:w="7848" w:type="dxa"/>
            <w:tcBorders>
              <w:top w:val="single" w:sz="4" w:space="0" w:color="auto"/>
              <w:left w:val="single" w:sz="4" w:space="0" w:color="auto"/>
              <w:bottom w:val="single" w:sz="4" w:space="0" w:color="auto"/>
              <w:right w:val="single" w:sz="4" w:space="0" w:color="auto"/>
            </w:tcBorders>
            <w:hideMark/>
          </w:tcPr>
          <w:p w14:paraId="4E322C9A" w14:textId="77777777" w:rsidR="006F27D1" w:rsidRDefault="006F27D1">
            <w:r>
              <w:t>Updated database with new device and IP address</w:t>
            </w:r>
          </w:p>
        </w:tc>
      </w:tr>
      <w:tr w:rsidR="006F27D1" w14:paraId="59E65A9D" w14:textId="77777777" w:rsidTr="006F27D1">
        <w:tc>
          <w:tcPr>
            <w:tcW w:w="1728" w:type="dxa"/>
            <w:tcBorders>
              <w:top w:val="single" w:sz="4" w:space="0" w:color="auto"/>
              <w:left w:val="single" w:sz="4" w:space="0" w:color="auto"/>
              <w:bottom w:val="single" w:sz="4" w:space="0" w:color="auto"/>
              <w:right w:val="single" w:sz="4" w:space="0" w:color="auto"/>
            </w:tcBorders>
            <w:hideMark/>
          </w:tcPr>
          <w:p w14:paraId="74F184E0" w14:textId="77777777" w:rsidR="006F27D1" w:rsidRDefault="006F27D1">
            <w:pPr>
              <w:jc w:val="right"/>
            </w:pPr>
            <w:r>
              <w:t>Pass/Fail:</w:t>
            </w:r>
          </w:p>
        </w:tc>
        <w:tc>
          <w:tcPr>
            <w:tcW w:w="7848" w:type="dxa"/>
            <w:tcBorders>
              <w:top w:val="single" w:sz="4" w:space="0" w:color="auto"/>
              <w:left w:val="single" w:sz="4" w:space="0" w:color="auto"/>
              <w:bottom w:val="single" w:sz="4" w:space="0" w:color="auto"/>
              <w:right w:val="single" w:sz="4" w:space="0" w:color="auto"/>
            </w:tcBorders>
            <w:hideMark/>
          </w:tcPr>
          <w:p w14:paraId="2957C061" w14:textId="77777777" w:rsidR="006F27D1" w:rsidRDefault="006F27D1">
            <w:r>
              <w:t>Pass</w:t>
            </w:r>
          </w:p>
        </w:tc>
      </w:tr>
    </w:tbl>
    <w:p w14:paraId="3BF97594" w14:textId="77777777" w:rsidR="006F27D1" w:rsidRDefault="006F27D1" w:rsidP="0016449B">
      <w:pPr>
        <w:pStyle w:val="Textbody"/>
        <w:ind w:firstLine="0"/>
      </w:pPr>
    </w:p>
    <w:p w14:paraId="426B4EF8" w14:textId="77777777" w:rsidR="00E00553" w:rsidRDefault="00E00553" w:rsidP="0016449B">
      <w:pPr>
        <w:pStyle w:val="Textbody"/>
        <w:ind w:firstLine="0"/>
      </w:pPr>
    </w:p>
    <w:p w14:paraId="1E569191" w14:textId="0A88EFFC" w:rsidR="00E00553" w:rsidRDefault="006F27D1" w:rsidP="00E00553">
      <w:pPr>
        <w:pStyle w:val="Heading2"/>
      </w:pPr>
      <w:r>
        <w:lastRenderedPageBreak/>
        <w:t xml:space="preserve">Devices </w:t>
      </w:r>
    </w:p>
    <w:tbl>
      <w:tblPr>
        <w:tblStyle w:val="TableGrid"/>
        <w:tblW w:w="0" w:type="auto"/>
        <w:tblLook w:val="04A0" w:firstRow="1" w:lastRow="0" w:firstColumn="1" w:lastColumn="0" w:noHBand="0" w:noVBand="1"/>
      </w:tblPr>
      <w:tblGrid>
        <w:gridCol w:w="1728"/>
        <w:gridCol w:w="7848"/>
      </w:tblGrid>
      <w:tr w:rsidR="00E00553" w14:paraId="00011569" w14:textId="77777777" w:rsidTr="00D43ADF">
        <w:tc>
          <w:tcPr>
            <w:tcW w:w="9576" w:type="dxa"/>
            <w:gridSpan w:val="2"/>
          </w:tcPr>
          <w:p w14:paraId="7A1B2FAE" w14:textId="77777777" w:rsidR="00E00553" w:rsidRDefault="00E00553" w:rsidP="00D43ADF">
            <w:pPr>
              <w:jc w:val="center"/>
            </w:pPr>
            <w:r>
              <w:t>Garage Door Toggle Close</w:t>
            </w:r>
          </w:p>
        </w:tc>
      </w:tr>
      <w:tr w:rsidR="00E00553" w14:paraId="52DA42E0" w14:textId="77777777" w:rsidTr="00D43ADF">
        <w:tc>
          <w:tcPr>
            <w:tcW w:w="1728" w:type="dxa"/>
          </w:tcPr>
          <w:p w14:paraId="449EFF89" w14:textId="77777777" w:rsidR="00E00553" w:rsidRDefault="00E00553" w:rsidP="00D43ADF">
            <w:pPr>
              <w:jc w:val="right"/>
            </w:pPr>
            <w:r>
              <w:t>Description:</w:t>
            </w:r>
          </w:p>
        </w:tc>
        <w:tc>
          <w:tcPr>
            <w:tcW w:w="7848" w:type="dxa"/>
          </w:tcPr>
          <w:p w14:paraId="22BE12EC" w14:textId="77777777" w:rsidR="00E00553" w:rsidRDefault="00E00553" w:rsidP="00D43ADF">
            <w:r>
              <w:t xml:space="preserve">This will test the garage door going from an “Open” state to a “Closed” state. First make sure the garage door is in an “Open” state. This can be accomplished by interrupting the object sensors connected to the garage door. </w:t>
            </w:r>
          </w:p>
          <w:p w14:paraId="70E8BB80" w14:textId="77777777" w:rsidR="00E00553" w:rsidRDefault="00E00553" w:rsidP="00E00553">
            <w:pPr>
              <w:pStyle w:val="ListParagraph"/>
              <w:numPr>
                <w:ilvl w:val="0"/>
                <w:numId w:val="14"/>
              </w:numPr>
              <w:spacing w:after="0" w:line="240" w:lineRule="auto"/>
              <w:contextualSpacing/>
            </w:pPr>
            <w:r>
              <w:t xml:space="preserve">Connect to the </w:t>
            </w:r>
            <w:proofErr w:type="spellStart"/>
            <w:r>
              <w:t>arduino</w:t>
            </w:r>
            <w:proofErr w:type="spellEnd"/>
            <w:r>
              <w:t xml:space="preserve"> using the </w:t>
            </w:r>
            <w:proofErr w:type="spellStart"/>
            <w:r>
              <w:t>Arduino</w:t>
            </w:r>
            <w:proofErr w:type="spellEnd"/>
            <w:r>
              <w:t xml:space="preserve"> Serial Monitor. </w:t>
            </w:r>
          </w:p>
          <w:p w14:paraId="2B6E208D" w14:textId="77777777" w:rsidR="00E00553" w:rsidRDefault="00E00553" w:rsidP="00E00553">
            <w:pPr>
              <w:pStyle w:val="ListParagraph"/>
              <w:numPr>
                <w:ilvl w:val="0"/>
                <w:numId w:val="14"/>
              </w:numPr>
              <w:spacing w:after="0" w:line="240" w:lineRule="auto"/>
              <w:contextualSpacing/>
            </w:pPr>
            <w:r>
              <w:t>Enter “0” and then press “Send” in the Serial Monitor.</w:t>
            </w:r>
          </w:p>
          <w:p w14:paraId="3AE38F39" w14:textId="77777777" w:rsidR="00E00553" w:rsidRDefault="00E00553" w:rsidP="00E00553">
            <w:pPr>
              <w:pStyle w:val="ListParagraph"/>
              <w:numPr>
                <w:ilvl w:val="0"/>
                <w:numId w:val="14"/>
              </w:numPr>
              <w:spacing w:after="0" w:line="240" w:lineRule="auto"/>
              <w:contextualSpacing/>
            </w:pPr>
            <w:r>
              <w:t>Wait ten (10) seconds.</w:t>
            </w:r>
          </w:p>
          <w:p w14:paraId="46FA5AEB" w14:textId="77777777" w:rsidR="00E00553" w:rsidRDefault="00E00553" w:rsidP="00E00553">
            <w:pPr>
              <w:pStyle w:val="ListParagraph"/>
              <w:numPr>
                <w:ilvl w:val="0"/>
                <w:numId w:val="14"/>
              </w:numPr>
              <w:spacing w:after="0" w:line="240" w:lineRule="auto"/>
              <w:contextualSpacing/>
            </w:pPr>
            <w:r>
              <w:t>Press the “Close” sensor.</w:t>
            </w:r>
          </w:p>
          <w:p w14:paraId="0D7EC1B7" w14:textId="77777777" w:rsidR="00E00553" w:rsidRDefault="00E00553" w:rsidP="00E00553">
            <w:pPr>
              <w:pStyle w:val="ListParagraph"/>
              <w:numPr>
                <w:ilvl w:val="0"/>
                <w:numId w:val="14"/>
              </w:numPr>
              <w:spacing w:after="0" w:line="240" w:lineRule="auto"/>
              <w:contextualSpacing/>
            </w:pPr>
            <w:r>
              <w:t>Enter “1” and then press “Send” in the Serial Monitor.</w:t>
            </w:r>
          </w:p>
        </w:tc>
      </w:tr>
      <w:tr w:rsidR="00E00553" w14:paraId="328B9468" w14:textId="77777777" w:rsidTr="00D43ADF">
        <w:tc>
          <w:tcPr>
            <w:tcW w:w="1728" w:type="dxa"/>
          </w:tcPr>
          <w:p w14:paraId="1A446A76" w14:textId="77777777" w:rsidR="00E00553" w:rsidRDefault="00E00553" w:rsidP="00D43ADF">
            <w:pPr>
              <w:jc w:val="right"/>
            </w:pPr>
            <w:r>
              <w:t>Expected Result:</w:t>
            </w:r>
          </w:p>
        </w:tc>
        <w:tc>
          <w:tcPr>
            <w:tcW w:w="7848" w:type="dxa"/>
          </w:tcPr>
          <w:p w14:paraId="4DB4F799" w14:textId="77777777" w:rsidR="00E00553" w:rsidRDefault="00E00553" w:rsidP="00D43ADF">
            <w:r>
              <w:t>Current State 2.</w:t>
            </w:r>
          </w:p>
        </w:tc>
      </w:tr>
      <w:tr w:rsidR="00E00553" w14:paraId="775A585F" w14:textId="77777777" w:rsidTr="00D43ADF">
        <w:tc>
          <w:tcPr>
            <w:tcW w:w="1728" w:type="dxa"/>
          </w:tcPr>
          <w:p w14:paraId="2FC91BDF" w14:textId="77777777" w:rsidR="00E00553" w:rsidRDefault="00E00553" w:rsidP="00D43ADF">
            <w:pPr>
              <w:jc w:val="right"/>
            </w:pPr>
            <w:r>
              <w:t>Actual Result:</w:t>
            </w:r>
          </w:p>
        </w:tc>
        <w:tc>
          <w:tcPr>
            <w:tcW w:w="7848" w:type="dxa"/>
          </w:tcPr>
          <w:p w14:paraId="513EF56E" w14:textId="0EEC76AF" w:rsidR="00E00553" w:rsidRDefault="00E00553" w:rsidP="00D43ADF">
            <w:r>
              <w:t>Current State 2.</w:t>
            </w:r>
          </w:p>
        </w:tc>
      </w:tr>
      <w:tr w:rsidR="00E00553" w14:paraId="2AFD89BC" w14:textId="77777777" w:rsidTr="00D43ADF">
        <w:tc>
          <w:tcPr>
            <w:tcW w:w="1728" w:type="dxa"/>
          </w:tcPr>
          <w:p w14:paraId="5FFD256D" w14:textId="77777777" w:rsidR="00E00553" w:rsidRDefault="00E00553" w:rsidP="00D43ADF">
            <w:pPr>
              <w:jc w:val="right"/>
            </w:pPr>
            <w:r>
              <w:t>Pass/Fail:</w:t>
            </w:r>
          </w:p>
        </w:tc>
        <w:tc>
          <w:tcPr>
            <w:tcW w:w="7848" w:type="dxa"/>
          </w:tcPr>
          <w:p w14:paraId="0D91BC9D" w14:textId="18B90B1A" w:rsidR="00E00553" w:rsidRDefault="00E00553" w:rsidP="00D43ADF">
            <w:r>
              <w:t>Pass</w:t>
            </w:r>
          </w:p>
        </w:tc>
      </w:tr>
    </w:tbl>
    <w:p w14:paraId="5B99BBB3"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4E01ACE1" w14:textId="77777777" w:rsidTr="00D43ADF">
        <w:tc>
          <w:tcPr>
            <w:tcW w:w="9576" w:type="dxa"/>
            <w:gridSpan w:val="2"/>
          </w:tcPr>
          <w:p w14:paraId="33C2AA07" w14:textId="77777777" w:rsidR="00E00553" w:rsidRDefault="00E00553" w:rsidP="00D43ADF">
            <w:pPr>
              <w:jc w:val="center"/>
            </w:pPr>
            <w:r>
              <w:t>Garage Door Toggle Open</w:t>
            </w:r>
          </w:p>
        </w:tc>
      </w:tr>
      <w:tr w:rsidR="00E00553" w14:paraId="3DB5C2D5" w14:textId="77777777" w:rsidTr="00D43ADF">
        <w:tc>
          <w:tcPr>
            <w:tcW w:w="1728" w:type="dxa"/>
          </w:tcPr>
          <w:p w14:paraId="31520184" w14:textId="77777777" w:rsidR="00E00553" w:rsidRDefault="00E00553" w:rsidP="00D43ADF">
            <w:pPr>
              <w:jc w:val="right"/>
            </w:pPr>
            <w:r>
              <w:t>Description:</w:t>
            </w:r>
          </w:p>
        </w:tc>
        <w:tc>
          <w:tcPr>
            <w:tcW w:w="7848" w:type="dxa"/>
          </w:tcPr>
          <w:p w14:paraId="3210ED43" w14:textId="77777777" w:rsidR="00E00553" w:rsidRDefault="00E00553" w:rsidP="00D43ADF">
            <w:r>
              <w:t>This will test the garage door going from a “Closed” state to an “Open”. First make sure the garage door is in a “Closed” state. This has been tested by the previous unit test.</w:t>
            </w:r>
          </w:p>
          <w:p w14:paraId="4E6AE1AE" w14:textId="77777777" w:rsidR="00E00553" w:rsidRDefault="00E00553" w:rsidP="00E00553">
            <w:pPr>
              <w:pStyle w:val="ListParagraph"/>
              <w:numPr>
                <w:ilvl w:val="0"/>
                <w:numId w:val="19"/>
              </w:numPr>
              <w:spacing w:after="0" w:line="240" w:lineRule="auto"/>
              <w:contextualSpacing/>
            </w:pPr>
            <w:r>
              <w:t>Enter “0” and then press “Send” in the Serial Monitor.</w:t>
            </w:r>
          </w:p>
          <w:p w14:paraId="7560AED8" w14:textId="77777777" w:rsidR="00E00553" w:rsidRDefault="00E00553" w:rsidP="00E00553">
            <w:pPr>
              <w:pStyle w:val="ListParagraph"/>
              <w:numPr>
                <w:ilvl w:val="0"/>
                <w:numId w:val="19"/>
              </w:numPr>
              <w:spacing w:after="0" w:line="240" w:lineRule="auto"/>
              <w:contextualSpacing/>
            </w:pPr>
            <w:r>
              <w:t>Wait ten (10) seconds.</w:t>
            </w:r>
          </w:p>
          <w:p w14:paraId="19207E1F" w14:textId="77777777" w:rsidR="00E00553" w:rsidRDefault="00E00553" w:rsidP="00E00553">
            <w:pPr>
              <w:pStyle w:val="ListParagraph"/>
              <w:numPr>
                <w:ilvl w:val="0"/>
                <w:numId w:val="19"/>
              </w:numPr>
              <w:spacing w:after="0" w:line="240" w:lineRule="auto"/>
              <w:contextualSpacing/>
            </w:pPr>
            <w:r>
              <w:t>Press the “Open” Sensor.</w:t>
            </w:r>
          </w:p>
          <w:p w14:paraId="0E932316" w14:textId="77777777" w:rsidR="00E00553" w:rsidRDefault="00E00553" w:rsidP="00E00553">
            <w:pPr>
              <w:pStyle w:val="ListParagraph"/>
              <w:numPr>
                <w:ilvl w:val="0"/>
                <w:numId w:val="19"/>
              </w:numPr>
              <w:spacing w:after="0" w:line="240" w:lineRule="auto"/>
              <w:contextualSpacing/>
            </w:pPr>
            <w:r>
              <w:t>Enter “1” and then press “Send” in the Serial Monitor.</w:t>
            </w:r>
          </w:p>
        </w:tc>
      </w:tr>
      <w:tr w:rsidR="00E00553" w14:paraId="265F3D67" w14:textId="77777777" w:rsidTr="00D43ADF">
        <w:tc>
          <w:tcPr>
            <w:tcW w:w="1728" w:type="dxa"/>
          </w:tcPr>
          <w:p w14:paraId="010035EE" w14:textId="77777777" w:rsidR="00E00553" w:rsidRDefault="00E00553" w:rsidP="00D43ADF">
            <w:pPr>
              <w:jc w:val="right"/>
            </w:pPr>
            <w:r>
              <w:t>Expected Result:</w:t>
            </w:r>
          </w:p>
        </w:tc>
        <w:tc>
          <w:tcPr>
            <w:tcW w:w="7848" w:type="dxa"/>
          </w:tcPr>
          <w:p w14:paraId="0021A90E" w14:textId="77777777" w:rsidR="00E00553" w:rsidRDefault="00E00553" w:rsidP="00D43ADF">
            <w:r>
              <w:t>Current State 0.</w:t>
            </w:r>
          </w:p>
        </w:tc>
      </w:tr>
      <w:tr w:rsidR="00E00553" w14:paraId="33BFE464" w14:textId="77777777" w:rsidTr="00D43ADF">
        <w:tc>
          <w:tcPr>
            <w:tcW w:w="1728" w:type="dxa"/>
          </w:tcPr>
          <w:p w14:paraId="2EC36A0D" w14:textId="77777777" w:rsidR="00E00553" w:rsidRDefault="00E00553" w:rsidP="00D43ADF">
            <w:pPr>
              <w:jc w:val="right"/>
            </w:pPr>
            <w:r>
              <w:t>Actual Result:</w:t>
            </w:r>
          </w:p>
        </w:tc>
        <w:tc>
          <w:tcPr>
            <w:tcW w:w="7848" w:type="dxa"/>
          </w:tcPr>
          <w:p w14:paraId="19C849B2" w14:textId="4CAEF9AD" w:rsidR="00E00553" w:rsidRDefault="00E00553" w:rsidP="00D43ADF">
            <w:r>
              <w:t>Current State</w:t>
            </w:r>
            <w:r>
              <w:t xml:space="preserve"> 0</w:t>
            </w:r>
            <w:r>
              <w:t>.</w:t>
            </w:r>
          </w:p>
        </w:tc>
      </w:tr>
      <w:tr w:rsidR="00E00553" w14:paraId="2FA1B347" w14:textId="77777777" w:rsidTr="00D43ADF">
        <w:tc>
          <w:tcPr>
            <w:tcW w:w="1728" w:type="dxa"/>
          </w:tcPr>
          <w:p w14:paraId="63A9A90B" w14:textId="77777777" w:rsidR="00E00553" w:rsidRDefault="00E00553" w:rsidP="00D43ADF">
            <w:pPr>
              <w:jc w:val="right"/>
            </w:pPr>
            <w:r>
              <w:t>Pass/Fail:</w:t>
            </w:r>
          </w:p>
        </w:tc>
        <w:tc>
          <w:tcPr>
            <w:tcW w:w="7848" w:type="dxa"/>
          </w:tcPr>
          <w:p w14:paraId="7EC6E73B" w14:textId="0DEBADF4" w:rsidR="00E00553" w:rsidRDefault="00E00553" w:rsidP="00D43ADF">
            <w:r>
              <w:t>Pass</w:t>
            </w:r>
          </w:p>
        </w:tc>
      </w:tr>
    </w:tbl>
    <w:p w14:paraId="69677365"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0A22738" w14:textId="77777777" w:rsidTr="00D43ADF">
        <w:tc>
          <w:tcPr>
            <w:tcW w:w="9576" w:type="dxa"/>
            <w:gridSpan w:val="2"/>
          </w:tcPr>
          <w:p w14:paraId="40C2EA45" w14:textId="77777777" w:rsidR="00E00553" w:rsidRDefault="00E00553" w:rsidP="00D43ADF">
            <w:pPr>
              <w:jc w:val="center"/>
            </w:pPr>
            <w:r>
              <w:t>Garage Door Closing State</w:t>
            </w:r>
          </w:p>
        </w:tc>
      </w:tr>
      <w:tr w:rsidR="00E00553" w14:paraId="310C7FDF" w14:textId="77777777" w:rsidTr="00D43ADF">
        <w:tc>
          <w:tcPr>
            <w:tcW w:w="1728" w:type="dxa"/>
          </w:tcPr>
          <w:p w14:paraId="37C75421" w14:textId="77777777" w:rsidR="00E00553" w:rsidRDefault="00E00553" w:rsidP="00D43ADF">
            <w:pPr>
              <w:jc w:val="right"/>
            </w:pPr>
            <w:r>
              <w:t>Description:</w:t>
            </w:r>
          </w:p>
        </w:tc>
        <w:tc>
          <w:tcPr>
            <w:tcW w:w="7848" w:type="dxa"/>
          </w:tcPr>
          <w:p w14:paraId="74F34615" w14:textId="77777777" w:rsidR="00E00553" w:rsidRDefault="00E00553" w:rsidP="00D43ADF">
            <w:r>
              <w:t>This will test the garage door going from an “Open” state, to a “Closing” state, and then to a “Closed” state. First make sure the garage door is in an open state.</w:t>
            </w:r>
          </w:p>
          <w:p w14:paraId="33D49A80" w14:textId="77777777" w:rsidR="00E00553" w:rsidRDefault="00E00553" w:rsidP="00E00553">
            <w:pPr>
              <w:pStyle w:val="ListParagraph"/>
              <w:numPr>
                <w:ilvl w:val="0"/>
                <w:numId w:val="20"/>
              </w:numPr>
              <w:spacing w:after="0" w:line="240" w:lineRule="auto"/>
              <w:contextualSpacing/>
            </w:pPr>
            <w:r>
              <w:t>Enter “0” and then press “Send” in the Serial Monitor.</w:t>
            </w:r>
          </w:p>
          <w:p w14:paraId="7E37F88A" w14:textId="77777777" w:rsidR="00E00553" w:rsidRDefault="00E00553" w:rsidP="00E00553">
            <w:pPr>
              <w:pStyle w:val="ListParagraph"/>
              <w:numPr>
                <w:ilvl w:val="0"/>
                <w:numId w:val="20"/>
              </w:numPr>
              <w:spacing w:after="0" w:line="240" w:lineRule="auto"/>
              <w:contextualSpacing/>
            </w:pPr>
            <w:r>
              <w:t>Immediately enter “1” and then press “Send” in the Serial Monitor.</w:t>
            </w:r>
          </w:p>
          <w:p w14:paraId="4446B062" w14:textId="77777777" w:rsidR="00E00553" w:rsidRDefault="00E00553" w:rsidP="00E00553">
            <w:pPr>
              <w:pStyle w:val="ListParagraph"/>
              <w:numPr>
                <w:ilvl w:val="0"/>
                <w:numId w:val="20"/>
              </w:numPr>
              <w:spacing w:after="0" w:line="240" w:lineRule="auto"/>
              <w:contextualSpacing/>
            </w:pPr>
            <w:r>
              <w:t>Wait ten (10) seconds.</w:t>
            </w:r>
          </w:p>
          <w:p w14:paraId="66E968CE" w14:textId="77777777" w:rsidR="00E00553" w:rsidRDefault="00E00553" w:rsidP="00E00553">
            <w:pPr>
              <w:pStyle w:val="ListParagraph"/>
              <w:numPr>
                <w:ilvl w:val="0"/>
                <w:numId w:val="20"/>
              </w:numPr>
              <w:spacing w:after="0" w:line="240" w:lineRule="auto"/>
              <w:contextualSpacing/>
            </w:pPr>
            <w:r>
              <w:t>Press the “Close” Sensor.</w:t>
            </w:r>
          </w:p>
          <w:p w14:paraId="2366926F" w14:textId="77777777" w:rsidR="00E00553" w:rsidRDefault="00E00553" w:rsidP="00E00553">
            <w:pPr>
              <w:pStyle w:val="ListParagraph"/>
              <w:numPr>
                <w:ilvl w:val="0"/>
                <w:numId w:val="20"/>
              </w:numPr>
              <w:spacing w:after="0" w:line="240" w:lineRule="auto"/>
              <w:contextualSpacing/>
            </w:pPr>
            <w:r>
              <w:t>Enter “1” and then press “Send” in the Serial Monitor</w:t>
            </w:r>
          </w:p>
        </w:tc>
      </w:tr>
      <w:tr w:rsidR="00E00553" w14:paraId="0BD05964" w14:textId="77777777" w:rsidTr="00D43ADF">
        <w:tc>
          <w:tcPr>
            <w:tcW w:w="1728" w:type="dxa"/>
          </w:tcPr>
          <w:p w14:paraId="479255CB" w14:textId="77777777" w:rsidR="00E00553" w:rsidRDefault="00E00553" w:rsidP="00D43ADF">
            <w:pPr>
              <w:jc w:val="right"/>
            </w:pPr>
            <w:r>
              <w:t>Expected Result:</w:t>
            </w:r>
          </w:p>
        </w:tc>
        <w:tc>
          <w:tcPr>
            <w:tcW w:w="7848" w:type="dxa"/>
          </w:tcPr>
          <w:p w14:paraId="53F22709" w14:textId="77777777" w:rsidR="00E00553" w:rsidRDefault="00E00553" w:rsidP="00D43ADF">
            <w:r>
              <w:t>Current State 3, and then Current State 2.</w:t>
            </w:r>
          </w:p>
        </w:tc>
      </w:tr>
      <w:tr w:rsidR="00E00553" w14:paraId="6C11355F" w14:textId="77777777" w:rsidTr="00D43ADF">
        <w:tc>
          <w:tcPr>
            <w:tcW w:w="1728" w:type="dxa"/>
          </w:tcPr>
          <w:p w14:paraId="530211FE" w14:textId="77777777" w:rsidR="00E00553" w:rsidRDefault="00E00553" w:rsidP="00D43ADF">
            <w:pPr>
              <w:jc w:val="right"/>
            </w:pPr>
            <w:r>
              <w:t>Actual Result:</w:t>
            </w:r>
          </w:p>
        </w:tc>
        <w:tc>
          <w:tcPr>
            <w:tcW w:w="7848" w:type="dxa"/>
          </w:tcPr>
          <w:p w14:paraId="11790DC0" w14:textId="3D1D83FE" w:rsidR="00E00553" w:rsidRDefault="00E00553" w:rsidP="00D43ADF">
            <w:r>
              <w:t>Current State 3, and then Current State 2.</w:t>
            </w:r>
          </w:p>
        </w:tc>
      </w:tr>
      <w:tr w:rsidR="00E00553" w14:paraId="0A13AF54" w14:textId="77777777" w:rsidTr="00D43ADF">
        <w:tc>
          <w:tcPr>
            <w:tcW w:w="1728" w:type="dxa"/>
          </w:tcPr>
          <w:p w14:paraId="6B39674F" w14:textId="77777777" w:rsidR="00E00553" w:rsidRDefault="00E00553" w:rsidP="00D43ADF">
            <w:pPr>
              <w:jc w:val="right"/>
            </w:pPr>
            <w:r>
              <w:t>Pass/Fail:</w:t>
            </w:r>
          </w:p>
        </w:tc>
        <w:tc>
          <w:tcPr>
            <w:tcW w:w="7848" w:type="dxa"/>
          </w:tcPr>
          <w:p w14:paraId="143D2DD3" w14:textId="257D2463" w:rsidR="00E00553" w:rsidRDefault="00E00553" w:rsidP="00D43ADF">
            <w:r>
              <w:t>Pass</w:t>
            </w:r>
          </w:p>
        </w:tc>
      </w:tr>
    </w:tbl>
    <w:p w14:paraId="3039DB6B" w14:textId="77777777" w:rsidR="00E00553" w:rsidRDefault="00E00553" w:rsidP="00E00553"/>
    <w:p w14:paraId="36A370A9" w14:textId="77777777" w:rsidR="00E00553" w:rsidRDefault="00E00553" w:rsidP="00E00553"/>
    <w:p w14:paraId="3725E69A" w14:textId="77777777" w:rsidR="00E00553" w:rsidRDefault="00E00553" w:rsidP="00E00553"/>
    <w:p w14:paraId="440C684E" w14:textId="77777777" w:rsidR="00E00553" w:rsidRDefault="00E00553" w:rsidP="00E00553"/>
    <w:p w14:paraId="2B0A4151"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044A39D0" w14:textId="77777777" w:rsidTr="00D43ADF">
        <w:tc>
          <w:tcPr>
            <w:tcW w:w="9576" w:type="dxa"/>
            <w:gridSpan w:val="2"/>
          </w:tcPr>
          <w:p w14:paraId="4378971E" w14:textId="77777777" w:rsidR="00E00553" w:rsidRDefault="00E00553" w:rsidP="00D43ADF">
            <w:pPr>
              <w:jc w:val="center"/>
            </w:pPr>
            <w:r>
              <w:t>Garage Door Opening State</w:t>
            </w:r>
          </w:p>
        </w:tc>
      </w:tr>
      <w:tr w:rsidR="00E00553" w14:paraId="51767BE9" w14:textId="77777777" w:rsidTr="00D43ADF">
        <w:tc>
          <w:tcPr>
            <w:tcW w:w="1728" w:type="dxa"/>
          </w:tcPr>
          <w:p w14:paraId="2E9880DC" w14:textId="77777777" w:rsidR="00E00553" w:rsidRDefault="00E00553" w:rsidP="00D43ADF">
            <w:pPr>
              <w:jc w:val="right"/>
            </w:pPr>
            <w:r>
              <w:t>Description:</w:t>
            </w:r>
          </w:p>
        </w:tc>
        <w:tc>
          <w:tcPr>
            <w:tcW w:w="7848" w:type="dxa"/>
          </w:tcPr>
          <w:p w14:paraId="2B94366A" w14:textId="77777777" w:rsidR="00E00553" w:rsidRDefault="00E00553" w:rsidP="00D43ADF">
            <w:r>
              <w:t>This will test the garage door going from a “Closed” state, to an “Opening” state, and then to an “Open” state. First make sure the garage door is in a “Closed” state.</w:t>
            </w:r>
          </w:p>
          <w:p w14:paraId="6FF846B7" w14:textId="77777777" w:rsidR="00E00553" w:rsidRDefault="00E00553" w:rsidP="00E00553">
            <w:pPr>
              <w:pStyle w:val="ListParagraph"/>
              <w:numPr>
                <w:ilvl w:val="0"/>
                <w:numId w:val="21"/>
              </w:numPr>
              <w:spacing w:after="0" w:line="240" w:lineRule="auto"/>
              <w:contextualSpacing/>
            </w:pPr>
            <w:r>
              <w:t>Enter “0” and then press “Send” in the Serial Monitor.</w:t>
            </w:r>
          </w:p>
          <w:p w14:paraId="22BDBBE4" w14:textId="77777777" w:rsidR="00E00553" w:rsidRDefault="00E00553" w:rsidP="00E00553">
            <w:pPr>
              <w:pStyle w:val="ListParagraph"/>
              <w:numPr>
                <w:ilvl w:val="0"/>
                <w:numId w:val="21"/>
              </w:numPr>
              <w:spacing w:after="0" w:line="240" w:lineRule="auto"/>
              <w:contextualSpacing/>
            </w:pPr>
            <w:r>
              <w:t>Immediately enter “1” and then press “Send” in the Serial Monitor.</w:t>
            </w:r>
          </w:p>
          <w:p w14:paraId="63DDD266" w14:textId="77777777" w:rsidR="00E00553" w:rsidRDefault="00E00553" w:rsidP="00E00553">
            <w:pPr>
              <w:pStyle w:val="ListParagraph"/>
              <w:numPr>
                <w:ilvl w:val="0"/>
                <w:numId w:val="21"/>
              </w:numPr>
              <w:spacing w:after="0" w:line="240" w:lineRule="auto"/>
              <w:contextualSpacing/>
            </w:pPr>
            <w:r>
              <w:t>Wait ten (10) seconds.</w:t>
            </w:r>
          </w:p>
          <w:p w14:paraId="4FDD7237" w14:textId="77777777" w:rsidR="00E00553" w:rsidRDefault="00E00553" w:rsidP="00E00553">
            <w:pPr>
              <w:pStyle w:val="ListParagraph"/>
              <w:numPr>
                <w:ilvl w:val="0"/>
                <w:numId w:val="21"/>
              </w:numPr>
              <w:spacing w:after="0" w:line="240" w:lineRule="auto"/>
              <w:contextualSpacing/>
            </w:pPr>
            <w:r>
              <w:t>Press the “Open” Sensor.</w:t>
            </w:r>
          </w:p>
          <w:p w14:paraId="7D7375AD" w14:textId="77777777" w:rsidR="00E00553" w:rsidRDefault="00E00553" w:rsidP="00E00553">
            <w:pPr>
              <w:pStyle w:val="ListParagraph"/>
              <w:numPr>
                <w:ilvl w:val="0"/>
                <w:numId w:val="21"/>
              </w:numPr>
              <w:spacing w:after="0" w:line="240" w:lineRule="auto"/>
              <w:contextualSpacing/>
            </w:pPr>
            <w:r>
              <w:t>Enter “1” and then press “Send” in the Serial Monitor.</w:t>
            </w:r>
          </w:p>
        </w:tc>
      </w:tr>
      <w:tr w:rsidR="00E00553" w14:paraId="26547F5E" w14:textId="77777777" w:rsidTr="00D43ADF">
        <w:tc>
          <w:tcPr>
            <w:tcW w:w="1728" w:type="dxa"/>
          </w:tcPr>
          <w:p w14:paraId="497C8278" w14:textId="77777777" w:rsidR="00E00553" w:rsidRDefault="00E00553" w:rsidP="00D43ADF">
            <w:pPr>
              <w:jc w:val="right"/>
            </w:pPr>
            <w:r>
              <w:t>Expected Result:</w:t>
            </w:r>
          </w:p>
        </w:tc>
        <w:tc>
          <w:tcPr>
            <w:tcW w:w="7848" w:type="dxa"/>
          </w:tcPr>
          <w:p w14:paraId="48A613DA" w14:textId="77777777" w:rsidR="00E00553" w:rsidRDefault="00E00553" w:rsidP="00D43ADF">
            <w:r>
              <w:t>Current State 1, and then Current State 0.</w:t>
            </w:r>
          </w:p>
        </w:tc>
      </w:tr>
      <w:tr w:rsidR="00E00553" w14:paraId="548E3417" w14:textId="77777777" w:rsidTr="00D43ADF">
        <w:tc>
          <w:tcPr>
            <w:tcW w:w="1728" w:type="dxa"/>
          </w:tcPr>
          <w:p w14:paraId="12A70594" w14:textId="77777777" w:rsidR="00E00553" w:rsidRDefault="00E00553" w:rsidP="00D43ADF">
            <w:pPr>
              <w:jc w:val="right"/>
            </w:pPr>
            <w:r>
              <w:t>Actual Result:</w:t>
            </w:r>
          </w:p>
        </w:tc>
        <w:tc>
          <w:tcPr>
            <w:tcW w:w="7848" w:type="dxa"/>
          </w:tcPr>
          <w:p w14:paraId="2C8DBCBC" w14:textId="49069745" w:rsidR="00E00553" w:rsidRDefault="00E00553" w:rsidP="00D43ADF">
            <w:r>
              <w:t xml:space="preserve">Current State </w:t>
            </w:r>
            <w:r>
              <w:t>1</w:t>
            </w:r>
            <w:r>
              <w:t xml:space="preserve">, and then Current </w:t>
            </w:r>
            <w:r>
              <w:t>State 0</w:t>
            </w:r>
            <w:r>
              <w:t>.</w:t>
            </w:r>
          </w:p>
        </w:tc>
      </w:tr>
      <w:tr w:rsidR="00E00553" w14:paraId="596F8CF9" w14:textId="77777777" w:rsidTr="00D43ADF">
        <w:tc>
          <w:tcPr>
            <w:tcW w:w="1728" w:type="dxa"/>
          </w:tcPr>
          <w:p w14:paraId="6E712E3E" w14:textId="77777777" w:rsidR="00E00553" w:rsidRDefault="00E00553" w:rsidP="00D43ADF">
            <w:pPr>
              <w:jc w:val="right"/>
            </w:pPr>
            <w:r>
              <w:t>Pass/Fail:</w:t>
            </w:r>
          </w:p>
        </w:tc>
        <w:tc>
          <w:tcPr>
            <w:tcW w:w="7848" w:type="dxa"/>
          </w:tcPr>
          <w:p w14:paraId="07080334" w14:textId="4CE9AD06" w:rsidR="00E00553" w:rsidRDefault="00E00553" w:rsidP="00D43ADF">
            <w:r>
              <w:t>Pass</w:t>
            </w:r>
          </w:p>
        </w:tc>
      </w:tr>
    </w:tbl>
    <w:p w14:paraId="2780174E"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55237FBA" w14:textId="77777777" w:rsidTr="00D43ADF">
        <w:tc>
          <w:tcPr>
            <w:tcW w:w="9576" w:type="dxa"/>
            <w:gridSpan w:val="2"/>
          </w:tcPr>
          <w:p w14:paraId="780AE5EC" w14:textId="77777777" w:rsidR="00E00553" w:rsidRDefault="00E00553" w:rsidP="00D43ADF">
            <w:pPr>
              <w:jc w:val="center"/>
            </w:pPr>
            <w:r>
              <w:t>Garage Door Partial State</w:t>
            </w:r>
          </w:p>
        </w:tc>
      </w:tr>
      <w:tr w:rsidR="00E00553" w14:paraId="49AA9E54" w14:textId="77777777" w:rsidTr="00D43ADF">
        <w:tc>
          <w:tcPr>
            <w:tcW w:w="1728" w:type="dxa"/>
          </w:tcPr>
          <w:p w14:paraId="4DE7D91D" w14:textId="77777777" w:rsidR="00E00553" w:rsidRDefault="00E00553" w:rsidP="00D43ADF">
            <w:pPr>
              <w:jc w:val="right"/>
            </w:pPr>
            <w:r>
              <w:t>Description:</w:t>
            </w:r>
          </w:p>
        </w:tc>
        <w:tc>
          <w:tcPr>
            <w:tcW w:w="7848" w:type="dxa"/>
          </w:tcPr>
          <w:p w14:paraId="5280FF82" w14:textId="77777777" w:rsidR="00E00553" w:rsidRDefault="00E00553" w:rsidP="00D43ADF">
            <w:r>
              <w:t xml:space="preserve">This will test the garage door going from a “Closed” state, to </w:t>
            </w:r>
            <w:proofErr w:type="gramStart"/>
            <w:r>
              <w:t>a</w:t>
            </w:r>
            <w:proofErr w:type="gramEnd"/>
            <w:r>
              <w:t xml:space="preserve"> “Opening” state, to a “Partial” state. First make sure the garage door is in a “Closed” state.</w:t>
            </w:r>
          </w:p>
          <w:p w14:paraId="39D6ED20" w14:textId="77777777" w:rsidR="00E00553" w:rsidRDefault="00E00553" w:rsidP="00E00553">
            <w:pPr>
              <w:pStyle w:val="ListParagraph"/>
              <w:numPr>
                <w:ilvl w:val="0"/>
                <w:numId w:val="22"/>
              </w:numPr>
              <w:spacing w:after="0" w:line="240" w:lineRule="auto"/>
              <w:contextualSpacing/>
            </w:pPr>
            <w:r>
              <w:t>Enter “0” and then press “Send” in the Serial Monitor.</w:t>
            </w:r>
          </w:p>
          <w:p w14:paraId="0553C8BC" w14:textId="77777777" w:rsidR="00E00553" w:rsidRDefault="00E00553" w:rsidP="00E00553">
            <w:pPr>
              <w:pStyle w:val="ListParagraph"/>
              <w:numPr>
                <w:ilvl w:val="0"/>
                <w:numId w:val="22"/>
              </w:numPr>
              <w:spacing w:after="0" w:line="240" w:lineRule="auto"/>
              <w:contextualSpacing/>
            </w:pPr>
            <w:r>
              <w:t>Within ten (10) seconds, enter “0” and then press “Send” in the Serial Monitor.</w:t>
            </w:r>
          </w:p>
          <w:p w14:paraId="7A487B2E" w14:textId="77777777" w:rsidR="00E00553" w:rsidRDefault="00E00553" w:rsidP="00E00553">
            <w:pPr>
              <w:pStyle w:val="ListParagraph"/>
              <w:numPr>
                <w:ilvl w:val="0"/>
                <w:numId w:val="22"/>
              </w:numPr>
              <w:spacing w:after="0" w:line="240" w:lineRule="auto"/>
              <w:contextualSpacing/>
            </w:pPr>
            <w:r>
              <w:t>Enter “1” and then press “Send” in the Serial Monitor.</w:t>
            </w:r>
          </w:p>
        </w:tc>
      </w:tr>
      <w:tr w:rsidR="00E00553" w14:paraId="365E7B5B" w14:textId="77777777" w:rsidTr="00D43ADF">
        <w:tc>
          <w:tcPr>
            <w:tcW w:w="1728" w:type="dxa"/>
          </w:tcPr>
          <w:p w14:paraId="3188D7B4" w14:textId="77777777" w:rsidR="00E00553" w:rsidRDefault="00E00553" w:rsidP="00D43ADF">
            <w:pPr>
              <w:jc w:val="right"/>
            </w:pPr>
            <w:r>
              <w:t>Expected Result:</w:t>
            </w:r>
          </w:p>
        </w:tc>
        <w:tc>
          <w:tcPr>
            <w:tcW w:w="7848" w:type="dxa"/>
          </w:tcPr>
          <w:p w14:paraId="69C7F066" w14:textId="77777777" w:rsidR="00E00553" w:rsidRDefault="00E00553" w:rsidP="00D43ADF">
            <w:r>
              <w:t>Current State 4.</w:t>
            </w:r>
          </w:p>
        </w:tc>
      </w:tr>
      <w:tr w:rsidR="00E00553" w14:paraId="1A7FEF92" w14:textId="77777777" w:rsidTr="00D43ADF">
        <w:tc>
          <w:tcPr>
            <w:tcW w:w="1728" w:type="dxa"/>
          </w:tcPr>
          <w:p w14:paraId="61AF2707" w14:textId="77777777" w:rsidR="00E00553" w:rsidRDefault="00E00553" w:rsidP="00D43ADF">
            <w:pPr>
              <w:jc w:val="right"/>
            </w:pPr>
            <w:r>
              <w:t>Actual Result:</w:t>
            </w:r>
          </w:p>
        </w:tc>
        <w:tc>
          <w:tcPr>
            <w:tcW w:w="7848" w:type="dxa"/>
          </w:tcPr>
          <w:p w14:paraId="177910A3" w14:textId="4DA66BC1" w:rsidR="00E00553" w:rsidRDefault="00E00553" w:rsidP="00E00553">
            <w:r>
              <w:t xml:space="preserve">Current State </w:t>
            </w:r>
            <w:r>
              <w:t>4</w:t>
            </w:r>
            <w:r>
              <w:t>.</w:t>
            </w:r>
          </w:p>
        </w:tc>
      </w:tr>
      <w:tr w:rsidR="00E00553" w14:paraId="4B218404" w14:textId="77777777" w:rsidTr="00D43ADF">
        <w:tc>
          <w:tcPr>
            <w:tcW w:w="1728" w:type="dxa"/>
          </w:tcPr>
          <w:p w14:paraId="391669EA" w14:textId="77777777" w:rsidR="00E00553" w:rsidRDefault="00E00553" w:rsidP="00D43ADF">
            <w:pPr>
              <w:jc w:val="right"/>
            </w:pPr>
            <w:r>
              <w:t>Pass/Fail:</w:t>
            </w:r>
          </w:p>
        </w:tc>
        <w:tc>
          <w:tcPr>
            <w:tcW w:w="7848" w:type="dxa"/>
          </w:tcPr>
          <w:p w14:paraId="2BEA007D" w14:textId="3B9FAED3" w:rsidR="00E00553" w:rsidRDefault="00E00553" w:rsidP="00D43ADF">
            <w:r>
              <w:t>Pass</w:t>
            </w:r>
          </w:p>
        </w:tc>
      </w:tr>
    </w:tbl>
    <w:p w14:paraId="5FD267AA"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179F1737" w14:textId="77777777" w:rsidTr="00D43ADF">
        <w:tc>
          <w:tcPr>
            <w:tcW w:w="9576" w:type="dxa"/>
            <w:gridSpan w:val="2"/>
          </w:tcPr>
          <w:p w14:paraId="25DFD946" w14:textId="77777777" w:rsidR="00E00553" w:rsidRDefault="00E00553" w:rsidP="00D43ADF">
            <w:pPr>
              <w:jc w:val="center"/>
            </w:pPr>
            <w:r>
              <w:t>Garage Door Partial State to Closed State</w:t>
            </w:r>
          </w:p>
        </w:tc>
      </w:tr>
      <w:tr w:rsidR="00E00553" w14:paraId="178496A2" w14:textId="77777777" w:rsidTr="00D43ADF">
        <w:tc>
          <w:tcPr>
            <w:tcW w:w="1728" w:type="dxa"/>
          </w:tcPr>
          <w:p w14:paraId="4D4A6914" w14:textId="77777777" w:rsidR="00E00553" w:rsidRDefault="00E00553" w:rsidP="00D43ADF">
            <w:pPr>
              <w:jc w:val="right"/>
            </w:pPr>
            <w:r>
              <w:t>Description:</w:t>
            </w:r>
          </w:p>
        </w:tc>
        <w:tc>
          <w:tcPr>
            <w:tcW w:w="7848" w:type="dxa"/>
          </w:tcPr>
          <w:p w14:paraId="3AAE04C6" w14:textId="77777777" w:rsidR="00E00553" w:rsidRDefault="00E00553" w:rsidP="00D43ADF">
            <w:r>
              <w:t>This will test the garage door going from a “Partial” state, to a “Closing” state, to a “Closed” state. First make sure the garage door is in a “Partial” state.</w:t>
            </w:r>
          </w:p>
          <w:p w14:paraId="40F9F7F8" w14:textId="77777777" w:rsidR="00E00553" w:rsidRDefault="00E00553" w:rsidP="00E00553">
            <w:pPr>
              <w:pStyle w:val="ListParagraph"/>
              <w:numPr>
                <w:ilvl w:val="0"/>
                <w:numId w:val="23"/>
              </w:numPr>
              <w:spacing w:after="0" w:line="240" w:lineRule="auto"/>
              <w:contextualSpacing/>
            </w:pPr>
            <w:r>
              <w:t>Enter “0” and then press “Send” in the Serial Monitor.</w:t>
            </w:r>
          </w:p>
          <w:p w14:paraId="50AACF57" w14:textId="77777777" w:rsidR="00E00553" w:rsidRDefault="00E00553" w:rsidP="00E00553">
            <w:pPr>
              <w:pStyle w:val="ListParagraph"/>
              <w:numPr>
                <w:ilvl w:val="0"/>
                <w:numId w:val="23"/>
              </w:numPr>
              <w:spacing w:after="0" w:line="240" w:lineRule="auto"/>
              <w:contextualSpacing/>
            </w:pPr>
            <w:r>
              <w:t>Immediately enter “1” and then press “Send” in the Serial Monitor.</w:t>
            </w:r>
          </w:p>
          <w:p w14:paraId="43E12C2C" w14:textId="77777777" w:rsidR="00E00553" w:rsidRDefault="00E00553" w:rsidP="00E00553">
            <w:pPr>
              <w:pStyle w:val="ListParagraph"/>
              <w:numPr>
                <w:ilvl w:val="0"/>
                <w:numId w:val="23"/>
              </w:numPr>
              <w:spacing w:after="0" w:line="240" w:lineRule="auto"/>
              <w:contextualSpacing/>
            </w:pPr>
            <w:r>
              <w:t>Wait ten (10) seconds.</w:t>
            </w:r>
          </w:p>
          <w:p w14:paraId="30687F95" w14:textId="77777777" w:rsidR="00E00553" w:rsidRDefault="00E00553" w:rsidP="00E00553">
            <w:pPr>
              <w:pStyle w:val="ListParagraph"/>
              <w:numPr>
                <w:ilvl w:val="0"/>
                <w:numId w:val="23"/>
              </w:numPr>
              <w:spacing w:after="0" w:line="240" w:lineRule="auto"/>
              <w:contextualSpacing/>
            </w:pPr>
            <w:r>
              <w:t>Press the “Close” sensor.</w:t>
            </w:r>
          </w:p>
          <w:p w14:paraId="33F34AAD" w14:textId="77777777" w:rsidR="00E00553" w:rsidRDefault="00E00553" w:rsidP="00E00553">
            <w:pPr>
              <w:pStyle w:val="ListParagraph"/>
              <w:numPr>
                <w:ilvl w:val="0"/>
                <w:numId w:val="23"/>
              </w:numPr>
              <w:spacing w:after="0" w:line="240" w:lineRule="auto"/>
              <w:contextualSpacing/>
            </w:pPr>
            <w:r>
              <w:t>Enter “1” and then “Send” in the Serial Monitor.</w:t>
            </w:r>
          </w:p>
        </w:tc>
      </w:tr>
      <w:tr w:rsidR="00E00553" w14:paraId="1DC6862C" w14:textId="77777777" w:rsidTr="00D43ADF">
        <w:tc>
          <w:tcPr>
            <w:tcW w:w="1728" w:type="dxa"/>
          </w:tcPr>
          <w:p w14:paraId="549378C7" w14:textId="77777777" w:rsidR="00E00553" w:rsidRDefault="00E00553" w:rsidP="00D43ADF">
            <w:pPr>
              <w:jc w:val="right"/>
            </w:pPr>
            <w:r>
              <w:t>Expected Result:</w:t>
            </w:r>
          </w:p>
        </w:tc>
        <w:tc>
          <w:tcPr>
            <w:tcW w:w="7848" w:type="dxa"/>
          </w:tcPr>
          <w:p w14:paraId="388D3F6A" w14:textId="5997D008" w:rsidR="00E00553" w:rsidRDefault="00E00553" w:rsidP="00D43ADF">
            <w:r>
              <w:t xml:space="preserve">Current State 3, and </w:t>
            </w:r>
            <w:r>
              <w:t xml:space="preserve">then </w:t>
            </w:r>
            <w:r>
              <w:t>Current State 2.</w:t>
            </w:r>
          </w:p>
        </w:tc>
      </w:tr>
      <w:tr w:rsidR="00E00553" w14:paraId="45BD9C35" w14:textId="77777777" w:rsidTr="00D43ADF">
        <w:tc>
          <w:tcPr>
            <w:tcW w:w="1728" w:type="dxa"/>
          </w:tcPr>
          <w:p w14:paraId="64161675" w14:textId="77777777" w:rsidR="00E00553" w:rsidRDefault="00E00553" w:rsidP="00D43ADF">
            <w:pPr>
              <w:jc w:val="right"/>
            </w:pPr>
            <w:r>
              <w:t>Actual Result:</w:t>
            </w:r>
          </w:p>
        </w:tc>
        <w:tc>
          <w:tcPr>
            <w:tcW w:w="7848" w:type="dxa"/>
          </w:tcPr>
          <w:p w14:paraId="3E68637E" w14:textId="0480BB23" w:rsidR="00E00553" w:rsidRDefault="00E00553" w:rsidP="00D43ADF">
            <w:r>
              <w:t>Current State 3, and then Current State 2.</w:t>
            </w:r>
          </w:p>
        </w:tc>
      </w:tr>
      <w:tr w:rsidR="00E00553" w14:paraId="1FB1B40B" w14:textId="77777777" w:rsidTr="00D43ADF">
        <w:tc>
          <w:tcPr>
            <w:tcW w:w="1728" w:type="dxa"/>
          </w:tcPr>
          <w:p w14:paraId="161E8961" w14:textId="77777777" w:rsidR="00E00553" w:rsidRDefault="00E00553" w:rsidP="00D43ADF">
            <w:pPr>
              <w:jc w:val="right"/>
            </w:pPr>
            <w:r>
              <w:t>Pass/Fail:</w:t>
            </w:r>
          </w:p>
        </w:tc>
        <w:tc>
          <w:tcPr>
            <w:tcW w:w="7848" w:type="dxa"/>
          </w:tcPr>
          <w:p w14:paraId="2C8905D6" w14:textId="7802A0DA" w:rsidR="00E00553" w:rsidRDefault="00E00553" w:rsidP="00D43ADF">
            <w:r>
              <w:t>Pass</w:t>
            </w:r>
          </w:p>
        </w:tc>
      </w:tr>
    </w:tbl>
    <w:p w14:paraId="7F54C08A" w14:textId="77777777" w:rsidR="00E00553" w:rsidRDefault="00E00553" w:rsidP="00E00553"/>
    <w:p w14:paraId="716B7753" w14:textId="77777777" w:rsidR="00E00553" w:rsidRDefault="00E00553" w:rsidP="00E00553"/>
    <w:p w14:paraId="42CD9B78" w14:textId="77777777" w:rsidR="00E00553" w:rsidRDefault="00E00553" w:rsidP="00E00553"/>
    <w:p w14:paraId="64D22F38" w14:textId="77777777" w:rsidR="00E00553" w:rsidRDefault="00E00553" w:rsidP="00E00553"/>
    <w:p w14:paraId="29C15151" w14:textId="77777777" w:rsidR="00E00553" w:rsidRDefault="00E00553" w:rsidP="00E00553"/>
    <w:p w14:paraId="6E6A755F" w14:textId="77777777" w:rsidR="00E00553" w:rsidRDefault="00E00553" w:rsidP="00E00553"/>
    <w:p w14:paraId="0525AB49"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6468BB53" w14:textId="77777777" w:rsidTr="00D43ADF">
        <w:tc>
          <w:tcPr>
            <w:tcW w:w="9576" w:type="dxa"/>
            <w:gridSpan w:val="2"/>
          </w:tcPr>
          <w:p w14:paraId="1128C70B" w14:textId="77777777" w:rsidR="00E00553" w:rsidRDefault="00E00553" w:rsidP="00D43ADF">
            <w:pPr>
              <w:jc w:val="center"/>
            </w:pPr>
            <w:r>
              <w:lastRenderedPageBreak/>
              <w:t>Garage Door Opening with Interrupt</w:t>
            </w:r>
          </w:p>
        </w:tc>
      </w:tr>
      <w:tr w:rsidR="00E00553" w14:paraId="3E223EC4" w14:textId="77777777" w:rsidTr="00D43ADF">
        <w:tc>
          <w:tcPr>
            <w:tcW w:w="1728" w:type="dxa"/>
          </w:tcPr>
          <w:p w14:paraId="20E74030" w14:textId="77777777" w:rsidR="00E00553" w:rsidRDefault="00E00553" w:rsidP="00D43ADF">
            <w:pPr>
              <w:jc w:val="right"/>
            </w:pPr>
            <w:r>
              <w:t>Description:</w:t>
            </w:r>
          </w:p>
        </w:tc>
        <w:tc>
          <w:tcPr>
            <w:tcW w:w="7848" w:type="dxa"/>
          </w:tcPr>
          <w:p w14:paraId="62962D87" w14:textId="77777777" w:rsidR="00E00553" w:rsidRDefault="00E00553" w:rsidP="00D43ADF">
            <w:r>
              <w:t>This will test the garage door going from a “Closed” state, to an “Opening” state, to an “Open” state, with an object placed in the door. First make sure the garage door is in a “Closed” State.</w:t>
            </w:r>
          </w:p>
          <w:p w14:paraId="365D87CF" w14:textId="77777777" w:rsidR="00E00553" w:rsidRDefault="00E00553" w:rsidP="00E00553">
            <w:pPr>
              <w:pStyle w:val="ListParagraph"/>
              <w:numPr>
                <w:ilvl w:val="0"/>
                <w:numId w:val="24"/>
              </w:numPr>
              <w:spacing w:after="0" w:line="240" w:lineRule="auto"/>
              <w:contextualSpacing/>
            </w:pPr>
            <w:r>
              <w:t>Enter “0” and then press “Send” in the Serial Monitor.</w:t>
            </w:r>
          </w:p>
          <w:p w14:paraId="3D2FDC07" w14:textId="77777777" w:rsidR="00E00553" w:rsidRDefault="00E00553" w:rsidP="00E00553">
            <w:pPr>
              <w:pStyle w:val="ListParagraph"/>
              <w:numPr>
                <w:ilvl w:val="0"/>
                <w:numId w:val="24"/>
              </w:numPr>
              <w:spacing w:after="0" w:line="240" w:lineRule="auto"/>
              <w:contextualSpacing/>
            </w:pPr>
            <w:r>
              <w:t>Immediately enter “1” and then press “Send” in the Serial Monitor.</w:t>
            </w:r>
          </w:p>
          <w:p w14:paraId="7018CB7C" w14:textId="77777777" w:rsidR="00E00553" w:rsidRDefault="00E00553" w:rsidP="00E00553">
            <w:pPr>
              <w:pStyle w:val="ListParagraph"/>
              <w:numPr>
                <w:ilvl w:val="0"/>
                <w:numId w:val="24"/>
              </w:numPr>
              <w:spacing w:after="0" w:line="240" w:lineRule="auto"/>
              <w:contextualSpacing/>
            </w:pPr>
            <w:r>
              <w:t xml:space="preserve">Place an object between the “object in the door” sensors. </w:t>
            </w:r>
          </w:p>
          <w:p w14:paraId="0243572D" w14:textId="77777777" w:rsidR="00E00553" w:rsidRDefault="00E00553" w:rsidP="00E00553">
            <w:pPr>
              <w:pStyle w:val="ListParagraph"/>
              <w:numPr>
                <w:ilvl w:val="0"/>
                <w:numId w:val="24"/>
              </w:numPr>
              <w:spacing w:after="0" w:line="240" w:lineRule="auto"/>
              <w:contextualSpacing/>
            </w:pPr>
            <w:r>
              <w:t>Immediately enter “1” and then press “Send” in the Serial Monitor.</w:t>
            </w:r>
          </w:p>
          <w:p w14:paraId="6C7407E0" w14:textId="77777777" w:rsidR="00E00553" w:rsidRDefault="00E00553" w:rsidP="00E00553">
            <w:pPr>
              <w:pStyle w:val="ListParagraph"/>
              <w:numPr>
                <w:ilvl w:val="0"/>
                <w:numId w:val="24"/>
              </w:numPr>
              <w:spacing w:after="0" w:line="240" w:lineRule="auto"/>
              <w:contextualSpacing/>
            </w:pPr>
            <w:r>
              <w:t>Wait ten (10) seconds.</w:t>
            </w:r>
          </w:p>
          <w:p w14:paraId="3A5F14DD" w14:textId="77777777" w:rsidR="00E00553" w:rsidRDefault="00E00553" w:rsidP="00E00553">
            <w:pPr>
              <w:pStyle w:val="ListParagraph"/>
              <w:numPr>
                <w:ilvl w:val="0"/>
                <w:numId w:val="24"/>
              </w:numPr>
              <w:spacing w:after="0" w:line="240" w:lineRule="auto"/>
              <w:contextualSpacing/>
            </w:pPr>
            <w:r>
              <w:t>Press the “Open” sensor.</w:t>
            </w:r>
          </w:p>
          <w:p w14:paraId="6CB02FAF" w14:textId="77777777" w:rsidR="00E00553" w:rsidRDefault="00E00553" w:rsidP="00E00553">
            <w:pPr>
              <w:pStyle w:val="ListParagraph"/>
              <w:numPr>
                <w:ilvl w:val="0"/>
                <w:numId w:val="24"/>
              </w:numPr>
              <w:spacing w:after="0" w:line="240" w:lineRule="auto"/>
              <w:contextualSpacing/>
            </w:pPr>
            <w:r>
              <w:t>Enter “1” and then press “Send” in the Serial Monitor.</w:t>
            </w:r>
          </w:p>
        </w:tc>
      </w:tr>
      <w:tr w:rsidR="00E00553" w14:paraId="0C1A9D93" w14:textId="77777777" w:rsidTr="00D43ADF">
        <w:tc>
          <w:tcPr>
            <w:tcW w:w="1728" w:type="dxa"/>
          </w:tcPr>
          <w:p w14:paraId="42CEB826" w14:textId="77777777" w:rsidR="00E00553" w:rsidRDefault="00E00553" w:rsidP="00D43ADF">
            <w:pPr>
              <w:jc w:val="right"/>
            </w:pPr>
            <w:r>
              <w:t>Expected Result:</w:t>
            </w:r>
          </w:p>
        </w:tc>
        <w:tc>
          <w:tcPr>
            <w:tcW w:w="7848" w:type="dxa"/>
          </w:tcPr>
          <w:p w14:paraId="0F7B6692" w14:textId="77777777" w:rsidR="00E00553" w:rsidRDefault="00E00553" w:rsidP="00D43ADF">
            <w:r>
              <w:t>Current State 3, then Current State 3, and then Current State 2.</w:t>
            </w:r>
          </w:p>
        </w:tc>
      </w:tr>
      <w:tr w:rsidR="00E00553" w14:paraId="2AC8DADF" w14:textId="77777777" w:rsidTr="00D43ADF">
        <w:tc>
          <w:tcPr>
            <w:tcW w:w="1728" w:type="dxa"/>
          </w:tcPr>
          <w:p w14:paraId="741BBC28" w14:textId="77777777" w:rsidR="00E00553" w:rsidRDefault="00E00553" w:rsidP="00D43ADF">
            <w:pPr>
              <w:jc w:val="right"/>
            </w:pPr>
            <w:r>
              <w:t>Actual Result:</w:t>
            </w:r>
          </w:p>
        </w:tc>
        <w:tc>
          <w:tcPr>
            <w:tcW w:w="7848" w:type="dxa"/>
          </w:tcPr>
          <w:p w14:paraId="670E4DBB" w14:textId="32322B20" w:rsidR="00E00553" w:rsidRDefault="00E00553" w:rsidP="00D43ADF">
            <w:r>
              <w:t>Current State 3, then Current State 3, and then Current State 2.</w:t>
            </w:r>
          </w:p>
        </w:tc>
      </w:tr>
      <w:tr w:rsidR="00E00553" w14:paraId="64FEED38" w14:textId="77777777" w:rsidTr="00D43ADF">
        <w:tc>
          <w:tcPr>
            <w:tcW w:w="1728" w:type="dxa"/>
          </w:tcPr>
          <w:p w14:paraId="768171FA" w14:textId="77777777" w:rsidR="00E00553" w:rsidRDefault="00E00553" w:rsidP="00D43ADF">
            <w:pPr>
              <w:jc w:val="right"/>
            </w:pPr>
            <w:r>
              <w:t>Pass/Fail:</w:t>
            </w:r>
          </w:p>
        </w:tc>
        <w:tc>
          <w:tcPr>
            <w:tcW w:w="7848" w:type="dxa"/>
          </w:tcPr>
          <w:p w14:paraId="5EFE8346" w14:textId="17E1C0FC" w:rsidR="00E00553" w:rsidRDefault="00E00553" w:rsidP="00D43ADF">
            <w:r>
              <w:t>Pass</w:t>
            </w:r>
          </w:p>
        </w:tc>
      </w:tr>
    </w:tbl>
    <w:p w14:paraId="22DF608D" w14:textId="77777777" w:rsidR="00E00553" w:rsidRDefault="00E00553" w:rsidP="00E00553"/>
    <w:tbl>
      <w:tblPr>
        <w:tblStyle w:val="TableGrid"/>
        <w:tblW w:w="0" w:type="auto"/>
        <w:tblLook w:val="04A0" w:firstRow="1" w:lastRow="0" w:firstColumn="1" w:lastColumn="0" w:noHBand="0" w:noVBand="1"/>
      </w:tblPr>
      <w:tblGrid>
        <w:gridCol w:w="1728"/>
        <w:gridCol w:w="7848"/>
      </w:tblGrid>
      <w:tr w:rsidR="00E00553" w14:paraId="6A00681B" w14:textId="77777777" w:rsidTr="00D43ADF">
        <w:tc>
          <w:tcPr>
            <w:tcW w:w="9576" w:type="dxa"/>
            <w:gridSpan w:val="2"/>
          </w:tcPr>
          <w:p w14:paraId="6E87C794" w14:textId="77777777" w:rsidR="00E00553" w:rsidRDefault="00E00553" w:rsidP="00D43ADF">
            <w:pPr>
              <w:jc w:val="center"/>
            </w:pPr>
            <w:r>
              <w:t>Garage Door Closing with Interrupt</w:t>
            </w:r>
          </w:p>
        </w:tc>
      </w:tr>
      <w:tr w:rsidR="00E00553" w14:paraId="70C7162C" w14:textId="77777777" w:rsidTr="00D43ADF">
        <w:tc>
          <w:tcPr>
            <w:tcW w:w="1728" w:type="dxa"/>
          </w:tcPr>
          <w:p w14:paraId="2CA6D0DE" w14:textId="77777777" w:rsidR="00E00553" w:rsidRDefault="00E00553" w:rsidP="00D43ADF">
            <w:pPr>
              <w:jc w:val="right"/>
            </w:pPr>
            <w:r>
              <w:t>Description:</w:t>
            </w:r>
          </w:p>
        </w:tc>
        <w:tc>
          <w:tcPr>
            <w:tcW w:w="7848" w:type="dxa"/>
          </w:tcPr>
          <w:p w14:paraId="16A78E32" w14:textId="77777777" w:rsidR="00E00553" w:rsidRDefault="00E00553" w:rsidP="00D43ADF">
            <w:r>
              <w:t>This will test the garage door going from an “Open” state, to a “Closing” state, to an “Open” state, with an object placed in the door. First make sure the garage door is in an “Open” state.</w:t>
            </w:r>
          </w:p>
          <w:p w14:paraId="3506DAD3" w14:textId="77777777" w:rsidR="00E00553" w:rsidRDefault="00E00553" w:rsidP="00E00553">
            <w:pPr>
              <w:pStyle w:val="ListParagraph"/>
              <w:numPr>
                <w:ilvl w:val="0"/>
                <w:numId w:val="25"/>
              </w:numPr>
              <w:spacing w:after="0" w:line="240" w:lineRule="auto"/>
              <w:contextualSpacing/>
            </w:pPr>
            <w:r>
              <w:t>Enter “0” and then press “Send” in the Serial Monitor.</w:t>
            </w:r>
          </w:p>
          <w:p w14:paraId="63058F24" w14:textId="77777777" w:rsidR="00E00553" w:rsidRDefault="00E00553" w:rsidP="00E00553">
            <w:pPr>
              <w:pStyle w:val="ListParagraph"/>
              <w:numPr>
                <w:ilvl w:val="0"/>
                <w:numId w:val="25"/>
              </w:numPr>
              <w:spacing w:after="0" w:line="240" w:lineRule="auto"/>
              <w:contextualSpacing/>
            </w:pPr>
            <w:r>
              <w:t>Immediately enter “1” and then press “Send” in the Serial Monitor.</w:t>
            </w:r>
          </w:p>
          <w:p w14:paraId="675144A6" w14:textId="77777777" w:rsidR="00E00553" w:rsidRDefault="00E00553" w:rsidP="00E00553">
            <w:pPr>
              <w:pStyle w:val="ListParagraph"/>
              <w:numPr>
                <w:ilvl w:val="0"/>
                <w:numId w:val="25"/>
              </w:numPr>
              <w:spacing w:after="0" w:line="240" w:lineRule="auto"/>
              <w:contextualSpacing/>
            </w:pPr>
            <w:r>
              <w:t>Place an object between the “object in the door” sensors.</w:t>
            </w:r>
          </w:p>
          <w:p w14:paraId="33C375B6" w14:textId="77777777" w:rsidR="00E00553" w:rsidRDefault="00E00553" w:rsidP="00E00553">
            <w:pPr>
              <w:pStyle w:val="ListParagraph"/>
              <w:numPr>
                <w:ilvl w:val="0"/>
                <w:numId w:val="25"/>
              </w:numPr>
              <w:spacing w:after="0" w:line="240" w:lineRule="auto"/>
              <w:contextualSpacing/>
            </w:pPr>
            <w:r>
              <w:t>Immediately enter “1” and then press “Send” in the Serial Monitor.</w:t>
            </w:r>
          </w:p>
          <w:p w14:paraId="6C87A60D" w14:textId="77777777" w:rsidR="00E00553" w:rsidRDefault="00E00553" w:rsidP="00E00553">
            <w:pPr>
              <w:pStyle w:val="ListParagraph"/>
              <w:numPr>
                <w:ilvl w:val="0"/>
                <w:numId w:val="25"/>
              </w:numPr>
              <w:spacing w:after="0" w:line="240" w:lineRule="auto"/>
              <w:contextualSpacing/>
            </w:pPr>
            <w:r>
              <w:t>Wait ten (10) seconds.</w:t>
            </w:r>
          </w:p>
          <w:p w14:paraId="2AFA1FE2" w14:textId="77777777" w:rsidR="00E00553" w:rsidRDefault="00E00553" w:rsidP="00E00553">
            <w:pPr>
              <w:pStyle w:val="ListParagraph"/>
              <w:numPr>
                <w:ilvl w:val="0"/>
                <w:numId w:val="25"/>
              </w:numPr>
              <w:spacing w:after="0" w:line="240" w:lineRule="auto"/>
              <w:contextualSpacing/>
            </w:pPr>
            <w:r>
              <w:t>Press the “Open” sensor.</w:t>
            </w:r>
          </w:p>
          <w:p w14:paraId="58A5EECD" w14:textId="77777777" w:rsidR="00E00553" w:rsidRDefault="00E00553" w:rsidP="00E00553">
            <w:pPr>
              <w:pStyle w:val="ListParagraph"/>
              <w:numPr>
                <w:ilvl w:val="0"/>
                <w:numId w:val="25"/>
              </w:numPr>
              <w:spacing w:after="0" w:line="240" w:lineRule="auto"/>
              <w:contextualSpacing/>
            </w:pPr>
            <w:r>
              <w:t>Enter “1” and then press “Send” in the Serial Monitor.</w:t>
            </w:r>
          </w:p>
        </w:tc>
      </w:tr>
      <w:tr w:rsidR="00E00553" w14:paraId="04A7BA8D" w14:textId="77777777" w:rsidTr="00D43ADF">
        <w:tc>
          <w:tcPr>
            <w:tcW w:w="1728" w:type="dxa"/>
          </w:tcPr>
          <w:p w14:paraId="20AA7ED0" w14:textId="77777777" w:rsidR="00E00553" w:rsidRDefault="00E00553" w:rsidP="00D43ADF">
            <w:pPr>
              <w:jc w:val="right"/>
            </w:pPr>
            <w:r>
              <w:t>Expected Result:</w:t>
            </w:r>
          </w:p>
        </w:tc>
        <w:tc>
          <w:tcPr>
            <w:tcW w:w="7848" w:type="dxa"/>
          </w:tcPr>
          <w:p w14:paraId="47CFA989" w14:textId="77777777" w:rsidR="00E00553" w:rsidRDefault="00E00553" w:rsidP="00D43ADF">
            <w:r>
              <w:t>Current State 3, then Current State 1, and then Current State 0.</w:t>
            </w:r>
          </w:p>
        </w:tc>
      </w:tr>
      <w:tr w:rsidR="00E00553" w14:paraId="70338C00" w14:textId="77777777" w:rsidTr="00D43ADF">
        <w:tc>
          <w:tcPr>
            <w:tcW w:w="1728" w:type="dxa"/>
          </w:tcPr>
          <w:p w14:paraId="31AC552B" w14:textId="77777777" w:rsidR="00E00553" w:rsidRDefault="00E00553" w:rsidP="00D43ADF">
            <w:pPr>
              <w:jc w:val="right"/>
            </w:pPr>
            <w:r>
              <w:t>Actual Result:</w:t>
            </w:r>
          </w:p>
        </w:tc>
        <w:tc>
          <w:tcPr>
            <w:tcW w:w="7848" w:type="dxa"/>
          </w:tcPr>
          <w:p w14:paraId="3B4C10F6" w14:textId="5A802C89" w:rsidR="00E00553" w:rsidRDefault="00E00553" w:rsidP="00E00553">
            <w:r>
              <w:t xml:space="preserve">Current State 3, then Current State </w:t>
            </w:r>
            <w:r>
              <w:t>1</w:t>
            </w:r>
            <w:r>
              <w:t xml:space="preserve">, and then Current State </w:t>
            </w:r>
            <w:r>
              <w:t>0</w:t>
            </w:r>
            <w:bookmarkStart w:id="109" w:name="_GoBack"/>
            <w:bookmarkEnd w:id="109"/>
            <w:r>
              <w:t>.</w:t>
            </w:r>
          </w:p>
        </w:tc>
      </w:tr>
      <w:tr w:rsidR="00E00553" w14:paraId="0893549E" w14:textId="77777777" w:rsidTr="00D43ADF">
        <w:tc>
          <w:tcPr>
            <w:tcW w:w="1728" w:type="dxa"/>
          </w:tcPr>
          <w:p w14:paraId="048EC5A7" w14:textId="77777777" w:rsidR="00E00553" w:rsidRDefault="00E00553" w:rsidP="00D43ADF">
            <w:pPr>
              <w:jc w:val="right"/>
            </w:pPr>
            <w:r>
              <w:t>Pass/Fail:</w:t>
            </w:r>
          </w:p>
        </w:tc>
        <w:tc>
          <w:tcPr>
            <w:tcW w:w="7848" w:type="dxa"/>
          </w:tcPr>
          <w:p w14:paraId="74414F7D" w14:textId="4AB54BB4" w:rsidR="00E00553" w:rsidRDefault="00E00553" w:rsidP="00D43ADF">
            <w:r>
              <w:t>Pass</w:t>
            </w:r>
          </w:p>
        </w:tc>
      </w:tr>
    </w:tbl>
    <w:p w14:paraId="597FFE95" w14:textId="77777777" w:rsidR="00E00553" w:rsidRPr="00E00553" w:rsidRDefault="00E00553" w:rsidP="00E00553">
      <w:pPr>
        <w:pStyle w:val="Textbody"/>
      </w:pPr>
    </w:p>
    <w:p w14:paraId="45EBE009" w14:textId="77777777" w:rsidR="005123BF" w:rsidRDefault="008902F5">
      <w:pPr>
        <w:pStyle w:val="Heading1"/>
        <w:ind w:left="360" w:hanging="360"/>
      </w:pPr>
      <w:r>
        <w:tab/>
      </w:r>
      <w:bookmarkStart w:id="110" w:name="__RefHeading__1880_21348573"/>
      <w:bookmarkEnd w:id="110"/>
      <w:r>
        <w:t>Overview</w:t>
      </w:r>
    </w:p>
    <w:p w14:paraId="73110FE9" w14:textId="77777777" w:rsidR="005123BF" w:rsidRDefault="008902F5">
      <w:pPr>
        <w:pStyle w:val="Textbody"/>
      </w:pPr>
      <w:r>
        <w:t>Provides a brief overview of the testing approach, testing frameworks, and general how testing is/will be done to provide a measure of success for the system.</w:t>
      </w:r>
    </w:p>
    <w:p w14:paraId="1C3B8017" w14:textId="77777777" w:rsidR="005123BF" w:rsidRDefault="008902F5" w:rsidP="00EB5C0C">
      <w:pPr>
        <w:pStyle w:val="Heading3"/>
      </w:pPr>
      <w:bookmarkStart w:id="111" w:name="__RefHeading__2387_610263877"/>
      <w:bookmarkStart w:id="112" w:name="_Toc343343933"/>
      <w:bookmarkEnd w:id="111"/>
      <w:bookmarkEnd w:id="112"/>
      <w:proofErr w:type="gramStart"/>
      <w:r>
        <w:t>iPhone</w:t>
      </w:r>
      <w:proofErr w:type="gramEnd"/>
      <w:r>
        <w:t xml:space="preserve"> Application</w:t>
      </w:r>
    </w:p>
    <w:p w14:paraId="23B253AC" w14:textId="77777777" w:rsidR="005123BF" w:rsidRDefault="008902F5">
      <w:pPr>
        <w:pStyle w:val="Normal0"/>
      </w:pPr>
      <w:r>
        <w:t xml:space="preserve">Testing on the iPhone application </w:t>
      </w:r>
      <w:r w:rsidR="00E51B6C">
        <w:t>was be done by simulating communication with a base station and resolution server. The testers manually responded to requests from the application with JSON responses designed to get the desired result from the application.</w:t>
      </w:r>
    </w:p>
    <w:p w14:paraId="04CF9BC8" w14:textId="77777777" w:rsidR="005123BF" w:rsidRDefault="008902F5" w:rsidP="00EB5C0C">
      <w:pPr>
        <w:pStyle w:val="Heading3"/>
      </w:pPr>
      <w:bookmarkStart w:id="113" w:name="__RefHeading__2389_610263877"/>
      <w:bookmarkStart w:id="114" w:name="_Toc343343934"/>
      <w:bookmarkEnd w:id="113"/>
      <w:bookmarkEnd w:id="114"/>
      <w:r>
        <w:lastRenderedPageBreak/>
        <w:t>Base Station</w:t>
      </w:r>
    </w:p>
    <w:p w14:paraId="0CD718A0" w14:textId="77777777" w:rsidR="005123BF" w:rsidRDefault="008902F5">
      <w:pPr>
        <w:pStyle w:val="Normal0"/>
      </w:pPr>
      <w:r>
        <w:t>The Base Station is tested by sending it requests and looking at the onboard logs to determine how it handled the request. To facilitate message passing, a dummy client was written which can handle batch requests and record returned data.</w:t>
      </w:r>
    </w:p>
    <w:p w14:paraId="26EAB88A" w14:textId="77777777" w:rsidR="005123BF" w:rsidRDefault="008902F5" w:rsidP="00EB5C0C">
      <w:pPr>
        <w:pStyle w:val="Heading3"/>
      </w:pPr>
      <w:bookmarkStart w:id="115" w:name="__RefHeading__2391_610263877"/>
      <w:bookmarkStart w:id="116" w:name="_Toc343343935"/>
      <w:bookmarkEnd w:id="115"/>
      <w:bookmarkEnd w:id="116"/>
      <w:r>
        <w:t>Resolution Server</w:t>
      </w:r>
    </w:p>
    <w:p w14:paraId="6C948AEF" w14:textId="77777777" w:rsidR="005123BF" w:rsidRDefault="008902F5">
      <w:pPr>
        <w:pStyle w:val="Normal0"/>
      </w:pPr>
      <w:r>
        <w:t>The resolution server will be tested using a script to simulate the iPhone and Base Station. It will make all of the requests using both valid and invalid data.</w:t>
      </w:r>
    </w:p>
    <w:p w14:paraId="3FEF218E" w14:textId="77777777" w:rsidR="005123BF" w:rsidRDefault="008902F5" w:rsidP="00EB5C0C">
      <w:pPr>
        <w:pStyle w:val="Heading3"/>
      </w:pPr>
      <w:bookmarkStart w:id="117" w:name="__RefHeading__2393_610263877"/>
      <w:bookmarkStart w:id="118" w:name="_Toc343343936"/>
      <w:bookmarkEnd w:id="117"/>
      <w:bookmarkEnd w:id="118"/>
      <w:r>
        <w:t>Devices</w:t>
      </w:r>
    </w:p>
    <w:p w14:paraId="4F498037" w14:textId="77777777" w:rsidR="005123BF" w:rsidRDefault="008902F5">
      <w:pPr>
        <w:pStyle w:val="Normal0"/>
      </w:pPr>
      <w:r>
        <w:t xml:space="preserve">The device controllers can be tested using the standard </w:t>
      </w:r>
      <w:proofErr w:type="spellStart"/>
      <w:r>
        <w:t>Arduino</w:t>
      </w:r>
      <w:proofErr w:type="spellEnd"/>
      <w:r>
        <w:t xml:space="preserve"> testing tools and serial communication programs, like </w:t>
      </w:r>
      <w:proofErr w:type="spellStart"/>
      <w:r>
        <w:t>PuTTY</w:t>
      </w:r>
      <w:proofErr w:type="spellEnd"/>
      <w:r>
        <w:t>.</w:t>
      </w:r>
    </w:p>
    <w:p w14:paraId="0F6072E0" w14:textId="77777777" w:rsidR="005123BF" w:rsidRDefault="008902F5" w:rsidP="00EB5C0C">
      <w:pPr>
        <w:pStyle w:val="Heading2"/>
      </w:pPr>
      <w:bookmarkStart w:id="119" w:name="__RefHeading__2397_610263877"/>
      <w:bookmarkStart w:id="120" w:name="_Toc343343938"/>
      <w:bookmarkEnd w:id="119"/>
      <w:bookmarkEnd w:id="120"/>
      <w:r>
        <w:t>Dependencies</w:t>
      </w:r>
    </w:p>
    <w:p w14:paraId="44C74254" w14:textId="77777777" w:rsidR="005123BF" w:rsidRDefault="008902F5" w:rsidP="00EB5C0C">
      <w:pPr>
        <w:pStyle w:val="Heading3"/>
      </w:pPr>
      <w:bookmarkStart w:id="121" w:name="__RefHeading__2399_610263877"/>
      <w:bookmarkStart w:id="122" w:name="_Toc343343939"/>
      <w:bookmarkEnd w:id="121"/>
      <w:bookmarkEnd w:id="122"/>
      <w:proofErr w:type="gramStart"/>
      <w:r>
        <w:t>iPhone</w:t>
      </w:r>
      <w:proofErr w:type="gramEnd"/>
      <w:r>
        <w:t xml:space="preserve"> Application</w:t>
      </w:r>
    </w:p>
    <w:p w14:paraId="5538FDC0" w14:textId="77777777" w:rsidR="005123BF" w:rsidRDefault="008902F5">
      <w:pPr>
        <w:pStyle w:val="Normal0"/>
      </w:pPr>
      <w:r>
        <w:t>The iPhone application depends on Apple’s Cocoa Touch framework.</w:t>
      </w:r>
    </w:p>
    <w:p w14:paraId="02A5D9A7" w14:textId="77777777" w:rsidR="005123BF" w:rsidRDefault="008902F5" w:rsidP="00EB5C0C">
      <w:pPr>
        <w:pStyle w:val="Heading3"/>
      </w:pPr>
      <w:bookmarkStart w:id="123" w:name="__RefHeading__2401_610263877"/>
      <w:bookmarkStart w:id="124" w:name="_Toc343343940"/>
      <w:bookmarkEnd w:id="123"/>
      <w:bookmarkEnd w:id="124"/>
      <w:r>
        <w:t>Base Station</w:t>
      </w:r>
    </w:p>
    <w:p w14:paraId="2BC7D79A" w14:textId="77777777" w:rsidR="005123BF" w:rsidRDefault="008902F5">
      <w:pPr>
        <w:pStyle w:val="Textbody"/>
      </w:pPr>
      <w:r>
        <w:t xml:space="preserve">The base station depends on the same version of Python as the Resolution Server, TCP for internet communication and </w:t>
      </w:r>
      <w:proofErr w:type="spellStart"/>
      <w:r>
        <w:t>PySerial</w:t>
      </w:r>
      <w:proofErr w:type="spellEnd"/>
      <w:r>
        <w:t xml:space="preserve"> for USB communication. The web configuration frontend requires PHP 5.4 or later and an Apache server with PHP enabled.</w:t>
      </w:r>
    </w:p>
    <w:p w14:paraId="32F3FE00" w14:textId="77777777" w:rsidR="005123BF" w:rsidRDefault="008902F5" w:rsidP="00EB5C0C">
      <w:pPr>
        <w:pStyle w:val="Heading3"/>
      </w:pPr>
      <w:bookmarkStart w:id="125" w:name="__RefHeading__2403_610263877"/>
      <w:bookmarkStart w:id="126" w:name="_Toc343343941"/>
      <w:bookmarkEnd w:id="125"/>
      <w:bookmarkEnd w:id="126"/>
      <w:r>
        <w:t>Resolution Server</w:t>
      </w:r>
    </w:p>
    <w:p w14:paraId="17962502" w14:textId="77777777" w:rsidR="005123BF" w:rsidRDefault="008902F5">
      <w:pPr>
        <w:pStyle w:val="Normal0"/>
      </w:pPr>
      <w:r>
        <w:t>The Resolution Server depends on Python 2.7 and</w:t>
      </w:r>
      <w:r w:rsidR="000025FB">
        <w:t xml:space="preserve"> the </w:t>
      </w:r>
      <w:r>
        <w:t>SQLite</w:t>
      </w:r>
      <w:r w:rsidR="000025FB">
        <w:t xml:space="preserve"> database</w:t>
      </w:r>
      <w:r>
        <w:t>.</w:t>
      </w:r>
    </w:p>
    <w:p w14:paraId="66D5AD02" w14:textId="77777777" w:rsidR="005123BF" w:rsidRDefault="008902F5" w:rsidP="00EB5C0C">
      <w:pPr>
        <w:pStyle w:val="Heading3"/>
      </w:pPr>
      <w:bookmarkStart w:id="127" w:name="__RefHeading__2405_610263877"/>
      <w:bookmarkStart w:id="128" w:name="_Toc343343942"/>
      <w:bookmarkEnd w:id="127"/>
      <w:bookmarkEnd w:id="128"/>
      <w:r>
        <w:t>Devices</w:t>
      </w:r>
    </w:p>
    <w:p w14:paraId="5F350E7B" w14:textId="77777777" w:rsidR="005123BF" w:rsidRDefault="008902F5">
      <w:pPr>
        <w:pStyle w:val="Normal0"/>
      </w:pPr>
      <w:r>
        <w:t xml:space="preserve">The devices will each require an </w:t>
      </w:r>
      <w:proofErr w:type="spellStart"/>
      <w:r>
        <w:t>Arduino</w:t>
      </w:r>
      <w:proofErr w:type="spellEnd"/>
      <w:r>
        <w:t xml:space="preserve"> control board or that the device itself implement the necessary logic and communication to a base station.</w:t>
      </w:r>
    </w:p>
    <w:p w14:paraId="61430F47" w14:textId="77777777" w:rsidR="005123BF" w:rsidRDefault="008902F5" w:rsidP="00EB5C0C">
      <w:pPr>
        <w:pStyle w:val="Heading2"/>
      </w:pPr>
      <w:bookmarkStart w:id="129" w:name="__RefHeading__2407_610263877"/>
      <w:bookmarkStart w:id="130" w:name="_Toc343343943"/>
      <w:bookmarkEnd w:id="129"/>
      <w:bookmarkEnd w:id="130"/>
      <w:r>
        <w:t>Test Setup and Execution</w:t>
      </w:r>
    </w:p>
    <w:p w14:paraId="7C0FE7A7" w14:textId="77777777" w:rsidR="005123BF" w:rsidRDefault="008902F5" w:rsidP="00EB5C0C">
      <w:pPr>
        <w:pStyle w:val="Heading3"/>
      </w:pPr>
      <w:bookmarkStart w:id="131" w:name="__RefHeading__2409_610263877"/>
      <w:bookmarkStart w:id="132" w:name="_Toc343343944"/>
      <w:bookmarkEnd w:id="131"/>
      <w:bookmarkEnd w:id="132"/>
      <w:proofErr w:type="gramStart"/>
      <w:r>
        <w:t>iPhone</w:t>
      </w:r>
      <w:proofErr w:type="gramEnd"/>
      <w:r>
        <w:t xml:space="preserve"> Application</w:t>
      </w:r>
    </w:p>
    <w:p w14:paraId="23147B06" w14:textId="77777777" w:rsidR="00E51B6C" w:rsidRPr="00E51B6C" w:rsidRDefault="00E51B6C" w:rsidP="00E51B6C">
      <w:pPr>
        <w:pStyle w:val="Textbody"/>
      </w:pPr>
      <w:r>
        <w:t>The iPhone application was tested using programs that allowed the testers to receive requests from the application and respond with JSON data designed to trigger the desired result in the application.</w:t>
      </w:r>
    </w:p>
    <w:p w14:paraId="71CED6AA" w14:textId="77777777" w:rsidR="005123BF" w:rsidRDefault="008902F5" w:rsidP="00EB5C0C">
      <w:pPr>
        <w:pStyle w:val="Heading3"/>
      </w:pPr>
      <w:bookmarkStart w:id="133" w:name="__RefHeading__2411_610263877"/>
      <w:bookmarkStart w:id="134" w:name="_Toc343343945"/>
      <w:bookmarkEnd w:id="133"/>
      <w:bookmarkEnd w:id="134"/>
      <w:r>
        <w:t>Base Station</w:t>
      </w:r>
    </w:p>
    <w:p w14:paraId="4B70274F" w14:textId="77777777" w:rsidR="005123BF" w:rsidRDefault="008902F5">
      <w:pPr>
        <w:pStyle w:val="Textbody"/>
      </w:pPr>
      <w:r>
        <w:lastRenderedPageBreak/>
        <w:t>A small python script was created to send command strings to the base station. This script reads commands, one line at a time, from a plaintext file and prints the server's response. With redirection, it is possible to generate files for executing and validating batches of commands. This dummy client is available in the dummy directory of the base station, and is available for use as a sample for communicating in addition to its test role.</w:t>
      </w:r>
    </w:p>
    <w:p w14:paraId="6B71333B" w14:textId="77777777" w:rsidR="005123BF" w:rsidRDefault="008902F5" w:rsidP="00EB5C0C">
      <w:pPr>
        <w:pStyle w:val="Heading3"/>
      </w:pPr>
      <w:bookmarkStart w:id="135" w:name="__RefHeading__2413_610263877"/>
      <w:bookmarkStart w:id="136" w:name="_Toc343343946"/>
      <w:bookmarkEnd w:id="135"/>
      <w:bookmarkEnd w:id="136"/>
      <w:r>
        <w:t>Resolution Server</w:t>
      </w:r>
    </w:p>
    <w:p w14:paraId="2578DE51" w14:textId="77777777" w:rsidR="0098010A" w:rsidRPr="0098010A" w:rsidRDefault="0098010A" w:rsidP="0098010A">
      <w:pPr>
        <w:pStyle w:val="Textbody"/>
      </w:pPr>
      <w:r>
        <w:t>The resolution server was tested using a Python scri</w:t>
      </w:r>
      <w:r w:rsidR="000025FB">
        <w:t>pt that simulated requests from the iPhone application and the base station.</w:t>
      </w:r>
    </w:p>
    <w:p w14:paraId="6FF8CD71" w14:textId="77777777" w:rsidR="005123BF" w:rsidRDefault="008902F5" w:rsidP="00EB5C0C">
      <w:pPr>
        <w:pStyle w:val="Heading3"/>
      </w:pPr>
      <w:bookmarkStart w:id="137" w:name="__RefHeading__2415_610263877"/>
      <w:bookmarkStart w:id="138" w:name="_Toc343343947"/>
      <w:bookmarkEnd w:id="137"/>
      <w:bookmarkEnd w:id="138"/>
      <w:r>
        <w:t>Devices</w:t>
      </w:r>
    </w:p>
    <w:p w14:paraId="23FA4119" w14:textId="77777777" w:rsidR="005123BF" w:rsidRDefault="008902F5">
      <w:pPr>
        <w:pStyle w:val="Heading1"/>
        <w:ind w:left="360" w:hanging="360"/>
      </w:pPr>
      <w:bookmarkStart w:id="139" w:name="__RefHeading__2417_610263877"/>
      <w:bookmarkStart w:id="140" w:name="_Toc343343948"/>
      <w:bookmarkEnd w:id="139"/>
      <w:bookmarkEnd w:id="140"/>
      <w:r>
        <w:t>Development Environment</w:t>
      </w:r>
    </w:p>
    <w:p w14:paraId="62AC551E" w14:textId="77777777" w:rsidR="005123BF" w:rsidRDefault="008902F5" w:rsidP="00EB5C0C">
      <w:pPr>
        <w:pStyle w:val="Heading3"/>
      </w:pPr>
      <w:bookmarkStart w:id="141" w:name="__RefHeading__2419_610263877"/>
      <w:bookmarkStart w:id="142" w:name="_Toc343343949"/>
      <w:bookmarkEnd w:id="141"/>
      <w:bookmarkEnd w:id="142"/>
      <w:proofErr w:type="gramStart"/>
      <w:r>
        <w:t>iPhone</w:t>
      </w:r>
      <w:proofErr w:type="gramEnd"/>
      <w:r>
        <w:t xml:space="preserve"> Application</w:t>
      </w:r>
    </w:p>
    <w:p w14:paraId="529926B2" w14:textId="77777777" w:rsidR="005123BF" w:rsidRDefault="008902F5">
      <w:pPr>
        <w:pStyle w:val="Normal0"/>
        <w:ind w:left="360"/>
      </w:pPr>
      <w:r>
        <w:t xml:space="preserve">The iPhone application must be developed on Mac computer using Apple’s </w:t>
      </w:r>
      <w:proofErr w:type="spellStart"/>
      <w:r>
        <w:t>Xcode</w:t>
      </w:r>
      <w:proofErr w:type="spellEnd"/>
      <w:r>
        <w:t xml:space="preserve"> IDE. </w:t>
      </w:r>
      <w:proofErr w:type="spellStart"/>
      <w:r>
        <w:t>Xcode</w:t>
      </w:r>
      <w:proofErr w:type="spellEnd"/>
      <w:r>
        <w:t xml:space="preserve"> can be downloaded from Apple’s website for free after creating a free Apple developer account. The application can be developed and tested on the simulator with a free account, but to test the application on hardware and distribute it a paid subscription to the Apple </w:t>
      </w:r>
      <w:proofErr w:type="spellStart"/>
      <w:r>
        <w:t>iOS</w:t>
      </w:r>
      <w:proofErr w:type="spellEnd"/>
      <w:r>
        <w:t xml:space="preserve"> Developer Program is required.</w:t>
      </w:r>
    </w:p>
    <w:p w14:paraId="1C194ACA" w14:textId="77777777" w:rsidR="005123BF" w:rsidRDefault="008902F5" w:rsidP="00EB5C0C">
      <w:pPr>
        <w:pStyle w:val="Heading3"/>
      </w:pPr>
      <w:bookmarkStart w:id="143" w:name="__RefHeading__2421_610263877"/>
      <w:bookmarkStart w:id="144" w:name="_Toc343343950"/>
      <w:bookmarkEnd w:id="143"/>
      <w:bookmarkEnd w:id="144"/>
      <w:r>
        <w:t>Base Station</w:t>
      </w:r>
    </w:p>
    <w:p w14:paraId="1E9818E2" w14:textId="77777777" w:rsidR="005123BF" w:rsidRDefault="008902F5">
      <w:pPr>
        <w:pStyle w:val="Textbody"/>
      </w:pPr>
      <w:r>
        <w:t xml:space="preserve">The Base Station was developed in a POSIX-compliant environment using Python with </w:t>
      </w:r>
      <w:proofErr w:type="spellStart"/>
      <w:r>
        <w:t>PySerial</w:t>
      </w:r>
      <w:proofErr w:type="spellEnd"/>
      <w:r>
        <w:t>, using a plain text editor.</w:t>
      </w:r>
    </w:p>
    <w:p w14:paraId="6EE09C7A" w14:textId="77777777" w:rsidR="005123BF" w:rsidRDefault="008902F5" w:rsidP="00EB5C0C">
      <w:pPr>
        <w:pStyle w:val="Heading3"/>
      </w:pPr>
      <w:bookmarkStart w:id="145" w:name="__RefHeading__2423_610263877"/>
      <w:bookmarkStart w:id="146" w:name="_Toc343343951"/>
      <w:bookmarkEnd w:id="145"/>
      <w:bookmarkEnd w:id="146"/>
      <w:r>
        <w:t>Resolution Server</w:t>
      </w:r>
    </w:p>
    <w:p w14:paraId="7BE7A466" w14:textId="77777777" w:rsidR="005123BF" w:rsidRDefault="008902F5">
      <w:pPr>
        <w:pStyle w:val="Normal0"/>
      </w:pPr>
      <w:r>
        <w:t>The Resolution Server is being developed on a Mac using a plain text editor, but any</w:t>
      </w:r>
      <w:r w:rsidR="0098010A">
        <w:t xml:space="preserve"> with Python 2.7 installed will work as well.</w:t>
      </w:r>
    </w:p>
    <w:p w14:paraId="6F82BFAE" w14:textId="77777777" w:rsidR="005123BF" w:rsidRDefault="008902F5" w:rsidP="00EB5C0C">
      <w:pPr>
        <w:pStyle w:val="Heading3"/>
      </w:pPr>
      <w:bookmarkStart w:id="147" w:name="__RefHeading__2425_610263877"/>
      <w:bookmarkStart w:id="148" w:name="_Toc343343952"/>
      <w:bookmarkEnd w:id="147"/>
      <w:bookmarkEnd w:id="148"/>
      <w:r>
        <w:t>Devices</w:t>
      </w:r>
    </w:p>
    <w:p w14:paraId="26487D89" w14:textId="77777777" w:rsidR="005123BF" w:rsidRDefault="008902F5">
      <w:pPr>
        <w:pStyle w:val="Normal0"/>
      </w:pPr>
      <w:r>
        <w:t xml:space="preserve">The </w:t>
      </w:r>
      <w:proofErr w:type="spellStart"/>
      <w:r>
        <w:t>Arduino</w:t>
      </w:r>
      <w:proofErr w:type="spellEnd"/>
      <w:r>
        <w:t xml:space="preserve"> based device controllers were developed using the free </w:t>
      </w:r>
      <w:proofErr w:type="spellStart"/>
      <w:r>
        <w:t>Arduino</w:t>
      </w:r>
      <w:proofErr w:type="spellEnd"/>
      <w:r>
        <w:t xml:space="preserve"> development tools.</w:t>
      </w:r>
    </w:p>
    <w:p w14:paraId="67F07563" w14:textId="77777777" w:rsidR="005123BF" w:rsidRDefault="008902F5" w:rsidP="009C08C8">
      <w:pPr>
        <w:pStyle w:val="Heading2"/>
      </w:pPr>
      <w:bookmarkStart w:id="149" w:name="__RefHeading__2427_610263877"/>
      <w:bookmarkStart w:id="150" w:name="_Toc343343953"/>
      <w:bookmarkEnd w:id="149"/>
      <w:bookmarkEnd w:id="150"/>
      <w:r>
        <w:t>Development IDE and Tools</w:t>
      </w:r>
    </w:p>
    <w:p w14:paraId="1AE51AFC" w14:textId="77777777" w:rsidR="005123BF" w:rsidRDefault="008902F5" w:rsidP="009C08C8">
      <w:pPr>
        <w:pStyle w:val="Heading3"/>
      </w:pPr>
      <w:bookmarkStart w:id="151" w:name="__RefHeading__2429_610263877"/>
      <w:bookmarkStart w:id="152" w:name="_Toc343343954"/>
      <w:bookmarkEnd w:id="151"/>
      <w:bookmarkEnd w:id="152"/>
      <w:proofErr w:type="gramStart"/>
      <w:r>
        <w:t>iPhone</w:t>
      </w:r>
      <w:proofErr w:type="gramEnd"/>
      <w:r>
        <w:t xml:space="preserve"> Application</w:t>
      </w:r>
    </w:p>
    <w:p w14:paraId="1D2EF272" w14:textId="77777777" w:rsidR="005123BF" w:rsidRDefault="008902F5">
      <w:pPr>
        <w:pStyle w:val="Normal0"/>
      </w:pPr>
      <w:r>
        <w:t xml:space="preserve">The </w:t>
      </w:r>
      <w:proofErr w:type="spellStart"/>
      <w:r>
        <w:t>Xcode</w:t>
      </w:r>
      <w:proofErr w:type="spellEnd"/>
      <w:r>
        <w:t xml:space="preserve"> IDE</w:t>
      </w:r>
      <w:r w:rsidR="0098010A">
        <w:t xml:space="preserve"> and the </w:t>
      </w:r>
      <w:proofErr w:type="spellStart"/>
      <w:r w:rsidR="0098010A">
        <w:t>iOS</w:t>
      </w:r>
      <w:proofErr w:type="spellEnd"/>
      <w:r w:rsidR="0098010A">
        <w:t xml:space="preserve"> Simulator were</w:t>
      </w:r>
      <w:r>
        <w:t xml:space="preserve"> used</w:t>
      </w:r>
      <w:r w:rsidR="0098010A">
        <w:t xml:space="preserve"> to develop the iPhone application</w:t>
      </w:r>
      <w:r>
        <w:t>.</w:t>
      </w:r>
    </w:p>
    <w:p w14:paraId="14D9E5DB" w14:textId="77777777" w:rsidR="005123BF" w:rsidRDefault="008902F5" w:rsidP="009C08C8">
      <w:pPr>
        <w:pStyle w:val="Heading3"/>
      </w:pPr>
      <w:bookmarkStart w:id="153" w:name="__RefHeading__2431_610263877"/>
      <w:bookmarkStart w:id="154" w:name="_Toc343343955"/>
      <w:bookmarkEnd w:id="153"/>
      <w:bookmarkEnd w:id="154"/>
      <w:r>
        <w:t>Base Station</w:t>
      </w:r>
    </w:p>
    <w:p w14:paraId="02DB3487" w14:textId="77777777" w:rsidR="005123BF" w:rsidRDefault="008902F5">
      <w:pPr>
        <w:pStyle w:val="Textbody"/>
      </w:pPr>
      <w:r>
        <w:lastRenderedPageBreak/>
        <w:t>Development was done using a plain text editor.</w:t>
      </w:r>
    </w:p>
    <w:p w14:paraId="3EB14781" w14:textId="77777777" w:rsidR="005123BF" w:rsidRDefault="008902F5" w:rsidP="009C08C8">
      <w:pPr>
        <w:pStyle w:val="Heading3"/>
      </w:pPr>
      <w:bookmarkStart w:id="155" w:name="__RefHeading__2433_610263877"/>
      <w:bookmarkStart w:id="156" w:name="_Toc343343956"/>
      <w:bookmarkEnd w:id="155"/>
      <w:bookmarkEnd w:id="156"/>
      <w:r>
        <w:t>Resolution Server</w:t>
      </w:r>
    </w:p>
    <w:p w14:paraId="5D80FDE9" w14:textId="77777777" w:rsidR="005123BF" w:rsidRDefault="008902F5">
      <w:pPr>
        <w:pStyle w:val="Normal0"/>
      </w:pPr>
      <w:r>
        <w:t>Development was done in a plain text editor.</w:t>
      </w:r>
    </w:p>
    <w:p w14:paraId="1EA49FF2" w14:textId="77777777" w:rsidR="005123BF" w:rsidRDefault="008902F5" w:rsidP="009C08C8">
      <w:pPr>
        <w:pStyle w:val="Heading3"/>
      </w:pPr>
      <w:bookmarkStart w:id="157" w:name="__RefHeading__2435_610263877"/>
      <w:bookmarkStart w:id="158" w:name="_Toc343343957"/>
      <w:bookmarkEnd w:id="157"/>
      <w:bookmarkEnd w:id="158"/>
      <w:r>
        <w:t>Devices</w:t>
      </w:r>
    </w:p>
    <w:p w14:paraId="5C985F48" w14:textId="77777777" w:rsidR="005123BF" w:rsidRDefault="008902F5">
      <w:pPr>
        <w:pStyle w:val="Textbody"/>
      </w:pPr>
      <w:r>
        <w:t>The Garage Door controller was written in C++ using the Android IDE.</w:t>
      </w:r>
    </w:p>
    <w:p w14:paraId="6CC00F2B" w14:textId="77777777" w:rsidR="005123BF" w:rsidRDefault="008902F5" w:rsidP="009C08C8">
      <w:pPr>
        <w:pStyle w:val="Heading2"/>
      </w:pPr>
      <w:bookmarkStart w:id="159" w:name="__RefHeading__2437_610263877"/>
      <w:bookmarkStart w:id="160" w:name="_Toc343343958"/>
      <w:bookmarkEnd w:id="159"/>
      <w:bookmarkEnd w:id="160"/>
      <w:r>
        <w:t>Source Control</w:t>
      </w:r>
    </w:p>
    <w:p w14:paraId="2FBA2B69" w14:textId="77777777" w:rsidR="005123BF" w:rsidRDefault="008902F5">
      <w:pPr>
        <w:pStyle w:val="Normal0"/>
      </w:pPr>
      <w:proofErr w:type="spellStart"/>
      <w:r>
        <w:t>Github</w:t>
      </w:r>
      <w:proofErr w:type="spellEnd"/>
      <w:r>
        <w:t xml:space="preserve"> was used for source control. It has a Documents directory to store documentation and a </w:t>
      </w:r>
      <w:proofErr w:type="spellStart"/>
      <w:r>
        <w:t>src</w:t>
      </w:r>
      <w:proofErr w:type="spellEnd"/>
      <w:r>
        <w:t xml:space="preserve"> directory for project code.</w:t>
      </w:r>
    </w:p>
    <w:p w14:paraId="0C76EDD6" w14:textId="77777777" w:rsidR="005123BF" w:rsidRDefault="008902F5" w:rsidP="009C08C8">
      <w:pPr>
        <w:pStyle w:val="Heading2"/>
      </w:pPr>
      <w:bookmarkStart w:id="161" w:name="__RefHeading__2439_610263877"/>
      <w:bookmarkStart w:id="162" w:name="_Toc343343959"/>
      <w:bookmarkEnd w:id="161"/>
      <w:bookmarkEnd w:id="162"/>
      <w:r>
        <w:t>Dependencies</w:t>
      </w:r>
    </w:p>
    <w:p w14:paraId="09CFDD65" w14:textId="77777777" w:rsidR="005123BF" w:rsidRDefault="008902F5">
      <w:pPr>
        <w:pStyle w:val="Normal0"/>
      </w:pPr>
      <w:r>
        <w:t xml:space="preserve">The system depends on the iPhone API and Python with the </w:t>
      </w:r>
      <w:proofErr w:type="spellStart"/>
      <w:r>
        <w:t>PySerial</w:t>
      </w:r>
      <w:proofErr w:type="spellEnd"/>
      <w:r>
        <w:t xml:space="preserve"> module. The optional web frontend depends on PHP 5.4 or later and apache.</w:t>
      </w:r>
    </w:p>
    <w:p w14:paraId="1B3E2E9A" w14:textId="77777777" w:rsidR="005123BF" w:rsidRDefault="008902F5" w:rsidP="009C08C8">
      <w:pPr>
        <w:pStyle w:val="Heading2"/>
      </w:pPr>
      <w:bookmarkStart w:id="163" w:name="__RefHeading__2441_610263877"/>
      <w:bookmarkStart w:id="164" w:name="_Toc343343960"/>
      <w:bookmarkEnd w:id="163"/>
      <w:bookmarkEnd w:id="164"/>
      <w:r>
        <w:t>Build Environment</w:t>
      </w:r>
    </w:p>
    <w:p w14:paraId="4250359B" w14:textId="77777777" w:rsidR="005123BF" w:rsidRDefault="008902F5" w:rsidP="009C08C8">
      <w:pPr>
        <w:pStyle w:val="Heading3"/>
      </w:pPr>
      <w:bookmarkStart w:id="165" w:name="__RefHeading__2443_610263877"/>
      <w:bookmarkStart w:id="166" w:name="_Toc343343961"/>
      <w:bookmarkEnd w:id="165"/>
      <w:bookmarkEnd w:id="166"/>
      <w:proofErr w:type="gramStart"/>
      <w:r>
        <w:t>iPhone</w:t>
      </w:r>
      <w:proofErr w:type="gramEnd"/>
      <w:r>
        <w:t xml:space="preserve"> Application</w:t>
      </w:r>
    </w:p>
    <w:p w14:paraId="0E1BD7DE" w14:textId="77777777" w:rsidR="005123BF" w:rsidRDefault="008902F5">
      <w:pPr>
        <w:pStyle w:val="Normal0"/>
      </w:pPr>
      <w:r>
        <w:t xml:space="preserve">The iPhone application must be built using </w:t>
      </w:r>
      <w:proofErr w:type="spellStart"/>
      <w:r>
        <w:t>Xcode</w:t>
      </w:r>
      <w:proofErr w:type="spellEnd"/>
      <w:r>
        <w:t xml:space="preserve"> on a Mac.</w:t>
      </w:r>
    </w:p>
    <w:p w14:paraId="4A22B1E5" w14:textId="77777777" w:rsidR="005123BF" w:rsidRDefault="008902F5" w:rsidP="009C08C8">
      <w:pPr>
        <w:pStyle w:val="Heading3"/>
      </w:pPr>
      <w:bookmarkStart w:id="167" w:name="__RefHeading__2445_610263877"/>
      <w:bookmarkStart w:id="168" w:name="_Toc343343962"/>
      <w:bookmarkEnd w:id="167"/>
      <w:bookmarkEnd w:id="168"/>
      <w:r>
        <w:t>Base Station</w:t>
      </w:r>
    </w:p>
    <w:p w14:paraId="5AB6664C" w14:textId="77777777" w:rsidR="005123BF" w:rsidRDefault="008902F5">
      <w:pPr>
        <w:pStyle w:val="Textbody"/>
      </w:pPr>
      <w:r>
        <w:t xml:space="preserve">Python 2.7 with </w:t>
      </w:r>
      <w:proofErr w:type="spellStart"/>
      <w:r>
        <w:t>PySerial</w:t>
      </w:r>
      <w:proofErr w:type="spellEnd"/>
      <w:r>
        <w:t xml:space="preserve"> module is necessary for building. The web frontend is built on Apache and PHP 5.4 or later.</w:t>
      </w:r>
    </w:p>
    <w:p w14:paraId="19B4397F" w14:textId="77777777" w:rsidR="005123BF" w:rsidRDefault="008902F5" w:rsidP="009C08C8">
      <w:pPr>
        <w:pStyle w:val="Heading3"/>
      </w:pPr>
      <w:bookmarkStart w:id="169" w:name="__RefHeading__2447_610263877"/>
      <w:bookmarkStart w:id="170" w:name="_Toc343343963"/>
      <w:bookmarkEnd w:id="169"/>
      <w:bookmarkEnd w:id="170"/>
      <w:r>
        <w:t>Resolution Server</w:t>
      </w:r>
    </w:p>
    <w:p w14:paraId="22D76503" w14:textId="77777777" w:rsidR="005123BF" w:rsidRDefault="008902F5">
      <w:pPr>
        <w:pStyle w:val="Normal0"/>
      </w:pPr>
      <w:r>
        <w:t>Python 2.7 or</w:t>
      </w:r>
      <w:r w:rsidR="000025FB">
        <w:t xml:space="preserve"> a</w:t>
      </w:r>
      <w:r>
        <w:t xml:space="preserve"> compatible interpreter</w:t>
      </w:r>
      <w:r w:rsidR="000025FB">
        <w:t xml:space="preserve"> and the SQLite database are</w:t>
      </w:r>
      <w:r>
        <w:t xml:space="preserve"> necessary.</w:t>
      </w:r>
    </w:p>
    <w:p w14:paraId="0142393F" w14:textId="77777777" w:rsidR="005123BF" w:rsidRDefault="008902F5" w:rsidP="009C08C8">
      <w:pPr>
        <w:pStyle w:val="Heading3"/>
      </w:pPr>
      <w:bookmarkStart w:id="171" w:name="__RefHeading__2449_610263877"/>
      <w:bookmarkStart w:id="172" w:name="_Toc343343964"/>
      <w:bookmarkEnd w:id="171"/>
      <w:bookmarkEnd w:id="172"/>
      <w:r>
        <w:t>Devices</w:t>
      </w:r>
    </w:p>
    <w:p w14:paraId="50CB58C7" w14:textId="77777777" w:rsidR="005123BF" w:rsidRDefault="008902F5" w:rsidP="009C08C8">
      <w:pPr>
        <w:pStyle w:val="Heading2"/>
      </w:pPr>
      <w:bookmarkStart w:id="173" w:name="__RefHeading__2451_610263877"/>
      <w:bookmarkStart w:id="174" w:name="_Toc343343965"/>
      <w:bookmarkEnd w:id="173"/>
      <w:bookmarkEnd w:id="174"/>
      <w:r>
        <w:t>Development Machine Setup</w:t>
      </w:r>
    </w:p>
    <w:p w14:paraId="38412070" w14:textId="77777777" w:rsidR="005123BF" w:rsidRDefault="008902F5" w:rsidP="009C08C8">
      <w:pPr>
        <w:pStyle w:val="Heading3"/>
      </w:pPr>
      <w:bookmarkStart w:id="175" w:name="__RefHeading__2453_610263877"/>
      <w:bookmarkStart w:id="176" w:name="_Toc343343966"/>
      <w:bookmarkEnd w:id="175"/>
      <w:bookmarkEnd w:id="176"/>
      <w:proofErr w:type="gramStart"/>
      <w:r>
        <w:t>iPhone</w:t>
      </w:r>
      <w:proofErr w:type="gramEnd"/>
      <w:r>
        <w:t xml:space="preserve"> Application</w:t>
      </w:r>
    </w:p>
    <w:p w14:paraId="5F56BD76" w14:textId="77777777" w:rsidR="005123BF" w:rsidRDefault="008902F5">
      <w:pPr>
        <w:pStyle w:val="Normal0"/>
      </w:pPr>
      <w:r>
        <w:t>The iPhone application was developed on a Mac with Apple’s developer tools installed.</w:t>
      </w:r>
    </w:p>
    <w:p w14:paraId="1CDE4B2E" w14:textId="77777777" w:rsidR="005123BF" w:rsidRDefault="008902F5" w:rsidP="009C08C8">
      <w:pPr>
        <w:pStyle w:val="Heading3"/>
      </w:pPr>
      <w:bookmarkStart w:id="177" w:name="__RefHeading__2455_610263877"/>
      <w:bookmarkStart w:id="178" w:name="_Toc343343967"/>
      <w:bookmarkEnd w:id="177"/>
      <w:bookmarkEnd w:id="178"/>
      <w:r>
        <w:t>Base Station</w:t>
      </w:r>
    </w:p>
    <w:p w14:paraId="02F07771" w14:textId="77777777" w:rsidR="005123BF" w:rsidRDefault="008902F5">
      <w:pPr>
        <w:pStyle w:val="Textbody"/>
      </w:pPr>
      <w:r>
        <w:t xml:space="preserve">The Base Station was developed in various Linux distributions using vim, </w:t>
      </w:r>
      <w:proofErr w:type="spellStart"/>
      <w:r>
        <w:t>emacs</w:t>
      </w:r>
      <w:proofErr w:type="spellEnd"/>
      <w:r>
        <w:t xml:space="preserve"> and cat. The machine had Python 2.7, </w:t>
      </w:r>
      <w:proofErr w:type="spellStart"/>
      <w:r>
        <w:t>PySerial</w:t>
      </w:r>
      <w:proofErr w:type="spellEnd"/>
      <w:r>
        <w:t>, Apache and PHP installed.</w:t>
      </w:r>
    </w:p>
    <w:p w14:paraId="09E835D1" w14:textId="77777777" w:rsidR="005123BF" w:rsidRDefault="008902F5" w:rsidP="009C08C8">
      <w:pPr>
        <w:pStyle w:val="Heading3"/>
      </w:pPr>
      <w:bookmarkStart w:id="179" w:name="__RefHeading__2457_610263877"/>
      <w:bookmarkStart w:id="180" w:name="_Toc343343968"/>
      <w:bookmarkEnd w:id="179"/>
      <w:bookmarkEnd w:id="180"/>
      <w:r>
        <w:lastRenderedPageBreak/>
        <w:t>Resolution Server</w:t>
      </w:r>
    </w:p>
    <w:p w14:paraId="6D55FADB" w14:textId="77777777" w:rsidR="005123BF" w:rsidRDefault="008902F5">
      <w:pPr>
        <w:pStyle w:val="Normal0"/>
      </w:pPr>
      <w:r>
        <w:t>A computer with Pytho</w:t>
      </w:r>
      <w:r w:rsidR="000025FB">
        <w:t>n 2.7, SQLite and a text editor are required to develop the resolution server.</w:t>
      </w:r>
    </w:p>
    <w:p w14:paraId="3330356D" w14:textId="77777777" w:rsidR="005123BF" w:rsidRDefault="008902F5" w:rsidP="009C08C8">
      <w:pPr>
        <w:pStyle w:val="Heading3"/>
      </w:pPr>
      <w:bookmarkStart w:id="181" w:name="__RefHeading__2459_610263877"/>
      <w:bookmarkStart w:id="182" w:name="_Toc343343969"/>
      <w:bookmarkEnd w:id="181"/>
      <w:bookmarkEnd w:id="182"/>
      <w:r>
        <w:t>Devices</w:t>
      </w:r>
    </w:p>
    <w:p w14:paraId="70C859FD" w14:textId="77777777" w:rsidR="005123BF" w:rsidRDefault="008902F5">
      <w:pPr>
        <w:pStyle w:val="Textbody"/>
      </w:pPr>
      <w:r>
        <w:t xml:space="preserve">The Garage Door controller was developed using the </w:t>
      </w:r>
      <w:proofErr w:type="spellStart"/>
      <w:r>
        <w:t>Arduino</w:t>
      </w:r>
      <w:proofErr w:type="spellEnd"/>
      <w:r>
        <w:t xml:space="preserve"> IDE. </w:t>
      </w:r>
    </w:p>
    <w:p w14:paraId="55E6A5D9" w14:textId="77777777" w:rsidR="005123BF" w:rsidRDefault="008902F5">
      <w:pPr>
        <w:pStyle w:val="Heading1"/>
        <w:ind w:left="360" w:hanging="360"/>
      </w:pPr>
      <w:r>
        <w:tab/>
      </w:r>
      <w:bookmarkStart w:id="183" w:name="__RefHeading__2461_610263877"/>
      <w:bookmarkStart w:id="184" w:name="_Toc343343970"/>
      <w:bookmarkEnd w:id="183"/>
      <w:bookmarkEnd w:id="184"/>
      <w:r>
        <w:t>Release | Setup | Deployment</w:t>
      </w:r>
    </w:p>
    <w:p w14:paraId="59515959" w14:textId="77777777" w:rsidR="005123BF" w:rsidRDefault="008902F5" w:rsidP="009C08C8">
      <w:pPr>
        <w:pStyle w:val="Heading3"/>
      </w:pPr>
      <w:bookmarkStart w:id="185" w:name="__RefHeading__2463_610263877"/>
      <w:bookmarkStart w:id="186" w:name="_Toc343343971"/>
      <w:bookmarkEnd w:id="185"/>
      <w:bookmarkEnd w:id="186"/>
      <w:proofErr w:type="gramStart"/>
      <w:r>
        <w:t>iPhone</w:t>
      </w:r>
      <w:proofErr w:type="gramEnd"/>
      <w:r>
        <w:t xml:space="preserve"> Application</w:t>
      </w:r>
    </w:p>
    <w:p w14:paraId="132319F8" w14:textId="77777777" w:rsidR="005123BF" w:rsidRDefault="008902F5">
      <w:pPr>
        <w:pStyle w:val="Normal0"/>
      </w:pPr>
      <w:r>
        <w:t xml:space="preserve">The application must be distributed through Apple’s </w:t>
      </w:r>
      <w:proofErr w:type="spellStart"/>
      <w:r>
        <w:t>AppStore</w:t>
      </w:r>
      <w:proofErr w:type="spellEnd"/>
      <w:r>
        <w:t xml:space="preserve"> to be installed on users’ phones.</w:t>
      </w:r>
    </w:p>
    <w:p w14:paraId="057F5A11" w14:textId="77777777" w:rsidR="005123BF" w:rsidRDefault="008902F5" w:rsidP="009C08C8">
      <w:pPr>
        <w:pStyle w:val="Heading3"/>
      </w:pPr>
      <w:bookmarkStart w:id="187" w:name="__RefHeading__2465_610263877"/>
      <w:bookmarkStart w:id="188" w:name="_Toc343343972"/>
      <w:bookmarkEnd w:id="187"/>
      <w:bookmarkEnd w:id="188"/>
      <w:r>
        <w:t>Base Station</w:t>
      </w:r>
    </w:p>
    <w:p w14:paraId="4B03889C" w14:textId="77777777" w:rsidR="005123BF" w:rsidRDefault="008902F5">
      <w:pPr>
        <w:pStyle w:val="Normal0"/>
      </w:pPr>
      <w:r>
        <w:t>To setup a Base Station, the software must be installed on a computer and the network must be configured to allow incoming connections to reach the Base Station.</w:t>
      </w:r>
    </w:p>
    <w:p w14:paraId="7CB10A05" w14:textId="77777777" w:rsidR="005123BF" w:rsidRDefault="008902F5" w:rsidP="009C08C8">
      <w:pPr>
        <w:pStyle w:val="Heading3"/>
      </w:pPr>
      <w:bookmarkStart w:id="189" w:name="__RefHeading__2467_610263877"/>
      <w:bookmarkStart w:id="190" w:name="_Toc343343973"/>
      <w:bookmarkEnd w:id="189"/>
      <w:bookmarkEnd w:id="190"/>
      <w:r>
        <w:t>Resolution Server</w:t>
      </w:r>
    </w:p>
    <w:p w14:paraId="49A6BA90" w14:textId="77777777" w:rsidR="005123BF" w:rsidRDefault="008902F5">
      <w:pPr>
        <w:pStyle w:val="Normal0"/>
      </w:pPr>
      <w:r>
        <w:t>The Resolution Server software should be installed on a computer with a domain name or a static IP address so the iPhone application and Base Stations know where to find it.</w:t>
      </w:r>
    </w:p>
    <w:p w14:paraId="4A5B28A0" w14:textId="77777777" w:rsidR="005123BF" w:rsidRDefault="008902F5" w:rsidP="009C08C8">
      <w:pPr>
        <w:pStyle w:val="Heading3"/>
      </w:pPr>
      <w:bookmarkStart w:id="191" w:name="__RefHeading__2469_610263877"/>
      <w:bookmarkStart w:id="192" w:name="_Toc343343974"/>
      <w:bookmarkEnd w:id="191"/>
      <w:bookmarkEnd w:id="192"/>
      <w:r>
        <w:t>Devices</w:t>
      </w:r>
    </w:p>
    <w:p w14:paraId="5E67DAC0" w14:textId="77777777" w:rsidR="005123BF" w:rsidRDefault="005123BF">
      <w:pPr>
        <w:pStyle w:val="Normal0"/>
      </w:pPr>
    </w:p>
    <w:p w14:paraId="3D5EA026" w14:textId="77777777" w:rsidR="005123BF" w:rsidRDefault="008902F5" w:rsidP="009C08C8">
      <w:pPr>
        <w:pStyle w:val="Heading2"/>
      </w:pPr>
      <w:bookmarkStart w:id="193" w:name="__RefHeading__2471_610263877"/>
      <w:bookmarkStart w:id="194" w:name="_Toc343343975"/>
      <w:bookmarkEnd w:id="193"/>
      <w:bookmarkEnd w:id="194"/>
      <w:r>
        <w:t>Deployment Information and Dependencies</w:t>
      </w:r>
    </w:p>
    <w:p w14:paraId="45937D1C" w14:textId="77777777" w:rsidR="005123BF" w:rsidRDefault="008902F5" w:rsidP="009C08C8">
      <w:pPr>
        <w:pStyle w:val="Heading3"/>
      </w:pPr>
      <w:bookmarkStart w:id="195" w:name="__RefHeading__2473_610263877"/>
      <w:bookmarkStart w:id="196" w:name="_Toc343343976"/>
      <w:bookmarkEnd w:id="195"/>
      <w:bookmarkEnd w:id="196"/>
      <w:proofErr w:type="gramStart"/>
      <w:r>
        <w:t>iPhone</w:t>
      </w:r>
      <w:proofErr w:type="gramEnd"/>
      <w:r>
        <w:t xml:space="preserve"> Application</w:t>
      </w:r>
    </w:p>
    <w:p w14:paraId="532A36B8" w14:textId="77777777" w:rsidR="0098010A" w:rsidRPr="0098010A" w:rsidRDefault="0098010A" w:rsidP="0098010A">
      <w:pPr>
        <w:pStyle w:val="Textbody"/>
      </w:pPr>
      <w:r>
        <w:t xml:space="preserve">The application can be deployed to any </w:t>
      </w:r>
      <w:proofErr w:type="spellStart"/>
      <w:r>
        <w:t>iOS</w:t>
      </w:r>
      <w:proofErr w:type="spellEnd"/>
      <w:r>
        <w:t xml:space="preserve"> device by downloading it from the </w:t>
      </w:r>
      <w:proofErr w:type="spellStart"/>
      <w:r>
        <w:t>AppStore</w:t>
      </w:r>
      <w:proofErr w:type="spellEnd"/>
      <w:r>
        <w:t>. For development, it can be deployed to a registered development device using Apple’s developer tools.</w:t>
      </w:r>
    </w:p>
    <w:p w14:paraId="6ED7C806" w14:textId="77777777" w:rsidR="005123BF" w:rsidRDefault="008902F5" w:rsidP="009C08C8">
      <w:pPr>
        <w:pStyle w:val="Heading3"/>
      </w:pPr>
      <w:bookmarkStart w:id="197" w:name="__RefHeading__2475_610263877"/>
      <w:bookmarkStart w:id="198" w:name="_Toc343343977"/>
      <w:bookmarkEnd w:id="197"/>
      <w:bookmarkEnd w:id="198"/>
      <w:r>
        <w:t>Base Station</w:t>
      </w:r>
    </w:p>
    <w:p w14:paraId="7EB1240F" w14:textId="77777777" w:rsidR="005123BF" w:rsidRDefault="008902F5" w:rsidP="009C08C8">
      <w:pPr>
        <w:pStyle w:val="Heading3"/>
      </w:pPr>
      <w:bookmarkStart w:id="199" w:name="__RefHeading__2477_610263877"/>
      <w:bookmarkStart w:id="200" w:name="_Toc343343978"/>
      <w:bookmarkEnd w:id="199"/>
      <w:bookmarkEnd w:id="200"/>
      <w:r>
        <w:t>Resolution Server</w:t>
      </w:r>
    </w:p>
    <w:p w14:paraId="75BEB2E7" w14:textId="77777777" w:rsidR="000025FB" w:rsidRPr="000025FB" w:rsidRDefault="000025FB" w:rsidP="000025FB">
      <w:pPr>
        <w:pStyle w:val="Textbody"/>
      </w:pPr>
      <w:r>
        <w:t>The resolution server can be deployed on any computer with Python 2.7 and SQLite installed. This computer must have fixed host name such as a domain name or a static IP address so the base station and application can consistently find it.</w:t>
      </w:r>
    </w:p>
    <w:p w14:paraId="6381DF9B" w14:textId="77777777" w:rsidR="005123BF" w:rsidRDefault="008902F5" w:rsidP="009C08C8">
      <w:pPr>
        <w:pStyle w:val="Heading3"/>
      </w:pPr>
      <w:bookmarkStart w:id="201" w:name="__RefHeading__2479_610263877"/>
      <w:bookmarkStart w:id="202" w:name="_Toc343343979"/>
      <w:bookmarkEnd w:id="201"/>
      <w:bookmarkEnd w:id="202"/>
      <w:r>
        <w:t>Devices</w:t>
      </w:r>
    </w:p>
    <w:p w14:paraId="1A2A63B4" w14:textId="77777777" w:rsidR="005123BF" w:rsidRDefault="005123BF">
      <w:pPr>
        <w:pStyle w:val="Normal0"/>
      </w:pPr>
    </w:p>
    <w:p w14:paraId="476E2684" w14:textId="77777777" w:rsidR="005123BF" w:rsidRDefault="008902F5" w:rsidP="009C08C8">
      <w:pPr>
        <w:pStyle w:val="Heading2"/>
      </w:pPr>
      <w:bookmarkStart w:id="203" w:name="__RefHeading__2481_610263877"/>
      <w:bookmarkStart w:id="204" w:name="_Toc343343980"/>
      <w:bookmarkEnd w:id="203"/>
      <w:bookmarkEnd w:id="204"/>
      <w:r>
        <w:lastRenderedPageBreak/>
        <w:t>Setup Information</w:t>
      </w:r>
    </w:p>
    <w:p w14:paraId="1048F117" w14:textId="77777777" w:rsidR="005123BF" w:rsidRDefault="008902F5" w:rsidP="009C08C8">
      <w:pPr>
        <w:pStyle w:val="Heading2"/>
      </w:pPr>
      <w:bookmarkStart w:id="205" w:name="__RefHeading__2483_610263877"/>
      <w:bookmarkStart w:id="206" w:name="_Toc343343981"/>
      <w:bookmarkEnd w:id="205"/>
      <w:bookmarkEnd w:id="206"/>
      <w:r>
        <w:t>System Versioning Information</w:t>
      </w:r>
    </w:p>
    <w:p w14:paraId="0DFD72EC" w14:textId="77777777" w:rsidR="005123BF" w:rsidRDefault="008902F5">
      <w:pPr>
        <w:pStyle w:val="Textbody"/>
      </w:pPr>
      <w:r>
        <w:t>There is currently no formal versioning system, but since this release is largely complete, an arbitrary initial release value of 0.8 will be selected. Releases will be divided into major and minor releases, with even-numbered minor releases indicating a “stable” variant and odd-numbered indicating “unstable” or “beta” releases. Major releases on a maintained system will occur every two years or as specific milestones are met, while minor releases should contain bug fixes and similar modifications.</w:t>
      </w:r>
    </w:p>
    <w:p w14:paraId="547566FC" w14:textId="77777777" w:rsidR="005123BF" w:rsidRDefault="008902F5">
      <w:pPr>
        <w:pStyle w:val="Heading1"/>
        <w:ind w:left="360" w:hanging="360"/>
      </w:pPr>
      <w:bookmarkStart w:id="207" w:name="__RefHeading__2485_610263877"/>
      <w:bookmarkStart w:id="208" w:name="_Toc343343982"/>
      <w:bookmarkEnd w:id="207"/>
      <w:bookmarkEnd w:id="208"/>
      <w:r>
        <w:t>End User Documentation</w:t>
      </w:r>
    </w:p>
    <w:p w14:paraId="142A362E" w14:textId="77777777" w:rsidR="005123BF" w:rsidRDefault="008902F5">
      <w:pPr>
        <w:pStyle w:val="Textbody"/>
      </w:pPr>
      <w:r>
        <w:t>TODO: I'm going to strip this section; it belongs in the actual End User Documentation.</w:t>
      </w:r>
    </w:p>
    <w:p w14:paraId="62336AE7" w14:textId="77777777" w:rsidR="005123BF" w:rsidRDefault="008902F5" w:rsidP="009C08C8">
      <w:pPr>
        <w:pStyle w:val="Heading2"/>
      </w:pPr>
      <w:bookmarkStart w:id="209" w:name="__RefHeading__2487_610263877"/>
      <w:bookmarkStart w:id="210" w:name="_Toc343343983"/>
      <w:bookmarkEnd w:id="209"/>
      <w:bookmarkEnd w:id="210"/>
      <w:r>
        <w:t>Getting the iPhone App</w:t>
      </w:r>
    </w:p>
    <w:p w14:paraId="4CAB5AAB" w14:textId="77777777" w:rsidR="005123BF" w:rsidRDefault="008902F5">
      <w:pPr>
        <w:pStyle w:val="Normal0"/>
      </w:pPr>
      <w:r>
        <w:t xml:space="preserve">To get the Remote Home App on your iPhone, download it from the </w:t>
      </w:r>
      <w:proofErr w:type="spellStart"/>
      <w:r>
        <w:t>AppStore</w:t>
      </w:r>
      <w:proofErr w:type="spellEnd"/>
      <w:r>
        <w:t xml:space="preserve"> on your phone or download it from iTunes on your computer and sync your phone.</w:t>
      </w:r>
    </w:p>
    <w:p w14:paraId="2506444A" w14:textId="77777777" w:rsidR="005123BF" w:rsidRDefault="008902F5" w:rsidP="009C08C8">
      <w:pPr>
        <w:pStyle w:val="Heading2"/>
      </w:pPr>
      <w:bookmarkStart w:id="211" w:name="__RefHeading__2489_610263877"/>
      <w:bookmarkStart w:id="212" w:name="_Toc343343984"/>
      <w:bookmarkEnd w:id="211"/>
      <w:bookmarkEnd w:id="212"/>
      <w:r>
        <w:t>Setting up your Base Station</w:t>
      </w:r>
    </w:p>
    <w:p w14:paraId="17251C9C" w14:textId="77777777" w:rsidR="005123BF" w:rsidRDefault="008902F5">
      <w:pPr>
        <w:pStyle w:val="Normal0"/>
      </w:pPr>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14:paraId="62A3FA8B" w14:textId="77777777" w:rsidR="005123BF" w:rsidRDefault="008902F5" w:rsidP="009C08C8">
      <w:pPr>
        <w:pStyle w:val="Heading2"/>
      </w:pPr>
      <w:bookmarkStart w:id="213" w:name="__RefHeading__2491_610263877"/>
      <w:bookmarkStart w:id="214" w:name="_Toc343343985"/>
      <w:bookmarkEnd w:id="213"/>
      <w:bookmarkEnd w:id="214"/>
      <w:r>
        <w:t>Adding a Base Station to Your Phone</w:t>
      </w:r>
    </w:p>
    <w:p w14:paraId="3DD834FB" w14:textId="77777777" w:rsidR="005123BF" w:rsidRDefault="008902F5">
      <w:pPr>
        <w:pStyle w:val="Normal0"/>
      </w:pPr>
      <w:r>
        <w:t xml:space="preserve">The first time you open the Remote Home App on your phone you will be asked to add a Base Station. Fill in the text boxes with the Station’s serial number, which is printed on your Station, a memorable name for your </w:t>
      </w:r>
      <w:proofErr w:type="gramStart"/>
      <w:r>
        <w:t>device(</w:t>
      </w:r>
      <w:proofErr w:type="gramEnd"/>
      <w:r>
        <w:t xml:space="preserve"> it doesn’t matter what it is), and</w:t>
      </w:r>
      <w:r w:rsidR="00FC2344">
        <w:t xml:space="preserve"> the password for your Station.</w:t>
      </w:r>
    </w:p>
    <w:p w14:paraId="77FB9AAC" w14:textId="77777777" w:rsidR="005123BF" w:rsidRDefault="005123BF" w:rsidP="00CA3B4F">
      <w:pPr>
        <w:pStyle w:val="Normal0"/>
        <w:ind w:firstLine="0"/>
      </w:pPr>
    </w:p>
    <w:p w14:paraId="7FEABD15" w14:textId="77777777" w:rsidR="005123BF" w:rsidRDefault="005123BF">
      <w:pPr>
        <w:pStyle w:val="Normal0"/>
        <w:pageBreakBefore/>
        <w:ind w:firstLine="360"/>
      </w:pPr>
    </w:p>
    <w:p w14:paraId="34C911B0" w14:textId="77777777" w:rsidR="00CA3B4F" w:rsidRDefault="00CA3B4F" w:rsidP="00CA3B4F">
      <w:pPr>
        <w:pStyle w:val="Heading1"/>
        <w:numPr>
          <w:ilvl w:val="0"/>
          <w:numId w:val="0"/>
        </w:numPr>
        <w:ind w:left="432" w:hanging="432"/>
      </w:pPr>
      <w:r>
        <w:t>Appendix</w:t>
      </w:r>
    </w:p>
    <w:p w14:paraId="702B030D" w14:textId="77777777" w:rsidR="005123BF" w:rsidRDefault="008902F5" w:rsidP="00CA3B4F">
      <w:pPr>
        <w:pStyle w:val="AppendixHeading1"/>
        <w:numPr>
          <w:ilvl w:val="0"/>
          <w:numId w:val="16"/>
        </w:numPr>
      </w:pPr>
      <w:bookmarkStart w:id="215" w:name="__RefHeading__1664_408602583"/>
      <w:bookmarkStart w:id="216" w:name="_Toc343343986"/>
      <w:bookmarkEnd w:id="215"/>
      <w:bookmarkEnd w:id="216"/>
      <w:r>
        <w:t>List of Figures</w:t>
      </w:r>
    </w:p>
    <w:p w14:paraId="6B746A84"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1: System architecture Overview</w:t>
      </w:r>
    </w:p>
    <w:p w14:paraId="6BD0054A"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 xml:space="preserve">Figure 2: </w:t>
      </w:r>
      <w:proofErr w:type="spellStart"/>
      <w:r w:rsidRPr="00FC2344">
        <w:rPr>
          <w:rFonts w:asciiTheme="minorHAnsi" w:hAnsiTheme="minorHAnsi"/>
          <w:b w:val="0"/>
          <w:color w:val="auto"/>
          <w:sz w:val="22"/>
          <w:szCs w:val="22"/>
        </w:rPr>
        <w:t>iOS</w:t>
      </w:r>
      <w:proofErr w:type="spellEnd"/>
      <w:r w:rsidRPr="00FC2344">
        <w:rPr>
          <w:rFonts w:asciiTheme="minorHAnsi" w:hAnsiTheme="minorHAnsi"/>
          <w:b w:val="0"/>
          <w:color w:val="auto"/>
          <w:sz w:val="22"/>
          <w:szCs w:val="22"/>
        </w:rPr>
        <w:t xml:space="preserve"> Application Flow Diagram</w:t>
      </w:r>
    </w:p>
    <w:p w14:paraId="16D96952" w14:textId="77777777" w:rsidR="00FC2344" w:rsidRPr="00FC2344" w:rsidRDefault="00FC2344" w:rsidP="00FC2344">
      <w:pPr>
        <w:pStyle w:val="AppendixHeading1"/>
        <w:spacing w:before="80" w:line="240" w:lineRule="auto"/>
        <w:ind w:left="720" w:firstLine="0"/>
        <w:rPr>
          <w:rFonts w:asciiTheme="minorHAnsi" w:hAnsiTheme="minorHAnsi"/>
          <w:b w:val="0"/>
          <w:color w:val="auto"/>
          <w:sz w:val="22"/>
          <w:szCs w:val="22"/>
        </w:rPr>
      </w:pPr>
      <w:r w:rsidRPr="00FC2344">
        <w:rPr>
          <w:rFonts w:asciiTheme="minorHAnsi" w:hAnsiTheme="minorHAnsi"/>
          <w:b w:val="0"/>
          <w:color w:val="auto"/>
          <w:sz w:val="22"/>
          <w:szCs w:val="22"/>
        </w:rPr>
        <w:t>Figure 3: Resolution Server Architecture Diagram</w:t>
      </w:r>
    </w:p>
    <w:p w14:paraId="5668D20F" w14:textId="77777777" w:rsidR="00761AE7" w:rsidRDefault="00761AE7" w:rsidP="00CA3B4F">
      <w:pPr>
        <w:pStyle w:val="AppendixHeading1"/>
        <w:numPr>
          <w:ilvl w:val="0"/>
          <w:numId w:val="16"/>
        </w:numPr>
      </w:pPr>
      <w:r>
        <w:t>Supporting Information and Details</w:t>
      </w:r>
    </w:p>
    <w:p w14:paraId="7953D3DD" w14:textId="77777777" w:rsidR="00761AE7" w:rsidRDefault="00761AE7" w:rsidP="00CA3B4F">
      <w:pPr>
        <w:pStyle w:val="AppendixHeading2"/>
        <w:numPr>
          <w:ilvl w:val="1"/>
          <w:numId w:val="16"/>
        </w:numPr>
        <w:ind w:left="0"/>
      </w:pPr>
      <w:r>
        <w:t>Communication Protocols</w:t>
      </w:r>
    </w:p>
    <w:p w14:paraId="04508354" w14:textId="77777777" w:rsidR="00761AE7" w:rsidRDefault="00761AE7" w:rsidP="00CA3B4F">
      <w:pPr>
        <w:pStyle w:val="AppendixHeading3"/>
        <w:numPr>
          <w:ilvl w:val="2"/>
          <w:numId w:val="16"/>
        </w:numPr>
        <w:ind w:left="0"/>
      </w:pPr>
      <w:r>
        <w:t xml:space="preserve">Bidirectional </w:t>
      </w:r>
      <w:proofErr w:type="spellStart"/>
      <w:r>
        <w:t>iOS</w:t>
      </w:r>
      <w:proofErr w:type="spellEnd"/>
      <w:r>
        <w:t xml:space="preserve"> to Resolution Server Communication</w:t>
      </w:r>
    </w:p>
    <w:p w14:paraId="503AA5FD" w14:textId="77777777" w:rsidR="00761AE7" w:rsidRDefault="00761AE7" w:rsidP="00761AE7">
      <w:pPr>
        <w:pStyle w:val="Normal0"/>
      </w:pPr>
      <w:r>
        <w:tab/>
        <w:t xml:space="preserve">This communication protocol defines the messages that will be passed between an </w:t>
      </w:r>
      <w:proofErr w:type="spellStart"/>
      <w:r>
        <w:t>iOS</w:t>
      </w:r>
      <w:proofErr w:type="spellEnd"/>
      <w:r>
        <w:t xml:space="preserve"> client and the Resolution Server. This will allow the </w:t>
      </w:r>
      <w:proofErr w:type="spellStart"/>
      <w:r>
        <w:t>iOS</w:t>
      </w:r>
      <w:proofErr w:type="spellEnd"/>
      <w:r>
        <w:t xml:space="preserve"> client to loop up IP address for a base station from a serial number.</w:t>
      </w:r>
    </w:p>
    <w:p w14:paraId="459F2B95" w14:textId="77777777" w:rsidR="00761AE7" w:rsidRDefault="00761AE7" w:rsidP="00CA3B4F">
      <w:pPr>
        <w:pStyle w:val="AppendixHeading4"/>
        <w:numPr>
          <w:ilvl w:val="3"/>
          <w:numId w:val="17"/>
        </w:numPr>
        <w:ind w:left="0"/>
      </w:pPr>
      <w:proofErr w:type="spellStart"/>
      <w:r>
        <w:t>DDNSConnected</w:t>
      </w:r>
      <w:proofErr w:type="spellEnd"/>
    </w:p>
    <w:p w14:paraId="44751D4D" w14:textId="77777777" w:rsidR="00761AE7" w:rsidRDefault="00761AE7" w:rsidP="00761AE7">
      <w:pPr>
        <w:pStyle w:val="Normal0"/>
      </w:pPr>
      <w:r>
        <w:t xml:space="preserve">This message is passed when the Resolution Server acknowledges a connection from </w:t>
      </w:r>
      <w:proofErr w:type="gramStart"/>
      <w:r>
        <w:t>a</w:t>
      </w:r>
      <w:proofErr w:type="gramEnd"/>
      <w:r>
        <w:t xml:space="preserve"> </w:t>
      </w:r>
      <w:proofErr w:type="spellStart"/>
      <w:r>
        <w:t>iOS</w:t>
      </w:r>
      <w:proofErr w:type="spellEnd"/>
      <w:r>
        <w:t xml:space="preserve"> client.</w:t>
      </w:r>
    </w:p>
    <w:p w14:paraId="7FC78944" w14:textId="77777777" w:rsidR="00761AE7" w:rsidRDefault="00761AE7" w:rsidP="00761AE7">
      <w:pPr>
        <w:pStyle w:val="Normal0"/>
      </w:pPr>
    </w:p>
    <w:p w14:paraId="7C4E8B8B" w14:textId="77777777" w:rsidR="00761AE7" w:rsidRDefault="00761AE7" w:rsidP="00761AE7">
      <w:pPr>
        <w:pStyle w:val="Normal0"/>
      </w:pPr>
      <w:proofErr w:type="gramStart"/>
      <w:r>
        <w:t>{ "</w:t>
      </w:r>
      <w:proofErr w:type="spellStart"/>
      <w:proofErr w:type="gramEnd"/>
      <w:r>
        <w:t>DDNSConnected</w:t>
      </w:r>
      <w:proofErr w:type="spellEnd"/>
      <w:r>
        <w:t xml:space="preserve">": [  { "Connected": true } ] } </w:t>
      </w:r>
    </w:p>
    <w:p w14:paraId="5C559958" w14:textId="77777777" w:rsidR="00761AE7" w:rsidRDefault="00761AE7" w:rsidP="00CA3B4F">
      <w:pPr>
        <w:pStyle w:val="AppendixHeading4"/>
        <w:numPr>
          <w:ilvl w:val="3"/>
          <w:numId w:val="17"/>
        </w:numPr>
        <w:ind w:left="0"/>
      </w:pPr>
      <w:proofErr w:type="spellStart"/>
      <w:r>
        <w:t>HRHomeStationsRequest</w:t>
      </w:r>
      <w:proofErr w:type="spellEnd"/>
    </w:p>
    <w:p w14:paraId="5D43E7E6" w14:textId="77777777" w:rsidR="00761AE7" w:rsidRDefault="00761AE7" w:rsidP="00761AE7">
      <w:pPr>
        <w:pStyle w:val="Normal0"/>
      </w:pPr>
      <w:r>
        <w:tab/>
        <w:t xml:space="preserve">This message is sent from the </w:t>
      </w:r>
      <w:proofErr w:type="spellStart"/>
      <w:r>
        <w:t>iOS</w:t>
      </w:r>
      <w:proofErr w:type="spellEnd"/>
      <w:r>
        <w:t xml:space="preserve"> client to the Resolution Server. This message is a request for IP addresses based on serial number. “(</w:t>
      </w:r>
      <w:proofErr w:type="spellStart"/>
      <w:r>
        <w:t>StationDID</w:t>
      </w:r>
      <w:proofErr w:type="spellEnd"/>
      <w:r>
        <w:t>)" field will be replaced by a base station serial number.</w:t>
      </w:r>
    </w:p>
    <w:p w14:paraId="2E180286" w14:textId="77777777" w:rsidR="00761AE7" w:rsidRDefault="00761AE7" w:rsidP="00761AE7">
      <w:pPr>
        <w:pStyle w:val="Normal0"/>
      </w:pPr>
    </w:p>
    <w:p w14:paraId="61F390C0" w14:textId="77777777" w:rsidR="00761AE7" w:rsidRDefault="00761AE7" w:rsidP="00761AE7">
      <w:pPr>
        <w:pStyle w:val="Normal0"/>
      </w:pPr>
      <w:r>
        <w:t>{ "</w:t>
      </w:r>
      <w:proofErr w:type="spellStart"/>
      <w:r>
        <w:t>HRHomeStationsRequest</w:t>
      </w:r>
      <w:proofErr w:type="spellEnd"/>
      <w:r>
        <w:t>" : [ { "</w:t>
      </w:r>
      <w:proofErr w:type="spellStart"/>
      <w:r>
        <w:t>StationDID</w:t>
      </w:r>
      <w:proofErr w:type="spellEnd"/>
      <w:r>
        <w:t>" : "(</w:t>
      </w:r>
      <w:proofErr w:type="spellStart"/>
      <w:r>
        <w:t>StationDID</w:t>
      </w:r>
      <w:proofErr w:type="spellEnd"/>
      <w:r>
        <w:t>)"}, { "</w:t>
      </w:r>
      <w:proofErr w:type="spellStart"/>
      <w:r>
        <w:t>StationDID</w:t>
      </w:r>
      <w:proofErr w:type="spellEnd"/>
      <w:r>
        <w:t>" : "(</w:t>
      </w:r>
      <w:proofErr w:type="spellStart"/>
      <w:r>
        <w:t>StationDID</w:t>
      </w:r>
      <w:proofErr w:type="spellEnd"/>
      <w:r>
        <w:t>)"}, ... ] }</w:t>
      </w:r>
    </w:p>
    <w:p w14:paraId="398FFC60" w14:textId="77777777" w:rsidR="00761AE7" w:rsidRDefault="00761AE7" w:rsidP="00CA3B4F">
      <w:pPr>
        <w:pStyle w:val="AppendixHeading4"/>
        <w:numPr>
          <w:ilvl w:val="3"/>
          <w:numId w:val="17"/>
        </w:numPr>
        <w:ind w:left="0"/>
      </w:pPr>
      <w:proofErr w:type="spellStart"/>
      <w:r>
        <w:t>HRHomeStationReply</w:t>
      </w:r>
      <w:proofErr w:type="spellEnd"/>
    </w:p>
    <w:p w14:paraId="69980A8E" w14:textId="77777777" w:rsidR="00761AE7" w:rsidRDefault="00761AE7" w:rsidP="00761AE7">
      <w:pPr>
        <w:pStyle w:val="Normal0"/>
      </w:pPr>
      <w:r>
        <w:tab/>
        <w:t xml:space="preserve">This message is sent from the Resolution Server to the </w:t>
      </w:r>
      <w:proofErr w:type="spellStart"/>
      <w:r>
        <w:t>iOS</w:t>
      </w:r>
      <w:proofErr w:type="spellEnd"/>
      <w:r>
        <w:t xml:space="preserve"> client. This will tell the </w:t>
      </w:r>
      <w:proofErr w:type="spellStart"/>
      <w:r>
        <w:t>iOS</w:t>
      </w:r>
      <w:proofErr w:type="spellEnd"/>
      <w:r>
        <w:t xml:space="preserve"> client the association between serial numbers and IP addresses. “(</w:t>
      </w:r>
      <w:proofErr w:type="spellStart"/>
      <w:r>
        <w:t>StationDID</w:t>
      </w:r>
      <w:proofErr w:type="spellEnd"/>
      <w:r>
        <w:t>)” is the station serial number. "</w:t>
      </w:r>
      <w:proofErr w:type="spellStart"/>
      <w:r>
        <w:t>xxx.xxx.xxx.xxx</w:t>
      </w:r>
      <w:proofErr w:type="spellEnd"/>
      <w:r>
        <w:t>" is the IPv4 address of the base station. If the station cannot find the IPv4 address it will fill the "</w:t>
      </w:r>
      <w:proofErr w:type="spellStart"/>
      <w:r>
        <w:t>xxx.xxx.xxx.xxx</w:t>
      </w:r>
      <w:proofErr w:type="spellEnd"/>
      <w:r>
        <w:t>" field with a null.</w:t>
      </w:r>
    </w:p>
    <w:p w14:paraId="395C6B92" w14:textId="77777777" w:rsidR="00761AE7" w:rsidRDefault="00761AE7" w:rsidP="00761AE7">
      <w:pPr>
        <w:pStyle w:val="Normal0"/>
      </w:pPr>
    </w:p>
    <w:p w14:paraId="68C613BC" w14:textId="77777777" w:rsidR="00761AE7" w:rsidRDefault="00761AE7" w:rsidP="00761AE7">
      <w:pPr>
        <w:pStyle w:val="Normal0"/>
      </w:pPr>
      <w:r>
        <w:lastRenderedPageBreak/>
        <w:t>{ "</w:t>
      </w:r>
      <w:proofErr w:type="spellStart"/>
      <w:r>
        <w:t>HRHomeStationReply</w:t>
      </w:r>
      <w:proofErr w:type="spellEnd"/>
      <w:r>
        <w:t>" : [ {"</w:t>
      </w:r>
      <w:proofErr w:type="spellStart"/>
      <w:r>
        <w:t>StationDID</w:t>
      </w:r>
      <w:proofErr w:type="spellEnd"/>
      <w:r>
        <w:t>" : "(</w:t>
      </w:r>
      <w:proofErr w:type="spellStart"/>
      <w:r>
        <w:t>stationDID</w:t>
      </w:r>
      <w:proofErr w:type="spellEnd"/>
      <w:r>
        <w:t>)", "</w:t>
      </w:r>
      <w:proofErr w:type="spellStart"/>
      <w:r>
        <w:t>StationIP</w:t>
      </w:r>
      <w:proofErr w:type="spellEnd"/>
      <w:r>
        <w:t>" : "</w:t>
      </w:r>
      <w:proofErr w:type="spellStart"/>
      <w:r>
        <w:t>xxx.xxx.xxx.xxx</w:t>
      </w:r>
      <w:proofErr w:type="spellEnd"/>
      <w:r>
        <w:t>"}, {"</w:t>
      </w:r>
      <w:proofErr w:type="spellStart"/>
      <w:r>
        <w:t>StationDID</w:t>
      </w:r>
      <w:proofErr w:type="spellEnd"/>
      <w:r>
        <w:t>" : "(</w:t>
      </w:r>
      <w:proofErr w:type="spellStart"/>
      <w:r>
        <w:t>stationDID</w:t>
      </w:r>
      <w:proofErr w:type="spellEnd"/>
      <w:r>
        <w:t>)", "</w:t>
      </w:r>
      <w:proofErr w:type="spellStart"/>
      <w:r>
        <w:t>StationIP</w:t>
      </w:r>
      <w:proofErr w:type="spellEnd"/>
      <w:r>
        <w:t>" : null}, ... ] }</w:t>
      </w:r>
    </w:p>
    <w:p w14:paraId="427A0F4C" w14:textId="77777777" w:rsidR="00761AE7" w:rsidRDefault="00761AE7" w:rsidP="00CA3B4F">
      <w:pPr>
        <w:pStyle w:val="AppendixHeading3"/>
        <w:numPr>
          <w:ilvl w:val="2"/>
          <w:numId w:val="17"/>
        </w:numPr>
        <w:ind w:left="0"/>
      </w:pPr>
      <w:r>
        <w:t>Unidirectional Base Station to Resolution Server Communication</w:t>
      </w:r>
    </w:p>
    <w:p w14:paraId="5D0D09C4" w14:textId="77777777" w:rsidR="00761AE7" w:rsidRDefault="00761AE7" w:rsidP="00761AE7">
      <w:pPr>
        <w:pStyle w:val="Normal0"/>
      </w:pPr>
      <w:r>
        <w:t>This communication protocol defines the messages that will allow the Base Station to update Resolution Server with its current IP address.</w:t>
      </w:r>
    </w:p>
    <w:p w14:paraId="2532C281" w14:textId="77777777" w:rsidR="00761AE7" w:rsidRDefault="00761AE7" w:rsidP="00CA3B4F">
      <w:pPr>
        <w:pStyle w:val="AppendixHeading4"/>
        <w:numPr>
          <w:ilvl w:val="3"/>
          <w:numId w:val="17"/>
        </w:numPr>
        <w:ind w:left="0"/>
      </w:pPr>
      <w:proofErr w:type="spellStart"/>
      <w:r>
        <w:t>HRHomeStationUpdate</w:t>
      </w:r>
      <w:proofErr w:type="spellEnd"/>
    </w:p>
    <w:p w14:paraId="1C52F301" w14:textId="77777777" w:rsidR="00761AE7" w:rsidRDefault="00761AE7" w:rsidP="00761AE7">
      <w:pPr>
        <w:pStyle w:val="Normal0"/>
      </w:pPr>
      <w:r>
        <w:t>This message is sent from a Base Station to the Resolution Server. It contains the station’s unique identifier and its current IP address.</w:t>
      </w:r>
    </w:p>
    <w:p w14:paraId="41BC6FAB" w14:textId="77777777" w:rsidR="00761AE7" w:rsidRDefault="00761AE7" w:rsidP="00761AE7">
      <w:pPr>
        <w:pStyle w:val="Normal0"/>
      </w:pPr>
    </w:p>
    <w:p w14:paraId="771DEE71" w14:textId="77777777" w:rsidR="00761AE7" w:rsidRDefault="00761AE7" w:rsidP="00761AE7">
      <w:pPr>
        <w:pStyle w:val="Normal0"/>
      </w:pPr>
      <w:r>
        <w:t>{“HRHomeStationUpdate</w:t>
      </w:r>
      <w:proofErr w:type="gramStart"/>
      <w:r>
        <w:t>”:</w:t>
      </w:r>
      <w:proofErr w:type="gramEnd"/>
      <w:r>
        <w:t>{“StationDID”:”(StationDID)”,”StationIP”:”(xxx.xxx.xxx.xxx)”}}</w:t>
      </w:r>
    </w:p>
    <w:p w14:paraId="4677BF4C" w14:textId="77777777" w:rsidR="00A42A34" w:rsidRDefault="00A42A34" w:rsidP="00CA3B4F">
      <w:pPr>
        <w:pStyle w:val="AppendixHeading3"/>
        <w:numPr>
          <w:ilvl w:val="2"/>
          <w:numId w:val="17"/>
        </w:numPr>
        <w:ind w:left="0"/>
      </w:pPr>
      <w:r>
        <w:t xml:space="preserve">Bidirectional </w:t>
      </w:r>
      <w:proofErr w:type="spellStart"/>
      <w:r>
        <w:t>iOS</w:t>
      </w:r>
      <w:proofErr w:type="spellEnd"/>
      <w:r>
        <w:t xml:space="preserve"> to Base Station Communication</w:t>
      </w:r>
    </w:p>
    <w:p w14:paraId="607915C6" w14:textId="77777777" w:rsidR="00335EF6" w:rsidRPr="00335EF6" w:rsidRDefault="00335EF6" w:rsidP="00335EF6">
      <w:pPr>
        <w:pStyle w:val="AppendixHeading3"/>
        <w:ind w:left="360" w:firstLine="0"/>
        <w:rPr>
          <w:rFonts w:asciiTheme="minorHAnsi" w:hAnsiTheme="minorHAnsi"/>
          <w:color w:val="auto"/>
          <w:sz w:val="22"/>
          <w:szCs w:val="22"/>
        </w:rPr>
      </w:pPr>
      <w:r>
        <w:rPr>
          <w:rFonts w:asciiTheme="minorHAnsi" w:hAnsiTheme="minorHAnsi"/>
          <w:b w:val="0"/>
          <w:color w:val="auto"/>
          <w:sz w:val="22"/>
          <w:szCs w:val="22"/>
        </w:rPr>
        <w:t>This communication protocol defines the messages that will allow the iPhone application to connect to a base station, get information about the devices connected to a base station, and send commands to those devices.</w:t>
      </w:r>
    </w:p>
    <w:p w14:paraId="33DE6C00" w14:textId="77777777" w:rsidR="00A42A34" w:rsidRDefault="00A42A34" w:rsidP="00CA3B4F">
      <w:pPr>
        <w:pStyle w:val="AppendixHeading4"/>
        <w:numPr>
          <w:ilvl w:val="3"/>
          <w:numId w:val="17"/>
        </w:numPr>
        <w:ind w:left="0"/>
      </w:pPr>
      <w:proofErr w:type="spellStart"/>
      <w:r>
        <w:t>HRLoginPassword</w:t>
      </w:r>
      <w:proofErr w:type="spellEnd"/>
    </w:p>
    <w:p w14:paraId="1A0D0F7A" w14:textId="77777777" w:rsidR="00A42A34" w:rsidRDefault="00A42A34"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to a base station to make an initial connection</w:t>
      </w:r>
      <w:r w:rsidR="00335EF6">
        <w:rPr>
          <w:rFonts w:asciiTheme="minorHAnsi" w:hAnsiTheme="minorHAnsi"/>
          <w:b w:val="0"/>
          <w:i w:val="0"/>
          <w:color w:val="auto"/>
          <w:sz w:val="22"/>
          <w:szCs w:val="22"/>
        </w:rPr>
        <w:t xml:space="preserve"> to the base station.</w:t>
      </w:r>
    </w:p>
    <w:p w14:paraId="0BCE8595"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HRLoginPassword</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“(password)”}</w:t>
      </w:r>
    </w:p>
    <w:p w14:paraId="525F8DF3" w14:textId="77777777" w:rsidR="00335EF6" w:rsidRDefault="00335EF6" w:rsidP="00CA3B4F">
      <w:pPr>
        <w:pStyle w:val="AppendixHeading4"/>
        <w:numPr>
          <w:ilvl w:val="3"/>
          <w:numId w:val="17"/>
        </w:numPr>
        <w:ind w:left="0"/>
      </w:pPr>
      <w:proofErr w:type="spellStart"/>
      <w:r>
        <w:t>HRLoginSuccess</w:t>
      </w:r>
      <w:proofErr w:type="spellEnd"/>
    </w:p>
    <w:p w14:paraId="5E7D1DAA" w14:textId="77777777" w:rsidR="00335EF6" w:rsidRDefault="00335EF6" w:rsidP="00A42A34">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 xml:space="preserve">This message is sent from base station to the </w:t>
      </w:r>
      <w:proofErr w:type="spellStart"/>
      <w:r>
        <w:rPr>
          <w:rFonts w:asciiTheme="minorHAnsi" w:hAnsiTheme="minorHAnsi"/>
          <w:b w:val="0"/>
          <w:i w:val="0"/>
          <w:color w:val="auto"/>
          <w:sz w:val="22"/>
          <w:szCs w:val="22"/>
        </w:rPr>
        <w:t>iOS</w:t>
      </w:r>
      <w:proofErr w:type="spellEnd"/>
      <w:r>
        <w:rPr>
          <w:rFonts w:asciiTheme="minorHAnsi" w:hAnsiTheme="minorHAnsi"/>
          <w:b w:val="0"/>
          <w:i w:val="0"/>
          <w:color w:val="auto"/>
          <w:sz w:val="22"/>
          <w:szCs w:val="22"/>
        </w:rPr>
        <w:t xml:space="preserve"> application in response to </w:t>
      </w:r>
      <w:proofErr w:type="gramStart"/>
      <w:r>
        <w:rPr>
          <w:rFonts w:asciiTheme="minorHAnsi" w:hAnsiTheme="minorHAnsi"/>
          <w:b w:val="0"/>
          <w:i w:val="0"/>
          <w:color w:val="auto"/>
          <w:sz w:val="22"/>
          <w:szCs w:val="22"/>
        </w:rPr>
        <w:t>an</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HRLoginPassword</w:t>
      </w:r>
      <w:proofErr w:type="spellEnd"/>
      <w:r>
        <w:rPr>
          <w:rFonts w:asciiTheme="minorHAnsi" w:hAnsiTheme="minorHAnsi"/>
          <w:b w:val="0"/>
          <w:i w:val="0"/>
          <w:color w:val="auto"/>
          <w:sz w:val="22"/>
          <w:szCs w:val="22"/>
        </w:rPr>
        <w:t xml:space="preserve"> request. It tells if the login was successful, the number of devices, and list of devices including their type, status, and serial number.</w:t>
      </w:r>
    </w:p>
    <w:p w14:paraId="08958E76" w14:textId="77777777" w:rsidR="00335EF6" w:rsidRPr="00A42A34" w:rsidRDefault="00335EF6" w:rsidP="00335EF6">
      <w:pPr>
        <w:pStyle w:val="AppendixHeading4"/>
        <w:ind w:left="360" w:firstLine="0"/>
        <w:rPr>
          <w:rFonts w:asciiTheme="minorHAnsi" w:hAnsiTheme="minorHAnsi"/>
          <w:b w:val="0"/>
          <w:i w:val="0"/>
          <w:color w:val="auto"/>
          <w:sz w:val="22"/>
          <w:szCs w:val="22"/>
        </w:rPr>
      </w:pPr>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HRLoginSuccess</w:t>
      </w:r>
      <w:proofErr w:type="spellEnd"/>
      <w:proofErr w:type="gramStart"/>
      <w:r>
        <w:rPr>
          <w:rFonts w:asciiTheme="minorHAnsi" w:hAnsiTheme="minorHAnsi"/>
          <w:b w:val="0"/>
          <w:i w:val="0"/>
          <w:color w:val="auto"/>
          <w:sz w:val="22"/>
          <w:szCs w:val="22"/>
        </w:rPr>
        <w:t>” :</w:t>
      </w:r>
      <w:proofErr w:type="gramEnd"/>
      <w:r>
        <w:rPr>
          <w:rFonts w:asciiTheme="minorHAnsi" w:hAnsiTheme="minorHAnsi"/>
          <w:b w:val="0"/>
          <w:i w:val="0"/>
          <w:color w:val="auto"/>
          <w:sz w:val="22"/>
          <w:szCs w:val="22"/>
        </w:rPr>
        <w:t xml:space="preserve"> (</w:t>
      </w:r>
      <w:proofErr w:type="spellStart"/>
      <w:r>
        <w:rPr>
          <w:rFonts w:asciiTheme="minorHAnsi" w:hAnsiTheme="minorHAnsi"/>
          <w:b w:val="0"/>
          <w:i w:val="0"/>
          <w:color w:val="auto"/>
          <w:sz w:val="22"/>
          <w:szCs w:val="22"/>
        </w:rPr>
        <w:t>true|false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HRDeviceCount</w:t>
      </w:r>
      <w:proofErr w:type="spellEnd"/>
      <w:r>
        <w:rPr>
          <w:rFonts w:asciiTheme="minorHAnsi" w:hAnsiTheme="minorHAnsi"/>
          <w:b w:val="0"/>
          <w:i w:val="0"/>
          <w:color w:val="auto"/>
          <w:sz w:val="22"/>
          <w:szCs w:val="22"/>
        </w:rPr>
        <w:t>” :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roofErr w:type="spellStart"/>
      <w:r>
        <w:rPr>
          <w:rFonts w:asciiTheme="minorHAnsi" w:hAnsiTheme="minorHAnsi"/>
          <w:b w:val="0"/>
          <w:i w:val="0"/>
          <w:color w:val="auto"/>
          <w:sz w:val="22"/>
          <w:szCs w:val="22"/>
        </w:rPr>
        <w:t>HRDeviceList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DeviceName</w:t>
      </w:r>
      <w:proofErr w:type="spellEnd"/>
      <w:r>
        <w:rPr>
          <w:rFonts w:asciiTheme="minorHAnsi" w:hAnsiTheme="minorHAnsi"/>
          <w:b w:val="0"/>
          <w:i w:val="0"/>
          <w:color w:val="auto"/>
          <w:sz w:val="22"/>
          <w:szCs w:val="22"/>
        </w:rPr>
        <w:t>”:”(name)”, “</w:t>
      </w:r>
      <w:proofErr w:type="spellStart"/>
      <w:r>
        <w:rPr>
          <w:rFonts w:asciiTheme="minorHAnsi" w:hAnsiTheme="minorHAnsi"/>
          <w:b w:val="0"/>
          <w:i w:val="0"/>
          <w:color w:val="auto"/>
          <w:sz w:val="22"/>
          <w:szCs w:val="22"/>
        </w:rPr>
        <w:t>DeviceSerial</w:t>
      </w:r>
      <w:proofErr w:type="spellEnd"/>
      <w:r>
        <w:rPr>
          <w:rFonts w:asciiTheme="minorHAnsi" w:hAnsiTheme="minorHAnsi"/>
          <w:b w:val="0"/>
          <w:i w:val="0"/>
          <w:color w:val="auto"/>
          <w:sz w:val="22"/>
          <w:szCs w:val="22"/>
        </w:rPr>
        <w:t>”:”(serial)”,”</w:t>
      </w:r>
      <w:proofErr w:type="spellStart"/>
      <w:r>
        <w:rPr>
          <w:rFonts w:asciiTheme="minorHAnsi" w:hAnsiTheme="minorHAnsi"/>
          <w:b w:val="0"/>
          <w:i w:val="0"/>
          <w:color w:val="auto"/>
          <w:sz w:val="22"/>
          <w:szCs w:val="22"/>
        </w:rPr>
        <w:t>DeviceType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ErrorCode</w:t>
      </w:r>
      <w:proofErr w:type="spellEnd"/>
      <w:r>
        <w:rPr>
          <w:rFonts w:asciiTheme="minorHAnsi" w:hAnsiTheme="minorHAnsi"/>
          <w:b w:val="0"/>
          <w:i w:val="0"/>
          <w:color w:val="auto"/>
          <w:sz w:val="22"/>
          <w:szCs w:val="22"/>
        </w:rPr>
        <w:t>”: (</w:t>
      </w:r>
      <w:proofErr w:type="spellStart"/>
      <w:r>
        <w:rPr>
          <w:rFonts w:asciiTheme="minorHAnsi" w:hAnsiTheme="minorHAnsi"/>
          <w:b w:val="0"/>
          <w:i w:val="0"/>
          <w:color w:val="auto"/>
          <w:sz w:val="22"/>
          <w:szCs w:val="22"/>
        </w:rPr>
        <w:t>int</w:t>
      </w:r>
      <w:proofErr w:type="spellEnd"/>
      <w:r>
        <w:rPr>
          <w:rFonts w:asciiTheme="minorHAnsi" w:hAnsiTheme="minorHAnsi"/>
          <w:b w:val="0"/>
          <w:i w:val="0"/>
          <w:color w:val="auto"/>
          <w:sz w:val="22"/>
          <w:szCs w:val="22"/>
        </w:rPr>
        <w:t>)},…]}</w:t>
      </w:r>
    </w:p>
    <w:p w14:paraId="55687A0E" w14:textId="77777777" w:rsidR="00335EF6" w:rsidRDefault="00335EF6" w:rsidP="00CA3B4F">
      <w:pPr>
        <w:pStyle w:val="AppendixHeading4"/>
        <w:numPr>
          <w:ilvl w:val="3"/>
          <w:numId w:val="17"/>
        </w:numPr>
        <w:ind w:left="0"/>
      </w:pPr>
      <w:proofErr w:type="spellStart"/>
      <w:r>
        <w:t>HRDeviceRequest</w:t>
      </w:r>
      <w:proofErr w:type="spellEnd"/>
    </w:p>
    <w:p w14:paraId="67B5CC33" w14:textId="77777777" w:rsidR="00335EF6" w:rsidRDefault="00335EF6" w:rsidP="00991067">
      <w:pPr>
        <w:pStyle w:val="Normal0"/>
        <w:ind w:left="360" w:firstLine="0"/>
      </w:pPr>
      <w:r>
        <w:t xml:space="preserve">This message is sent from the </w:t>
      </w:r>
      <w:proofErr w:type="spellStart"/>
      <w:r>
        <w:t>iOS</w:t>
      </w:r>
      <w:proofErr w:type="spellEnd"/>
      <w:r>
        <w:t xml:space="preserve"> application to the base station to send commands to devices and also from the base station to the </w:t>
      </w:r>
      <w:proofErr w:type="spellStart"/>
      <w:r>
        <w:t>iOS</w:t>
      </w:r>
      <w:proofErr w:type="spellEnd"/>
      <w:r>
        <w:t xml:space="preserve"> application to return data to the application. It is a general purpose message that will work with any device.</w:t>
      </w:r>
    </w:p>
    <w:p w14:paraId="0307C2BC" w14:textId="77777777" w:rsidR="00335EF6" w:rsidRDefault="00335EF6" w:rsidP="00335EF6">
      <w:pPr>
        <w:pStyle w:val="Normal0"/>
        <w:ind w:left="360" w:firstLine="0"/>
      </w:pPr>
      <w:r>
        <w:t>{“</w:t>
      </w:r>
      <w:proofErr w:type="spellStart"/>
      <w:r>
        <w:t>HRDeviceRequest</w:t>
      </w:r>
      <w:proofErr w:type="spellEnd"/>
      <w:r w:rsidR="002A1594">
        <w:t>”: {“</w:t>
      </w:r>
      <w:proofErr w:type="spellStart"/>
      <w:r w:rsidR="002A1594">
        <w:t>DeviceID</w:t>
      </w:r>
      <w:proofErr w:type="spellEnd"/>
      <w:r w:rsidR="002A1594">
        <w:t>”:”(</w:t>
      </w:r>
      <w:proofErr w:type="spellStart"/>
      <w:r w:rsidR="002A1594">
        <w:t>stringID</w:t>
      </w:r>
      <w:proofErr w:type="spellEnd"/>
      <w:r w:rsidR="002A1594">
        <w:t>”), ”Password”:”(string)”, ”Type”:”(</w:t>
      </w:r>
      <w:proofErr w:type="spellStart"/>
      <w:r w:rsidR="002A1594">
        <w:t>stringType</w:t>
      </w:r>
      <w:proofErr w:type="spellEnd"/>
      <w:r w:rsidR="002A1594">
        <w:t>)”, ”Data”:”(</w:t>
      </w:r>
      <w:proofErr w:type="spellStart"/>
      <w:r w:rsidR="002A1594">
        <w:t>stringData</w:t>
      </w:r>
      <w:proofErr w:type="spellEnd"/>
      <w:r w:rsidR="002A1594">
        <w:t>”),”Human Message”:”(</w:t>
      </w:r>
      <w:proofErr w:type="spellStart"/>
      <w:r w:rsidR="002A1594">
        <w:t>stringHumanReadableText</w:t>
      </w:r>
      <w:proofErr w:type="spellEnd"/>
      <w:r w:rsidR="002A1594">
        <w:t>)”}}</w:t>
      </w:r>
    </w:p>
    <w:p w14:paraId="67D7BABD" w14:textId="77777777" w:rsidR="00761AE7" w:rsidRDefault="00761AE7" w:rsidP="00ED08FA">
      <w:pPr>
        <w:pStyle w:val="AppendixHeading1"/>
        <w:numPr>
          <w:ilvl w:val="0"/>
          <w:numId w:val="17"/>
        </w:numPr>
      </w:pPr>
      <w:r>
        <w:t>Progress | Sprint Reports</w:t>
      </w:r>
    </w:p>
    <w:p w14:paraId="1F55E0D8" w14:textId="77777777" w:rsidR="00761AE7" w:rsidRDefault="00761AE7" w:rsidP="00761AE7">
      <w:pPr>
        <w:pStyle w:val="Normal0"/>
      </w:pPr>
      <w:r>
        <w:lastRenderedPageBreak/>
        <w:t>This section will contain a complete list of all of the period progress and/or sprint reports which are deliverables for the phases and versions of the system.</w:t>
      </w:r>
    </w:p>
    <w:p w14:paraId="6A2E0BBD" w14:textId="77777777" w:rsidR="00761AE7" w:rsidRDefault="00761AE7" w:rsidP="00ED08FA">
      <w:pPr>
        <w:pStyle w:val="AppendixHeading2"/>
        <w:numPr>
          <w:ilvl w:val="1"/>
          <w:numId w:val="17"/>
        </w:numPr>
        <w:ind w:left="0"/>
      </w:pPr>
      <w:r>
        <w:t>Sprint 1 Progress Report</w:t>
      </w:r>
    </w:p>
    <w:p w14:paraId="15D9E060"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Sprint Report 1</w:t>
      </w:r>
    </w:p>
    <w:p w14:paraId="7733808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Team Name: Remote House</w:t>
      </w:r>
    </w:p>
    <w:p w14:paraId="4AA9C58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Team Members: James </w:t>
      </w:r>
      <w:proofErr w:type="spellStart"/>
      <w:r w:rsidRPr="00ED08FA">
        <w:rPr>
          <w:rFonts w:asciiTheme="minorHAnsi" w:hAnsiTheme="minorHAnsi" w:cs="TimesNewRomanPSMT"/>
          <w:color w:val="auto"/>
          <w:sz w:val="22"/>
          <w:szCs w:val="22"/>
          <w:shd w:val="clear" w:color="auto" w:fill="auto"/>
        </w:rPr>
        <w:t>Wiegand</w:t>
      </w:r>
      <w:proofErr w:type="spellEnd"/>
      <w:r w:rsidRPr="00ED08FA">
        <w:rPr>
          <w:rFonts w:asciiTheme="minorHAnsi" w:hAnsiTheme="minorHAnsi" w:cs="TimesNewRomanPSMT"/>
          <w:color w:val="auto"/>
          <w:sz w:val="22"/>
          <w:szCs w:val="22"/>
          <w:shd w:val="clear" w:color="auto" w:fill="auto"/>
        </w:rPr>
        <w:t xml:space="preserve">, </w:t>
      </w:r>
      <w:proofErr w:type="spellStart"/>
      <w:r w:rsidRPr="00ED08FA">
        <w:rPr>
          <w:rFonts w:asciiTheme="minorHAnsi" w:hAnsiTheme="minorHAnsi" w:cs="TimesNewRomanPSMT"/>
          <w:color w:val="auto"/>
          <w:sz w:val="22"/>
          <w:szCs w:val="22"/>
          <w:shd w:val="clear" w:color="auto" w:fill="auto"/>
        </w:rPr>
        <w:t>Christoper</w:t>
      </w:r>
      <w:proofErr w:type="spellEnd"/>
      <w:r w:rsidRPr="00ED08FA">
        <w:rPr>
          <w:rFonts w:asciiTheme="minorHAnsi" w:hAnsiTheme="minorHAnsi" w:cs="TimesNewRomanPSMT"/>
          <w:color w:val="auto"/>
          <w:sz w:val="22"/>
          <w:szCs w:val="22"/>
          <w:shd w:val="clear" w:color="auto" w:fill="auto"/>
        </w:rPr>
        <w:t xml:space="preserve"> Jensen, Joshua </w:t>
      </w:r>
      <w:proofErr w:type="spellStart"/>
      <w:r w:rsidRPr="00ED08FA">
        <w:rPr>
          <w:rFonts w:asciiTheme="minorHAnsi" w:hAnsiTheme="minorHAnsi" w:cs="TimesNewRomanPSMT"/>
          <w:color w:val="auto"/>
          <w:sz w:val="22"/>
          <w:szCs w:val="22"/>
          <w:shd w:val="clear" w:color="auto" w:fill="auto"/>
        </w:rPr>
        <w:t>Kinkade</w:t>
      </w:r>
      <w:proofErr w:type="spellEnd"/>
      <w:r w:rsidRPr="00ED08FA">
        <w:rPr>
          <w:rFonts w:asciiTheme="minorHAnsi" w:hAnsiTheme="minorHAnsi" w:cs="TimesNewRomanPSMT"/>
          <w:color w:val="auto"/>
          <w:sz w:val="22"/>
          <w:szCs w:val="22"/>
          <w:shd w:val="clear" w:color="auto" w:fill="auto"/>
        </w:rPr>
        <w:t>, Brian Vogel</w:t>
      </w:r>
    </w:p>
    <w:p w14:paraId="4988559E"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Sponsor: L-3 Communications</w:t>
      </w:r>
    </w:p>
    <w:p w14:paraId="54ADDDB7"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Description: L-3 Communications is a company that develops, command and control,</w:t>
      </w:r>
    </w:p>
    <w:p w14:paraId="17DBAA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avionics</w:t>
      </w:r>
      <w:proofErr w:type="gramEnd"/>
      <w:r w:rsidRPr="00ED08FA">
        <w:rPr>
          <w:rFonts w:asciiTheme="minorHAnsi" w:hAnsiTheme="minorHAnsi" w:cs="TimesNewRomanPSMT"/>
          <w:color w:val="auto"/>
          <w:sz w:val="22"/>
          <w:szCs w:val="22"/>
          <w:shd w:val="clear" w:color="auto" w:fill="auto"/>
        </w:rPr>
        <w:t>, and communications technology for commercial and government customers.</w:t>
      </w:r>
    </w:p>
    <w:p w14:paraId="05DDD18F"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Goal: The goal of this project is to allow people to control devices in their house</w:t>
      </w:r>
    </w:p>
    <w:p w14:paraId="6F6772C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roofErr w:type="gramStart"/>
      <w:r w:rsidRPr="00ED08FA">
        <w:rPr>
          <w:rFonts w:asciiTheme="minorHAnsi" w:hAnsiTheme="minorHAnsi" w:cs="TimesNewRomanPSMT"/>
          <w:color w:val="auto"/>
          <w:sz w:val="22"/>
          <w:szCs w:val="22"/>
          <w:shd w:val="clear" w:color="auto" w:fill="auto"/>
        </w:rPr>
        <w:t>using</w:t>
      </w:r>
      <w:proofErr w:type="gramEnd"/>
      <w:r w:rsidRPr="00ED08FA">
        <w:rPr>
          <w:rFonts w:asciiTheme="minorHAnsi" w:hAnsiTheme="minorHAnsi" w:cs="TimesNewRomanPSMT"/>
          <w:color w:val="auto"/>
          <w:sz w:val="22"/>
          <w:szCs w:val="22"/>
          <w:shd w:val="clear" w:color="auto" w:fill="auto"/>
        </w:rPr>
        <w:t xml:space="preserve"> an application on their smart phone.</w:t>
      </w:r>
    </w:p>
    <w:p w14:paraId="76EE41C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35318BD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Needs:</w:t>
      </w:r>
    </w:p>
    <w:p w14:paraId="2913FE2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An application to send commands to devices remotely</w:t>
      </w:r>
    </w:p>
    <w:p w14:paraId="54402A6C"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physically control devices</w:t>
      </w:r>
    </w:p>
    <w:p w14:paraId="3E9F2F1A"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A way to connect the two things listed above</w:t>
      </w:r>
    </w:p>
    <w:p w14:paraId="1724A95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Overview: We are creating a system that allows users to control devices in their house, such as a garage door opener, from an application on their iPhone. Our system will have a gateway in the house that coordinates communication to and from the app with the numerous devices in the house. The devices will be connected to the gateway using Bluetooth wireless communication. We will use a centralized dynamic domain name server to allow users to connect their app with the specific gateway in their house. Our software is designed to allow new types of devices to be easily included in the system.</w:t>
      </w:r>
    </w:p>
    <w:p w14:paraId="724F026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131DF9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Environment:</w:t>
      </w:r>
    </w:p>
    <w:p w14:paraId="4641A803"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Mobile Application: We are developing our mobile application for </w:t>
      </w:r>
      <w:proofErr w:type="spellStart"/>
      <w:r w:rsidRPr="00ED08FA">
        <w:rPr>
          <w:rFonts w:asciiTheme="minorHAnsi" w:hAnsiTheme="minorHAnsi" w:cs="TimesNewRomanPSMT"/>
          <w:color w:val="auto"/>
          <w:sz w:val="22"/>
          <w:szCs w:val="22"/>
          <w:shd w:val="clear" w:color="auto" w:fill="auto"/>
        </w:rPr>
        <w:t>iOS</w:t>
      </w:r>
      <w:proofErr w:type="spellEnd"/>
      <w:r w:rsidRPr="00ED08FA">
        <w:rPr>
          <w:rFonts w:asciiTheme="minorHAnsi" w:hAnsiTheme="minorHAnsi" w:cs="TimesNewRomanPSMT"/>
          <w:color w:val="auto"/>
          <w:sz w:val="22"/>
          <w:szCs w:val="22"/>
          <w:shd w:val="clear" w:color="auto" w:fill="auto"/>
        </w:rPr>
        <w:t>, primarily targeting iPhones. We may also create and Android application if we have time.</w:t>
      </w:r>
    </w:p>
    <w:p w14:paraId="4F7D1249"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Gateway: Our gateway will be a small Intel based Linux server.</w:t>
      </w:r>
    </w:p>
    <w:p w14:paraId="551CF9A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Device Controllers: The controller for each device will be an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board with a Bluetooth shield to communicate with the gateway.</w:t>
      </w:r>
    </w:p>
    <w:p w14:paraId="5F4AE39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DNS server: The DNS server will store the IP addresses of every gateway, so the app can communicate directly with the gateway.</w:t>
      </w:r>
    </w:p>
    <w:p w14:paraId="32DC149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23D76D8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Project Deliverables:</w:t>
      </w:r>
    </w:p>
    <w:p w14:paraId="1C5C39FD"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gramStart"/>
      <w:r w:rsidRPr="00ED08FA">
        <w:rPr>
          <w:rFonts w:asciiTheme="minorHAnsi" w:hAnsiTheme="minorHAnsi" w:cs="TimesNewRomanPSMT"/>
          <w:color w:val="auto"/>
          <w:sz w:val="22"/>
          <w:szCs w:val="22"/>
          <w:shd w:val="clear" w:color="auto" w:fill="auto"/>
        </w:rPr>
        <w:t>iPhone</w:t>
      </w:r>
      <w:proofErr w:type="gramEnd"/>
      <w:r w:rsidRPr="00ED08FA">
        <w:rPr>
          <w:rFonts w:asciiTheme="minorHAnsi" w:hAnsiTheme="minorHAnsi" w:cs="TimesNewRomanPSMT"/>
          <w:color w:val="auto"/>
          <w:sz w:val="22"/>
          <w:szCs w:val="22"/>
          <w:shd w:val="clear" w:color="auto" w:fill="auto"/>
        </w:rPr>
        <w:t xml:space="preserve"> application</w:t>
      </w:r>
    </w:p>
    <w:p w14:paraId="2B921C1B"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Gateway software</w:t>
      </w:r>
    </w:p>
    <w:p w14:paraId="38A697B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DNS software</w:t>
      </w:r>
    </w:p>
    <w:p w14:paraId="2D67FB5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Prototype </w:t>
      </w:r>
      <w:proofErr w:type="spellStart"/>
      <w:r w:rsidRPr="00ED08FA">
        <w:rPr>
          <w:rFonts w:asciiTheme="minorHAnsi" w:hAnsiTheme="minorHAnsi" w:cs="TimesNewRomanPSMT"/>
          <w:color w:val="auto"/>
          <w:sz w:val="22"/>
          <w:szCs w:val="22"/>
          <w:shd w:val="clear" w:color="auto" w:fill="auto"/>
        </w:rPr>
        <w:t>Arduino</w:t>
      </w:r>
      <w:proofErr w:type="spellEnd"/>
      <w:r w:rsidRPr="00ED08FA">
        <w:rPr>
          <w:rFonts w:asciiTheme="minorHAnsi" w:hAnsiTheme="minorHAnsi" w:cs="TimesNewRomanPSMT"/>
          <w:color w:val="auto"/>
          <w:sz w:val="22"/>
          <w:szCs w:val="22"/>
          <w:shd w:val="clear" w:color="auto" w:fill="auto"/>
        </w:rPr>
        <w:t xml:space="preserve"> control board</w:t>
      </w:r>
    </w:p>
    <w:p w14:paraId="1DD16DE1"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Documentation</w:t>
      </w:r>
    </w:p>
    <w:p w14:paraId="53C00AE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p>
    <w:p w14:paraId="07DB6DD8"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Backlog:</w:t>
      </w:r>
    </w:p>
    <w:p w14:paraId="4662365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Server Configuration</w:t>
      </w:r>
    </w:p>
    <w:p w14:paraId="5EEBCE0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Register Device</w:t>
      </w:r>
    </w:p>
    <w:p w14:paraId="51B841A2"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Communications Protocol</w:t>
      </w:r>
    </w:p>
    <w:p w14:paraId="4A4229B6"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Main View</w:t>
      </w:r>
    </w:p>
    <w:p w14:paraId="4F2E5FD4" w14:textId="77777777" w:rsidR="00ED08FA" w:rsidRP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Status View</w:t>
      </w:r>
    </w:p>
    <w:p w14:paraId="52EC335C"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lastRenderedPageBreak/>
        <w:t xml:space="preserve">• </w:t>
      </w:r>
      <w:proofErr w:type="spellStart"/>
      <w:proofErr w:type="gramStart"/>
      <w:r w:rsidRPr="00ED08FA">
        <w:rPr>
          <w:rFonts w:asciiTheme="minorHAnsi" w:hAnsiTheme="minorHAnsi" w:cs="TimesNewRomanPSMT"/>
          <w:color w:val="auto"/>
          <w:sz w:val="22"/>
          <w:szCs w:val="22"/>
          <w:shd w:val="clear" w:color="auto" w:fill="auto"/>
        </w:rPr>
        <w:t>iOS</w:t>
      </w:r>
      <w:proofErr w:type="spellEnd"/>
      <w:proofErr w:type="gramEnd"/>
      <w:r w:rsidRPr="00ED08FA">
        <w:rPr>
          <w:rFonts w:asciiTheme="minorHAnsi" w:hAnsiTheme="minorHAnsi" w:cs="TimesNewRomanPSMT"/>
          <w:color w:val="auto"/>
          <w:sz w:val="22"/>
          <w:szCs w:val="22"/>
          <w:shd w:val="clear" w:color="auto" w:fill="auto"/>
        </w:rPr>
        <w:t xml:space="preserve"> Garage Door opener Controller View</w:t>
      </w:r>
    </w:p>
    <w:p w14:paraId="4B468EC5" w14:textId="77777777" w:rsidR="00ED08FA" w:rsidRDefault="00ED08FA" w:rsidP="00ED08FA">
      <w:pPr>
        <w:autoSpaceDE w:val="0"/>
        <w:autoSpaceDN w:val="0"/>
        <w:adjustRightInd w:val="0"/>
        <w:rPr>
          <w:rFonts w:asciiTheme="minorHAnsi" w:hAnsiTheme="minorHAnsi" w:cs="TimesNewRomanPSMT"/>
          <w:color w:val="auto"/>
          <w:sz w:val="22"/>
          <w:szCs w:val="22"/>
          <w:shd w:val="clear" w:color="auto" w:fill="auto"/>
        </w:rPr>
      </w:pPr>
      <w:r w:rsidRPr="00ED08FA">
        <w:rPr>
          <w:rFonts w:asciiTheme="minorHAnsi" w:hAnsiTheme="minorHAnsi" w:cs="TimesNewRomanPSMT"/>
          <w:color w:val="auto"/>
          <w:sz w:val="22"/>
          <w:szCs w:val="22"/>
          <w:shd w:val="clear" w:color="auto" w:fill="auto"/>
        </w:rPr>
        <w:t xml:space="preserve">• </w:t>
      </w:r>
      <w:r>
        <w:rPr>
          <w:rFonts w:asciiTheme="minorHAnsi" w:hAnsiTheme="minorHAnsi" w:cs="TimesNewRomanPSMT"/>
          <w:color w:val="auto"/>
          <w:sz w:val="22"/>
          <w:szCs w:val="22"/>
          <w:shd w:val="clear" w:color="auto" w:fill="auto"/>
        </w:rPr>
        <w:t>Garage Door opener</w:t>
      </w:r>
    </w:p>
    <w:p w14:paraId="12634443" w14:textId="77777777" w:rsidR="00ED08FA" w:rsidRPr="00ED08FA" w:rsidRDefault="00ED08FA" w:rsidP="00ED08FA">
      <w:pPr>
        <w:autoSpaceDE w:val="0"/>
        <w:autoSpaceDN w:val="0"/>
        <w:adjustRightInd w:val="0"/>
        <w:rPr>
          <w:rFonts w:asciiTheme="minorHAnsi" w:hAnsiTheme="minorHAnsi" w:cs="TimesNewRomanPSMT"/>
          <w:color w:val="auto"/>
          <w:szCs w:val="22"/>
          <w:shd w:val="clear" w:color="auto" w:fill="auto"/>
        </w:rPr>
      </w:pPr>
    </w:p>
    <w:p w14:paraId="5BAA6CE2" w14:textId="77777777" w:rsidR="00761AE7" w:rsidRDefault="00761AE7" w:rsidP="00ED08FA">
      <w:pPr>
        <w:pStyle w:val="AppendixHeading2"/>
        <w:numPr>
          <w:ilvl w:val="1"/>
          <w:numId w:val="17"/>
        </w:numPr>
        <w:ind w:left="0"/>
      </w:pPr>
      <w:r>
        <w:t>Sprint 2 Progress Report</w:t>
      </w:r>
    </w:p>
    <w:p w14:paraId="47A51549" w14:textId="77777777" w:rsidR="00ED08FA" w:rsidRPr="00ED08FA" w:rsidRDefault="00ED08FA" w:rsidP="00ED08FA">
      <w:pPr>
        <w:autoSpaceDE w:val="0"/>
        <w:autoSpaceDN w:val="0"/>
        <w:adjustRightInd w:val="0"/>
        <w:rPr>
          <w:rFonts w:asciiTheme="minorHAnsi" w:hAnsiTheme="minorHAnsi" w:cs="CMR17"/>
          <w:color w:val="auto"/>
          <w:sz w:val="22"/>
          <w:szCs w:val="22"/>
          <w:shd w:val="clear" w:color="auto" w:fill="auto"/>
        </w:rPr>
      </w:pPr>
      <w:r w:rsidRPr="00ED08FA">
        <w:rPr>
          <w:rFonts w:asciiTheme="minorHAnsi" w:hAnsiTheme="minorHAnsi" w:cs="CMR17"/>
          <w:color w:val="auto"/>
          <w:sz w:val="22"/>
          <w:szCs w:val="22"/>
          <w:shd w:val="clear" w:color="auto" w:fill="auto"/>
        </w:rPr>
        <w:t>Sprint Report 2</w:t>
      </w:r>
    </w:p>
    <w:p w14:paraId="29E0C509"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 xml:space="preserve">Christopher Jensen James </w:t>
      </w:r>
      <w:proofErr w:type="spellStart"/>
      <w:r w:rsidRPr="00ED08FA">
        <w:rPr>
          <w:rFonts w:asciiTheme="minorHAnsi" w:hAnsiTheme="minorHAnsi" w:cs="CMR12"/>
          <w:color w:val="auto"/>
          <w:sz w:val="22"/>
          <w:szCs w:val="22"/>
          <w:shd w:val="clear" w:color="auto" w:fill="auto"/>
        </w:rPr>
        <w:t>Wiegand</w:t>
      </w:r>
      <w:proofErr w:type="spellEnd"/>
      <w:r w:rsidRPr="00ED08FA">
        <w:rPr>
          <w:rFonts w:asciiTheme="minorHAnsi" w:hAnsiTheme="minorHAnsi" w:cs="CMR12"/>
          <w:color w:val="auto"/>
          <w:sz w:val="22"/>
          <w:szCs w:val="22"/>
          <w:shd w:val="clear" w:color="auto" w:fill="auto"/>
        </w:rPr>
        <w:t xml:space="preserve"> Joshua </w:t>
      </w:r>
      <w:proofErr w:type="spellStart"/>
      <w:r w:rsidRPr="00ED08FA">
        <w:rPr>
          <w:rFonts w:asciiTheme="minorHAnsi" w:hAnsiTheme="minorHAnsi" w:cs="CMR12"/>
          <w:color w:val="auto"/>
          <w:sz w:val="22"/>
          <w:szCs w:val="22"/>
          <w:shd w:val="clear" w:color="auto" w:fill="auto"/>
        </w:rPr>
        <w:t>Kinkade</w:t>
      </w:r>
      <w:proofErr w:type="spellEnd"/>
    </w:p>
    <w:p w14:paraId="71401CE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Brian Vogel</w:t>
      </w:r>
    </w:p>
    <w:p w14:paraId="57104C87" w14:textId="77777777" w:rsidR="00ED08FA" w:rsidRDefault="00ED08FA" w:rsidP="00ED08FA">
      <w:pPr>
        <w:autoSpaceDE w:val="0"/>
        <w:autoSpaceDN w:val="0"/>
        <w:adjustRightInd w:val="0"/>
        <w:rPr>
          <w:rFonts w:asciiTheme="minorHAnsi" w:hAnsiTheme="minorHAnsi" w:cs="CMR12"/>
          <w:color w:val="auto"/>
          <w:sz w:val="22"/>
          <w:szCs w:val="22"/>
          <w:shd w:val="clear" w:color="auto" w:fill="auto"/>
        </w:rPr>
      </w:pPr>
      <w:r w:rsidRPr="00ED08FA">
        <w:rPr>
          <w:rFonts w:asciiTheme="minorHAnsi" w:hAnsiTheme="minorHAnsi" w:cs="CMR12"/>
          <w:color w:val="auto"/>
          <w:sz w:val="22"/>
          <w:szCs w:val="22"/>
          <w:shd w:val="clear" w:color="auto" w:fill="auto"/>
        </w:rPr>
        <w:t>November 9, 2012</w:t>
      </w:r>
    </w:p>
    <w:p w14:paraId="698AD402" w14:textId="77777777" w:rsidR="00ED08FA" w:rsidRPr="00ED08FA" w:rsidRDefault="00ED08FA" w:rsidP="00ED08FA">
      <w:pPr>
        <w:autoSpaceDE w:val="0"/>
        <w:autoSpaceDN w:val="0"/>
        <w:adjustRightInd w:val="0"/>
        <w:rPr>
          <w:rFonts w:asciiTheme="minorHAnsi" w:hAnsiTheme="minorHAnsi" w:cs="CMR12"/>
          <w:color w:val="auto"/>
          <w:sz w:val="22"/>
          <w:szCs w:val="22"/>
          <w:shd w:val="clear" w:color="auto" w:fill="auto"/>
        </w:rPr>
      </w:pPr>
    </w:p>
    <w:p w14:paraId="7EACE024"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1</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Hardware</w:t>
      </w:r>
    </w:p>
    <w:p w14:paraId="70F9114E"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All hardware components except for the Bluetooth Shield have been acquired</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garage door. An additional </w:t>
      </w:r>
      <w:proofErr w:type="spellStart"/>
      <w:r w:rsidRPr="00ED08FA">
        <w:rPr>
          <w:rFonts w:asciiTheme="minorHAnsi" w:hAnsiTheme="minorHAnsi" w:cs="CMR10"/>
          <w:color w:val="auto"/>
          <w:sz w:val="22"/>
          <w:szCs w:val="22"/>
          <w:shd w:val="clear" w:color="auto" w:fill="auto"/>
        </w:rPr>
        <w:t>Arduino</w:t>
      </w:r>
      <w:proofErr w:type="spellEnd"/>
      <w:r w:rsidRPr="00ED08FA">
        <w:rPr>
          <w:rFonts w:asciiTheme="minorHAnsi" w:hAnsiTheme="minorHAnsi" w:cs="CMR10"/>
          <w:color w:val="auto"/>
          <w:sz w:val="22"/>
          <w:szCs w:val="22"/>
          <w:shd w:val="clear" w:color="auto" w:fill="auto"/>
        </w:rPr>
        <w:t xml:space="preserve"> will be necessary for the sprinkler</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system, but one o</w:t>
      </w:r>
      <w:r>
        <w:rPr>
          <w:rFonts w:asciiTheme="minorHAnsi" w:hAnsiTheme="minorHAnsi" w:cs="CMR10"/>
          <w:color w:val="auto"/>
          <w:sz w:val="22"/>
          <w:szCs w:val="22"/>
          <w:shd w:val="clear" w:color="auto" w:fill="auto"/>
        </w:rPr>
        <w:t>f the requisite valves has been purchased. Wiring will com</w:t>
      </w:r>
      <w:r w:rsidRPr="00ED08FA">
        <w:rPr>
          <w:rFonts w:asciiTheme="minorHAnsi" w:hAnsiTheme="minorHAnsi" w:cs="CMR10"/>
          <w:color w:val="auto"/>
          <w:sz w:val="22"/>
          <w:szCs w:val="22"/>
          <w:shd w:val="clear" w:color="auto" w:fill="auto"/>
        </w:rPr>
        <w:t xml:space="preserve">mence and a working opener over Serial communication should be ready by </w:t>
      </w:r>
      <w:proofErr w:type="spellStart"/>
      <w:r w:rsidRPr="00ED08FA">
        <w:rPr>
          <w:rFonts w:asciiTheme="minorHAnsi" w:hAnsiTheme="minorHAnsi" w:cs="CMR10"/>
          <w:color w:val="auto"/>
          <w:sz w:val="22"/>
          <w:szCs w:val="22"/>
          <w:shd w:val="clear" w:color="auto" w:fill="auto"/>
        </w:rPr>
        <w:t>theend</w:t>
      </w:r>
      <w:proofErr w:type="spellEnd"/>
      <w:r w:rsidRPr="00ED08FA">
        <w:rPr>
          <w:rFonts w:asciiTheme="minorHAnsi" w:hAnsiTheme="minorHAnsi" w:cs="CMR10"/>
          <w:color w:val="auto"/>
          <w:sz w:val="22"/>
          <w:szCs w:val="22"/>
          <w:shd w:val="clear" w:color="auto" w:fill="auto"/>
        </w:rPr>
        <w:t xml:space="preserve"> of next sprint.</w:t>
      </w:r>
    </w:p>
    <w:p w14:paraId="378E5B28"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2</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w:t>
      </w:r>
      <w:proofErr w:type="spellStart"/>
      <w:proofErr w:type="gramStart"/>
      <w:r w:rsidRPr="00ED08FA">
        <w:rPr>
          <w:rFonts w:asciiTheme="minorHAnsi" w:hAnsiTheme="minorHAnsi" w:cs="CMBX12"/>
          <w:color w:val="auto"/>
          <w:sz w:val="22"/>
          <w:szCs w:val="22"/>
          <w:shd w:val="clear" w:color="auto" w:fill="auto"/>
        </w:rPr>
        <w:t>iOS</w:t>
      </w:r>
      <w:proofErr w:type="spellEnd"/>
      <w:proofErr w:type="gramEnd"/>
      <w:r w:rsidRPr="00ED08FA">
        <w:rPr>
          <w:rFonts w:asciiTheme="minorHAnsi" w:hAnsiTheme="minorHAnsi" w:cs="CMBX12"/>
          <w:color w:val="auto"/>
          <w:sz w:val="22"/>
          <w:szCs w:val="22"/>
          <w:shd w:val="clear" w:color="auto" w:fill="auto"/>
        </w:rPr>
        <w:t xml:space="preserve"> Interface</w:t>
      </w:r>
    </w:p>
    <w:p w14:paraId="13C05ED9"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A rudimentary prototype for the opener app has been completed. The app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be updated when more information on server-phone communications is available</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for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developer to work with.</w:t>
      </w:r>
    </w:p>
    <w:p w14:paraId="47587451" w14:textId="77777777" w:rsidR="00ED08FA" w:rsidRPr="00ED08FA" w:rsidRDefault="00ED08FA" w:rsidP="00ED08FA">
      <w:pPr>
        <w:autoSpaceDE w:val="0"/>
        <w:autoSpaceDN w:val="0"/>
        <w:adjustRightInd w:val="0"/>
        <w:rPr>
          <w:rFonts w:asciiTheme="minorHAnsi" w:hAnsiTheme="minorHAnsi" w:cs="CMBX12"/>
          <w:color w:val="auto"/>
          <w:sz w:val="22"/>
          <w:szCs w:val="22"/>
          <w:shd w:val="clear" w:color="auto" w:fill="auto"/>
        </w:rPr>
      </w:pPr>
      <w:r w:rsidRPr="00ED08FA">
        <w:rPr>
          <w:rFonts w:asciiTheme="minorHAnsi" w:hAnsiTheme="minorHAnsi" w:cs="CMBX12"/>
          <w:color w:val="auto"/>
          <w:sz w:val="22"/>
          <w:szCs w:val="22"/>
          <w:shd w:val="clear" w:color="auto" w:fill="auto"/>
        </w:rPr>
        <w:t>3</w:t>
      </w:r>
      <w:r>
        <w:rPr>
          <w:rFonts w:asciiTheme="minorHAnsi" w:hAnsiTheme="minorHAnsi" w:cs="CMBX12"/>
          <w:color w:val="auto"/>
          <w:sz w:val="22"/>
          <w:szCs w:val="22"/>
          <w:shd w:val="clear" w:color="auto" w:fill="auto"/>
        </w:rPr>
        <w:t>.</w:t>
      </w:r>
      <w:r w:rsidRPr="00ED08FA">
        <w:rPr>
          <w:rFonts w:asciiTheme="minorHAnsi" w:hAnsiTheme="minorHAnsi" w:cs="CMBX12"/>
          <w:color w:val="auto"/>
          <w:sz w:val="22"/>
          <w:szCs w:val="22"/>
          <w:shd w:val="clear" w:color="auto" w:fill="auto"/>
        </w:rPr>
        <w:t xml:space="preserve"> Gateway/Server</w:t>
      </w:r>
    </w:p>
    <w:p w14:paraId="16468C12" w14:textId="77777777" w:rsidR="00ED08FA" w:rsidRPr="00ED08FA" w:rsidRDefault="00ED08FA" w:rsidP="00ED08FA">
      <w:pPr>
        <w:autoSpaceDE w:val="0"/>
        <w:autoSpaceDN w:val="0"/>
        <w:adjustRightInd w:val="0"/>
        <w:rPr>
          <w:rFonts w:asciiTheme="minorHAnsi" w:hAnsiTheme="minorHAnsi" w:cs="CMR10"/>
          <w:color w:val="auto"/>
          <w:sz w:val="22"/>
          <w:szCs w:val="22"/>
          <w:shd w:val="clear" w:color="auto" w:fill="auto"/>
        </w:rPr>
      </w:pPr>
      <w:r w:rsidRPr="00ED08FA">
        <w:rPr>
          <w:rFonts w:asciiTheme="minorHAnsi" w:hAnsiTheme="minorHAnsi" w:cs="CMR10"/>
          <w:color w:val="auto"/>
          <w:sz w:val="22"/>
          <w:szCs w:val="22"/>
          <w:shd w:val="clear" w:color="auto" w:fill="auto"/>
        </w:rPr>
        <w:t>No progress has been made on the Gateway or Server interface for this sprint,</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in favor of getting the </w:t>
      </w:r>
      <w:proofErr w:type="spellStart"/>
      <w:r w:rsidRPr="00ED08FA">
        <w:rPr>
          <w:rFonts w:asciiTheme="minorHAnsi" w:hAnsiTheme="minorHAnsi" w:cs="CMR10"/>
          <w:color w:val="auto"/>
          <w:sz w:val="22"/>
          <w:szCs w:val="22"/>
          <w:shd w:val="clear" w:color="auto" w:fill="auto"/>
        </w:rPr>
        <w:t>iOS</w:t>
      </w:r>
      <w:proofErr w:type="spellEnd"/>
      <w:r w:rsidRPr="00ED08FA">
        <w:rPr>
          <w:rFonts w:asciiTheme="minorHAnsi" w:hAnsiTheme="minorHAnsi" w:cs="CMR10"/>
          <w:color w:val="auto"/>
          <w:sz w:val="22"/>
          <w:szCs w:val="22"/>
          <w:shd w:val="clear" w:color="auto" w:fill="auto"/>
        </w:rPr>
        <w:t xml:space="preserve"> and hardware applications resolved. Gateway will</w:t>
      </w:r>
      <w:r>
        <w:rPr>
          <w:rFonts w:asciiTheme="minorHAnsi" w:hAnsiTheme="minorHAnsi" w:cs="CMR10"/>
          <w:color w:val="auto"/>
          <w:sz w:val="22"/>
          <w:szCs w:val="22"/>
          <w:shd w:val="clear" w:color="auto" w:fill="auto"/>
        </w:rPr>
        <w:t xml:space="preserve"> </w:t>
      </w:r>
      <w:r w:rsidRPr="00ED08FA">
        <w:rPr>
          <w:rFonts w:asciiTheme="minorHAnsi" w:hAnsiTheme="minorHAnsi" w:cs="CMR10"/>
          <w:color w:val="auto"/>
          <w:sz w:val="22"/>
          <w:szCs w:val="22"/>
          <w:shd w:val="clear" w:color="auto" w:fill="auto"/>
        </w:rPr>
        <w:t xml:space="preserve">not likely see further </w:t>
      </w:r>
      <w:r>
        <w:rPr>
          <w:rFonts w:asciiTheme="minorHAnsi" w:hAnsiTheme="minorHAnsi" w:cs="CMR10"/>
          <w:color w:val="auto"/>
          <w:sz w:val="22"/>
          <w:szCs w:val="22"/>
          <w:shd w:val="clear" w:color="auto" w:fill="auto"/>
        </w:rPr>
        <w:t>development until after initial hardware and full commu</w:t>
      </w:r>
      <w:r w:rsidRPr="00ED08FA">
        <w:rPr>
          <w:rFonts w:asciiTheme="minorHAnsi" w:hAnsiTheme="minorHAnsi" w:cs="CMR10"/>
          <w:color w:val="auto"/>
          <w:sz w:val="22"/>
          <w:szCs w:val="22"/>
          <w:shd w:val="clear" w:color="auto" w:fill="auto"/>
        </w:rPr>
        <w:t>nication protocol is complete.</w:t>
      </w:r>
    </w:p>
    <w:p w14:paraId="424A80C5" w14:textId="77777777" w:rsidR="00761AE7" w:rsidRDefault="00761AE7" w:rsidP="00ED08FA">
      <w:pPr>
        <w:pStyle w:val="AppendixHeading2"/>
        <w:numPr>
          <w:ilvl w:val="1"/>
          <w:numId w:val="17"/>
        </w:numPr>
        <w:ind w:left="0"/>
      </w:pPr>
      <w:r>
        <w:t>Sprint 3 Progress Report</w:t>
      </w:r>
    </w:p>
    <w:p w14:paraId="2174243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Sprint Report 3</w:t>
      </w:r>
    </w:p>
    <w:p w14:paraId="338AB072"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12/6/2012</w:t>
      </w:r>
    </w:p>
    <w:p w14:paraId="12BAC117"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w:t>
      </w:r>
      <w:proofErr w:type="spellStart"/>
      <w:r w:rsidRPr="00ED08FA">
        <w:rPr>
          <w:rFonts w:asciiTheme="minorHAnsi" w:hAnsiTheme="minorHAnsi" w:cs="Helvetica"/>
          <w:color w:val="auto"/>
          <w:sz w:val="22"/>
          <w:szCs w:val="22"/>
          <w:shd w:val="clear" w:color="auto" w:fill="auto"/>
        </w:rPr>
        <w:t>Wiegand</w:t>
      </w:r>
      <w:proofErr w:type="spellEnd"/>
    </w:p>
    <w:p w14:paraId="400AFD3A"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Joshua </w:t>
      </w:r>
      <w:proofErr w:type="spellStart"/>
      <w:r w:rsidRPr="00ED08FA">
        <w:rPr>
          <w:rFonts w:asciiTheme="minorHAnsi" w:hAnsiTheme="minorHAnsi" w:cs="Helvetica"/>
          <w:color w:val="auto"/>
          <w:sz w:val="22"/>
          <w:szCs w:val="22"/>
          <w:shd w:val="clear" w:color="auto" w:fill="auto"/>
        </w:rPr>
        <w:t>Kinkade</w:t>
      </w:r>
      <w:proofErr w:type="spellEnd"/>
    </w:p>
    <w:p w14:paraId="3751F72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Christopher Jensen</w:t>
      </w:r>
    </w:p>
    <w:p w14:paraId="720272D2"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Brian Vogel</w:t>
      </w:r>
    </w:p>
    <w:p w14:paraId="5AD74689"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1F17A96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ED08FA">
        <w:rPr>
          <w:rFonts w:asciiTheme="minorHAnsi" w:hAnsiTheme="minorHAnsi" w:cs="Helvetica-Bold"/>
          <w:b/>
          <w:bCs/>
          <w:color w:val="auto"/>
          <w:sz w:val="22"/>
          <w:szCs w:val="22"/>
          <w:shd w:val="clear" w:color="auto" w:fill="auto"/>
        </w:rPr>
        <w:t>iOS</w:t>
      </w:r>
      <w:proofErr w:type="spellEnd"/>
      <w:proofErr w:type="gramEnd"/>
    </w:p>
    <w:p w14:paraId="10E1BDE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 xml:space="preserve">James continued working on the top level framework for the </w:t>
      </w:r>
      <w:proofErr w:type="spellStart"/>
      <w:r w:rsidRPr="00ED08FA">
        <w:rPr>
          <w:rFonts w:asciiTheme="minorHAnsi" w:hAnsiTheme="minorHAnsi" w:cs="Helvetica"/>
          <w:color w:val="auto"/>
          <w:sz w:val="22"/>
          <w:szCs w:val="22"/>
          <w:shd w:val="clear" w:color="auto" w:fill="auto"/>
        </w:rPr>
        <w:t>iOS</w:t>
      </w:r>
      <w:proofErr w:type="spellEnd"/>
      <w:r w:rsidRPr="00ED08FA">
        <w:rPr>
          <w:rFonts w:asciiTheme="minorHAnsi" w:hAnsiTheme="minorHAnsi" w:cs="Helvetica"/>
          <w:color w:val="auto"/>
          <w:sz w:val="22"/>
          <w:szCs w:val="22"/>
          <w:shd w:val="clear" w:color="auto" w:fill="auto"/>
        </w:rPr>
        <w:t xml:space="preserve"> application and created</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a prototype for the first run of the device where the user will register their device with a</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base station.</w:t>
      </w:r>
    </w:p>
    <w:p w14:paraId="2745E266"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7A0A3CC0"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Resolution Server</w:t>
      </w:r>
    </w:p>
    <w:p w14:paraId="321DC6AC"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Josh began working on the resolution server and created the first draft of the base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station to resolution server communications protocol that allows base stations to update</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their IP addresses.</w:t>
      </w:r>
    </w:p>
    <w:p w14:paraId="678C04EC"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308C0B71"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Base Station</w:t>
      </w:r>
    </w:p>
    <w:p w14:paraId="5645BDD6" w14:textId="77777777" w:rsid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We did not made any progress on the Base Station this sprint.</w:t>
      </w:r>
    </w:p>
    <w:p w14:paraId="575BBC88"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p>
    <w:p w14:paraId="09FE00B6" w14:textId="77777777" w:rsidR="00ED08FA" w:rsidRPr="00ED08FA" w:rsidRDefault="00ED08FA" w:rsidP="00ED08FA">
      <w:pPr>
        <w:autoSpaceDE w:val="0"/>
        <w:autoSpaceDN w:val="0"/>
        <w:adjustRightInd w:val="0"/>
        <w:rPr>
          <w:rFonts w:asciiTheme="minorHAnsi" w:hAnsiTheme="minorHAnsi" w:cs="Helvetica-Bold"/>
          <w:b/>
          <w:bCs/>
          <w:color w:val="auto"/>
          <w:sz w:val="22"/>
          <w:szCs w:val="22"/>
          <w:shd w:val="clear" w:color="auto" w:fill="auto"/>
        </w:rPr>
      </w:pPr>
      <w:r w:rsidRPr="00ED08FA">
        <w:rPr>
          <w:rFonts w:asciiTheme="minorHAnsi" w:hAnsiTheme="minorHAnsi" w:cs="Helvetica-Bold"/>
          <w:b/>
          <w:bCs/>
          <w:color w:val="auto"/>
          <w:sz w:val="22"/>
          <w:szCs w:val="22"/>
          <w:shd w:val="clear" w:color="auto" w:fill="auto"/>
        </w:rPr>
        <w:t>Hardware</w:t>
      </w:r>
    </w:p>
    <w:p w14:paraId="6F70CF45" w14:textId="77777777" w:rsidR="00ED08FA" w:rsidRPr="00ED08FA" w:rsidRDefault="00ED08FA" w:rsidP="00ED08FA">
      <w:pPr>
        <w:autoSpaceDE w:val="0"/>
        <w:autoSpaceDN w:val="0"/>
        <w:adjustRightInd w:val="0"/>
        <w:rPr>
          <w:rFonts w:asciiTheme="minorHAnsi" w:hAnsiTheme="minorHAnsi" w:cs="Helvetica"/>
          <w:color w:val="auto"/>
          <w:sz w:val="22"/>
          <w:szCs w:val="22"/>
          <w:shd w:val="clear" w:color="auto" w:fill="auto"/>
        </w:rPr>
      </w:pPr>
      <w:r w:rsidRPr="00ED08FA">
        <w:rPr>
          <w:rFonts w:asciiTheme="minorHAnsi" w:hAnsiTheme="minorHAnsi" w:cs="Helvetica"/>
          <w:color w:val="auto"/>
          <w:sz w:val="22"/>
          <w:szCs w:val="22"/>
          <w:shd w:val="clear" w:color="auto" w:fill="auto"/>
        </w:rPr>
        <w:t>Chris continued experimenting with a garage door opener to find a way to control it with</w:t>
      </w:r>
      <w:r>
        <w:rPr>
          <w:rFonts w:asciiTheme="minorHAnsi" w:hAnsiTheme="minorHAnsi" w:cs="Helvetica"/>
          <w:color w:val="auto"/>
          <w:sz w:val="22"/>
          <w:szCs w:val="22"/>
          <w:shd w:val="clear" w:color="auto" w:fill="auto"/>
        </w:rPr>
        <w:t xml:space="preserve"> </w:t>
      </w:r>
      <w:r w:rsidRPr="00ED08FA">
        <w:rPr>
          <w:rFonts w:asciiTheme="minorHAnsi" w:hAnsiTheme="minorHAnsi" w:cs="Helvetica"/>
          <w:color w:val="auto"/>
          <w:sz w:val="22"/>
          <w:szCs w:val="22"/>
          <w:shd w:val="clear" w:color="auto" w:fill="auto"/>
        </w:rPr>
        <w:t xml:space="preserve">an </w:t>
      </w:r>
      <w:proofErr w:type="spellStart"/>
      <w:r w:rsidRPr="00ED08FA">
        <w:rPr>
          <w:rFonts w:asciiTheme="minorHAnsi" w:hAnsiTheme="minorHAnsi" w:cs="Helvetica"/>
          <w:color w:val="auto"/>
          <w:sz w:val="22"/>
          <w:szCs w:val="22"/>
          <w:shd w:val="clear" w:color="auto" w:fill="auto"/>
        </w:rPr>
        <w:t>Arduino</w:t>
      </w:r>
      <w:proofErr w:type="spellEnd"/>
      <w:r w:rsidRPr="00ED08FA">
        <w:rPr>
          <w:rFonts w:asciiTheme="minorHAnsi" w:hAnsiTheme="minorHAnsi" w:cs="Helvetica"/>
          <w:color w:val="auto"/>
          <w:sz w:val="22"/>
          <w:szCs w:val="22"/>
          <w:shd w:val="clear" w:color="auto" w:fill="auto"/>
        </w:rPr>
        <w:t xml:space="preserve"> board.</w:t>
      </w:r>
    </w:p>
    <w:p w14:paraId="443875FC" w14:textId="77777777" w:rsidR="00761AE7" w:rsidRDefault="00761AE7" w:rsidP="00ED08FA">
      <w:pPr>
        <w:pStyle w:val="AppendixHeading2"/>
        <w:numPr>
          <w:ilvl w:val="1"/>
          <w:numId w:val="17"/>
        </w:numPr>
        <w:ind w:left="0"/>
      </w:pPr>
      <w:r>
        <w:lastRenderedPageBreak/>
        <w:t>Sprint 4 Progress Report</w:t>
      </w:r>
    </w:p>
    <w:p w14:paraId="2708739E"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Report 4</w:t>
      </w:r>
    </w:p>
    <w:p w14:paraId="00BAB50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Prepared by:</w:t>
      </w:r>
    </w:p>
    <w:p w14:paraId="6A973B2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Joshua </w:t>
      </w:r>
      <w:proofErr w:type="spellStart"/>
      <w:r w:rsidRPr="00ED08FA">
        <w:rPr>
          <w:rFonts w:asciiTheme="minorHAnsi" w:hAnsiTheme="minorHAnsi" w:cs="TT160t00"/>
          <w:color w:val="auto"/>
          <w:sz w:val="22"/>
          <w:szCs w:val="22"/>
          <w:shd w:val="clear" w:color="auto" w:fill="auto"/>
        </w:rPr>
        <w:t>Kinkade</w:t>
      </w:r>
      <w:proofErr w:type="spellEnd"/>
    </w:p>
    <w:p w14:paraId="07D7FD00"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Christopher Jensen</w:t>
      </w:r>
    </w:p>
    <w:p w14:paraId="2B3C349D"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Brian Vogel</w:t>
      </w:r>
    </w:p>
    <w:p w14:paraId="6E0AC6BA" w14:textId="77777777" w:rsidR="00ED08FA" w:rsidRPr="00ED08FA" w:rsidRDefault="00ED08FA" w:rsidP="00ED08FA">
      <w:pPr>
        <w:autoSpaceDE w:val="0"/>
        <w:autoSpaceDN w:val="0"/>
        <w:adjustRightInd w:val="0"/>
        <w:rPr>
          <w:rFonts w:asciiTheme="minorHAnsi" w:hAnsiTheme="minorHAnsi" w:cs="TT160t00"/>
          <w:color w:val="auto"/>
          <w:sz w:val="22"/>
          <w:szCs w:val="22"/>
          <w:shd w:val="clear" w:color="auto" w:fill="auto"/>
        </w:rPr>
      </w:pPr>
      <w:r w:rsidRPr="00ED08FA">
        <w:rPr>
          <w:rFonts w:asciiTheme="minorHAnsi" w:hAnsiTheme="minorHAnsi" w:cs="TT160t00"/>
          <w:color w:val="auto"/>
          <w:sz w:val="22"/>
          <w:szCs w:val="22"/>
          <w:shd w:val="clear" w:color="auto" w:fill="auto"/>
        </w:rPr>
        <w:t xml:space="preserve">James </w:t>
      </w:r>
      <w:proofErr w:type="spellStart"/>
      <w:r w:rsidRPr="00ED08FA">
        <w:rPr>
          <w:rFonts w:asciiTheme="minorHAnsi" w:hAnsiTheme="minorHAnsi" w:cs="TT160t00"/>
          <w:color w:val="auto"/>
          <w:sz w:val="22"/>
          <w:szCs w:val="22"/>
          <w:shd w:val="clear" w:color="auto" w:fill="auto"/>
        </w:rPr>
        <w:t>Wiegand</w:t>
      </w:r>
      <w:proofErr w:type="spellEnd"/>
    </w:p>
    <w:p w14:paraId="5BCBC80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South Dakota School of Mines and Technology</w:t>
      </w:r>
    </w:p>
    <w:p w14:paraId="3A4C998A"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Spring 2013</w:t>
      </w:r>
    </w:p>
    <w:p w14:paraId="1DAF59D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February 8, 2013</w:t>
      </w:r>
    </w:p>
    <w:p w14:paraId="3A990AC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01183C9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Overview</w:t>
      </w:r>
    </w:p>
    <w:p w14:paraId="19A79C78"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report is to give an update on the progress of the Remote Home team on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development of home devices controlled by a user’s smart phone. This report will cover a recap</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of progress that has been made last year. Additionally, it will cover the progress made this year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in the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mobile application, the 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and the garage door hardware. Finally this report will give a list of prototypes for this sprint.</w:t>
      </w:r>
    </w:p>
    <w:p w14:paraId="5678F98F"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
    <w:p w14:paraId="3D797ED0"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Sprint 1-3 Progress</w:t>
      </w:r>
    </w:p>
    <w:p w14:paraId="4590ED12"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Last year the Remote Home team was given the task of developing a system that allows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control devices in their home, such as a garage door, from an application on their iPhone.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 system was designed to have a “base station” in the house that coordinates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communication to and from the application with numerous devices in the house.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was also designed to have a centralized dynamic domain name resolution server to allow users</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connect their application with a specific base station in their house, without the user needing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to have a static IP address. The devices in the house will be connected to the base station using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Bluetooth wireless technology. The system was designed to allow new types of devices to easily</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be included into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James started developing a top level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that will link a user with a specific base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station and all of the devices associated with the base station. The framework also manages the</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devices associated with the base station and allows the user to register new devices and</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remove devices that are currently on the system.</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Joshua created a prototype garage door opener application that the user will use when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controlling their garage door. He also began developing a dynamic domain name resolution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server that will store the IP addresses of every base station, so that a user’s application can</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communicate directly with the base station located in their home. He finally started developing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a communication protocol th</w:t>
      </w:r>
      <w:r>
        <w:rPr>
          <w:rFonts w:asciiTheme="minorHAnsi" w:hAnsiTheme="minorHAnsi" w:cs="TT15Ct00"/>
          <w:color w:val="auto"/>
          <w:sz w:val="22"/>
          <w:szCs w:val="22"/>
          <w:shd w:val="clear" w:color="auto" w:fill="auto"/>
        </w:rPr>
        <w:t xml:space="preserve">at will allow a base station to </w:t>
      </w:r>
      <w:r w:rsidRPr="00ED08FA">
        <w:rPr>
          <w:rFonts w:asciiTheme="minorHAnsi" w:hAnsiTheme="minorHAnsi" w:cs="TT15Ct00"/>
          <w:color w:val="auto"/>
          <w:sz w:val="22"/>
          <w:szCs w:val="22"/>
          <w:shd w:val="clear" w:color="auto" w:fill="auto"/>
        </w:rPr>
        <w:t>update its IP address on the dynamic</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domain name resolution server.</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Chris started by gathering the necessary hardware for the project, e.g. garage door opener, and</w:t>
      </w:r>
      <w:r>
        <w:rPr>
          <w:rFonts w:asciiTheme="minorHAnsi" w:hAnsiTheme="minorHAnsi" w:cs="TT15Ct00"/>
          <w:color w:val="auto"/>
          <w:sz w:val="22"/>
          <w:szCs w:val="22"/>
          <w:shd w:val="clear" w:color="auto" w:fill="auto"/>
        </w:rPr>
        <w:t xml:space="preserve"> </w:t>
      </w:r>
      <w:proofErr w:type="spellStart"/>
      <w:r>
        <w:rPr>
          <w:rFonts w:asciiTheme="minorHAnsi" w:hAnsiTheme="minorHAnsi" w:cs="TT15Ct00"/>
          <w:color w:val="auto"/>
          <w:sz w:val="22"/>
          <w:szCs w:val="22"/>
          <w:shd w:val="clear" w:color="auto" w:fill="auto"/>
        </w:rPr>
        <w:t>Arduino</w:t>
      </w:r>
      <w:proofErr w:type="spellEnd"/>
      <w:r>
        <w:rPr>
          <w:rFonts w:asciiTheme="minorHAnsi" w:hAnsiTheme="minorHAnsi" w:cs="TT15Ct00"/>
          <w:color w:val="auto"/>
          <w:sz w:val="22"/>
          <w:szCs w:val="22"/>
          <w:shd w:val="clear" w:color="auto" w:fill="auto"/>
        </w:rPr>
        <w:t xml:space="preserve"> microcontroller. After </w:t>
      </w:r>
      <w:r w:rsidRPr="00ED08FA">
        <w:rPr>
          <w:rFonts w:asciiTheme="minorHAnsi" w:hAnsiTheme="minorHAnsi" w:cs="TT15Ct00"/>
          <w:color w:val="auto"/>
          <w:sz w:val="22"/>
          <w:szCs w:val="22"/>
          <w:shd w:val="clear" w:color="auto" w:fill="auto"/>
        </w:rPr>
        <w:t>gathering the hardware Chris then began working on controlling</w:t>
      </w:r>
      <w:r>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the</w:t>
      </w:r>
      <w:r>
        <w:rPr>
          <w:rFonts w:asciiTheme="minorHAnsi" w:hAnsiTheme="minorHAnsi" w:cs="TT15Ct00"/>
          <w:color w:val="auto"/>
          <w:sz w:val="22"/>
          <w:szCs w:val="22"/>
          <w:shd w:val="clear" w:color="auto" w:fill="auto"/>
        </w:rPr>
        <w:t xml:space="preserve"> garage door opener over serial </w:t>
      </w:r>
      <w:r w:rsidRPr="00ED08FA">
        <w:rPr>
          <w:rFonts w:asciiTheme="minorHAnsi" w:hAnsiTheme="minorHAnsi" w:cs="TT15Ct00"/>
          <w:color w:val="auto"/>
          <w:sz w:val="22"/>
          <w:szCs w:val="22"/>
          <w:shd w:val="clear" w:color="auto" w:fill="auto"/>
        </w:rPr>
        <w:t>communications.</w:t>
      </w:r>
    </w:p>
    <w:p w14:paraId="24EE1222"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2B611D92"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proofErr w:type="spellStart"/>
      <w:proofErr w:type="gramStart"/>
      <w:r w:rsidRPr="00ED08FA">
        <w:rPr>
          <w:rFonts w:asciiTheme="minorHAnsi" w:hAnsiTheme="minorHAnsi" w:cs="TT15Ct00"/>
          <w:color w:val="auto"/>
          <w:sz w:val="22"/>
          <w:szCs w:val="22"/>
          <w:shd w:val="clear" w:color="auto" w:fill="auto"/>
        </w:rPr>
        <w:t>iOS</w:t>
      </w:r>
      <w:proofErr w:type="spellEnd"/>
      <w:proofErr w:type="gramEnd"/>
      <w:r w:rsidRPr="00ED08FA">
        <w:rPr>
          <w:rFonts w:asciiTheme="minorHAnsi" w:hAnsiTheme="minorHAnsi" w:cs="TT15Ct00"/>
          <w:color w:val="auto"/>
          <w:sz w:val="22"/>
          <w:szCs w:val="22"/>
          <w:shd w:val="clear" w:color="auto" w:fill="auto"/>
        </w:rPr>
        <w:t xml:space="preserve"> Framework</w:t>
      </w:r>
    </w:p>
    <w:p w14:paraId="3EFD808B"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James completed developing and debugging the top level frame work over the Christmas break.</w:t>
      </w:r>
    </w:p>
    <w:p w14:paraId="0A372C7C" w14:textId="77777777" w:rsidR="00ED08FA" w:rsidRDefault="00FC2344" w:rsidP="00ED08FA">
      <w:pPr>
        <w:autoSpaceDE w:val="0"/>
        <w:autoSpaceDN w:val="0"/>
        <w:adjustRightInd w:val="0"/>
        <w:rPr>
          <w:rFonts w:asciiTheme="minorHAnsi" w:hAnsiTheme="minorHAnsi" w:cs="TT15Ct00"/>
          <w:color w:val="auto"/>
          <w:sz w:val="22"/>
          <w:szCs w:val="22"/>
          <w:shd w:val="clear" w:color="auto" w:fill="auto"/>
        </w:rPr>
      </w:pPr>
      <w:r>
        <w:rPr>
          <w:rFonts w:asciiTheme="minorHAnsi" w:hAnsiTheme="minorHAnsi" w:cs="TT15Ct00"/>
          <w:color w:val="auto"/>
          <w:sz w:val="22"/>
          <w:szCs w:val="22"/>
          <w:shd w:val="clear" w:color="auto" w:fill="auto"/>
        </w:rPr>
        <w:t>B</w:t>
      </w:r>
      <w:r w:rsidR="00ED08FA" w:rsidRPr="00ED08FA">
        <w:rPr>
          <w:rFonts w:asciiTheme="minorHAnsi" w:hAnsiTheme="minorHAnsi" w:cs="TT15Ct00"/>
          <w:color w:val="auto"/>
          <w:sz w:val="22"/>
          <w:szCs w:val="22"/>
          <w:shd w:val="clear" w:color="auto" w:fill="auto"/>
        </w:rPr>
        <w:t>ase stations and devices can now be registered on the system.</w:t>
      </w:r>
    </w:p>
    <w:p w14:paraId="17DC68A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60E9C089"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Resolution Server</w:t>
      </w:r>
    </w:p>
    <w:p w14:paraId="706F483B"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Joshua continued developing the dynamic domain name resol</w:t>
      </w:r>
      <w:r w:rsidR="00FC2344">
        <w:rPr>
          <w:rFonts w:asciiTheme="minorHAnsi" w:hAnsiTheme="minorHAnsi" w:cs="TT15Ct00"/>
          <w:color w:val="auto"/>
          <w:sz w:val="22"/>
          <w:szCs w:val="22"/>
          <w:shd w:val="clear" w:color="auto" w:fill="auto"/>
        </w:rPr>
        <w:t xml:space="preserve">ution server, running into some </w:t>
      </w:r>
      <w:r w:rsidRPr="00ED08FA">
        <w:rPr>
          <w:rFonts w:asciiTheme="minorHAnsi" w:hAnsiTheme="minorHAnsi" w:cs="TT15Ct00"/>
          <w:color w:val="auto"/>
          <w:sz w:val="22"/>
          <w:szCs w:val="22"/>
          <w:shd w:val="clear" w:color="auto" w:fill="auto"/>
        </w:rPr>
        <w:t xml:space="preserve">issues when connecting to the </w:t>
      </w:r>
      <w:proofErr w:type="spellStart"/>
      <w:r w:rsidRPr="00ED08FA">
        <w:rPr>
          <w:rFonts w:asciiTheme="minorHAnsi" w:hAnsiTheme="minorHAnsi" w:cs="TT15Ct00"/>
          <w:color w:val="auto"/>
          <w:sz w:val="22"/>
          <w:szCs w:val="22"/>
          <w:shd w:val="clear" w:color="auto" w:fill="auto"/>
        </w:rPr>
        <w:t>iOS</w:t>
      </w:r>
      <w:proofErr w:type="spellEnd"/>
      <w:r w:rsidRPr="00ED08FA">
        <w:rPr>
          <w:rFonts w:asciiTheme="minorHAnsi" w:hAnsiTheme="minorHAnsi" w:cs="TT15Ct00"/>
          <w:color w:val="auto"/>
          <w:sz w:val="22"/>
          <w:szCs w:val="22"/>
          <w:shd w:val="clear" w:color="auto" w:fill="auto"/>
        </w:rPr>
        <w:t xml:space="preserve"> framework. These issues a</w:t>
      </w:r>
      <w:r w:rsidR="00FC2344">
        <w:rPr>
          <w:rFonts w:asciiTheme="minorHAnsi" w:hAnsiTheme="minorHAnsi" w:cs="TT15Ct00"/>
          <w:color w:val="auto"/>
          <w:sz w:val="22"/>
          <w:szCs w:val="22"/>
          <w:shd w:val="clear" w:color="auto" w:fill="auto"/>
        </w:rPr>
        <w:t xml:space="preserve">re currently being resolved and </w:t>
      </w:r>
      <w:r w:rsidRPr="00ED08FA">
        <w:rPr>
          <w:rFonts w:asciiTheme="minorHAnsi" w:hAnsiTheme="minorHAnsi" w:cs="TT15Ct00"/>
          <w:color w:val="auto"/>
          <w:sz w:val="22"/>
          <w:szCs w:val="22"/>
          <w:shd w:val="clear" w:color="auto" w:fill="auto"/>
        </w:rPr>
        <w:t>the resolution server should be completed before the next sprint.</w:t>
      </w:r>
    </w:p>
    <w:p w14:paraId="734B9ADC"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4AC8AEFC"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Hardware</w:t>
      </w:r>
    </w:p>
    <w:p w14:paraId="205F32E3" w14:textId="77777777" w:rsid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This sprint Chris acquired the Bluetooth shield, the final piec</w:t>
      </w:r>
      <w:r w:rsidR="00FC2344">
        <w:rPr>
          <w:rFonts w:asciiTheme="minorHAnsi" w:hAnsiTheme="minorHAnsi" w:cs="TT15Ct00"/>
          <w:color w:val="auto"/>
          <w:sz w:val="22"/>
          <w:szCs w:val="22"/>
          <w:shd w:val="clear" w:color="auto" w:fill="auto"/>
        </w:rPr>
        <w:t xml:space="preserve">e of hardware need required for </w:t>
      </w:r>
      <w:r w:rsidRPr="00ED08FA">
        <w:rPr>
          <w:rFonts w:asciiTheme="minorHAnsi" w:hAnsiTheme="minorHAnsi" w:cs="TT15Ct00"/>
          <w:color w:val="auto"/>
          <w:sz w:val="22"/>
          <w:szCs w:val="22"/>
          <w:shd w:val="clear" w:color="auto" w:fill="auto"/>
        </w:rPr>
        <w:t>the project. Chris also successfully controlled the garage door opener over serial</w:t>
      </w:r>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communication using the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This shows a proof of c</w:t>
      </w:r>
      <w:r w:rsidR="00FC2344">
        <w:rPr>
          <w:rFonts w:asciiTheme="minorHAnsi" w:hAnsiTheme="minorHAnsi" w:cs="TT15Ct00"/>
          <w:color w:val="auto"/>
          <w:sz w:val="22"/>
          <w:szCs w:val="22"/>
          <w:shd w:val="clear" w:color="auto" w:fill="auto"/>
        </w:rPr>
        <w:t xml:space="preserve">oncept in opening a garage door </w:t>
      </w:r>
      <w:r w:rsidRPr="00ED08FA">
        <w:rPr>
          <w:rFonts w:asciiTheme="minorHAnsi" w:hAnsiTheme="minorHAnsi" w:cs="TT15Ct00"/>
          <w:color w:val="auto"/>
          <w:sz w:val="22"/>
          <w:szCs w:val="22"/>
          <w:shd w:val="clear" w:color="auto" w:fill="auto"/>
        </w:rPr>
        <w:t xml:space="preserve">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 The next step is to control the garage door opener using the Bluetooth shield.</w:t>
      </w:r>
    </w:p>
    <w:p w14:paraId="2FD68848" w14:textId="77777777" w:rsidR="00FC2344" w:rsidRPr="00ED08FA" w:rsidRDefault="00FC2344" w:rsidP="00ED08FA">
      <w:pPr>
        <w:autoSpaceDE w:val="0"/>
        <w:autoSpaceDN w:val="0"/>
        <w:adjustRightInd w:val="0"/>
        <w:rPr>
          <w:rFonts w:asciiTheme="minorHAnsi" w:hAnsiTheme="minorHAnsi" w:cs="TT15Ct00"/>
          <w:color w:val="auto"/>
          <w:sz w:val="22"/>
          <w:szCs w:val="22"/>
          <w:shd w:val="clear" w:color="auto" w:fill="auto"/>
        </w:rPr>
      </w:pPr>
    </w:p>
    <w:p w14:paraId="3F225636" w14:textId="77777777" w:rsidR="00ED08FA" w:rsidRPr="00ED08FA" w:rsidRDefault="00ED08FA" w:rsidP="00ED08FA">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Prototypes</w:t>
      </w:r>
    </w:p>
    <w:p w14:paraId="6F84479A" w14:textId="77777777" w:rsidR="00ED08FA" w:rsidRPr="00FC2344" w:rsidRDefault="00ED08FA" w:rsidP="00FC2344">
      <w:pPr>
        <w:autoSpaceDE w:val="0"/>
        <w:autoSpaceDN w:val="0"/>
        <w:adjustRightInd w:val="0"/>
        <w:rPr>
          <w:rFonts w:asciiTheme="minorHAnsi" w:hAnsiTheme="minorHAnsi" w:cs="TT15Ct00"/>
          <w:color w:val="auto"/>
          <w:sz w:val="22"/>
          <w:szCs w:val="22"/>
          <w:shd w:val="clear" w:color="auto" w:fill="auto"/>
        </w:rPr>
      </w:pPr>
      <w:r w:rsidRPr="00ED08FA">
        <w:rPr>
          <w:rFonts w:asciiTheme="minorHAnsi" w:hAnsiTheme="minorHAnsi" w:cs="TT15Ct00"/>
          <w:color w:val="auto"/>
          <w:sz w:val="22"/>
          <w:szCs w:val="22"/>
          <w:shd w:val="clear" w:color="auto" w:fill="auto"/>
        </w:rPr>
        <w:t xml:space="preserve">The Remote Home team produced two prototypes this sprint. </w:t>
      </w:r>
      <w:r w:rsidR="00FC2344">
        <w:rPr>
          <w:rFonts w:asciiTheme="minorHAnsi" w:hAnsiTheme="minorHAnsi" w:cs="TT15Ct00"/>
          <w:color w:val="auto"/>
          <w:sz w:val="22"/>
          <w:szCs w:val="22"/>
          <w:shd w:val="clear" w:color="auto" w:fill="auto"/>
        </w:rPr>
        <w:t xml:space="preserve">The first prototype was the </w:t>
      </w:r>
      <w:proofErr w:type="spellStart"/>
      <w:r w:rsidR="00FC2344">
        <w:rPr>
          <w:rFonts w:asciiTheme="minorHAnsi" w:hAnsiTheme="minorHAnsi" w:cs="TT15Ct00"/>
          <w:color w:val="auto"/>
          <w:sz w:val="22"/>
          <w:szCs w:val="22"/>
          <w:shd w:val="clear" w:color="auto" w:fill="auto"/>
        </w:rPr>
        <w:t>iOS</w:t>
      </w:r>
      <w:proofErr w:type="spellEnd"/>
      <w:r w:rsidR="00FC2344">
        <w:rPr>
          <w:rFonts w:asciiTheme="minorHAnsi" w:hAnsiTheme="minorHAnsi" w:cs="TT15Ct00"/>
          <w:color w:val="auto"/>
          <w:sz w:val="22"/>
          <w:szCs w:val="22"/>
          <w:shd w:val="clear" w:color="auto" w:fill="auto"/>
        </w:rPr>
        <w:t xml:space="preserve"> </w:t>
      </w:r>
      <w:r w:rsidRPr="00ED08FA">
        <w:rPr>
          <w:rFonts w:asciiTheme="minorHAnsi" w:hAnsiTheme="minorHAnsi" w:cs="TT15Ct00"/>
          <w:color w:val="auto"/>
          <w:sz w:val="22"/>
          <w:szCs w:val="22"/>
          <w:shd w:val="clear" w:color="auto" w:fill="auto"/>
        </w:rPr>
        <w:t xml:space="preserve">framework developed by James. The client is now able to </w:t>
      </w:r>
      <w:r w:rsidR="00FC2344">
        <w:rPr>
          <w:rFonts w:asciiTheme="minorHAnsi" w:hAnsiTheme="minorHAnsi" w:cs="TT15Ct00"/>
          <w:color w:val="auto"/>
          <w:sz w:val="22"/>
          <w:szCs w:val="22"/>
          <w:shd w:val="clear" w:color="auto" w:fill="auto"/>
        </w:rPr>
        <w:t xml:space="preserve">register both base stations and </w:t>
      </w:r>
      <w:r w:rsidRPr="00ED08FA">
        <w:rPr>
          <w:rFonts w:asciiTheme="minorHAnsi" w:hAnsiTheme="minorHAnsi" w:cs="TT15Ct00"/>
          <w:color w:val="auto"/>
          <w:sz w:val="22"/>
          <w:szCs w:val="22"/>
          <w:shd w:val="clear" w:color="auto" w:fill="auto"/>
        </w:rPr>
        <w:t>devices on the system. The second prototype is a garage doo</w:t>
      </w:r>
      <w:r w:rsidR="00FC2344">
        <w:rPr>
          <w:rFonts w:asciiTheme="minorHAnsi" w:hAnsiTheme="minorHAnsi" w:cs="TT15Ct00"/>
          <w:color w:val="auto"/>
          <w:sz w:val="22"/>
          <w:szCs w:val="22"/>
          <w:shd w:val="clear" w:color="auto" w:fill="auto"/>
        </w:rPr>
        <w:t xml:space="preserve">r opener controlled over serial </w:t>
      </w:r>
      <w:r w:rsidRPr="00ED08FA">
        <w:rPr>
          <w:rFonts w:asciiTheme="minorHAnsi" w:hAnsiTheme="minorHAnsi" w:cs="TT15Ct00"/>
          <w:color w:val="auto"/>
          <w:sz w:val="22"/>
          <w:szCs w:val="22"/>
          <w:shd w:val="clear" w:color="auto" w:fill="auto"/>
        </w:rPr>
        <w:t xml:space="preserve">communication using an </w:t>
      </w:r>
      <w:proofErr w:type="spellStart"/>
      <w:r w:rsidRPr="00ED08FA">
        <w:rPr>
          <w:rFonts w:asciiTheme="minorHAnsi" w:hAnsiTheme="minorHAnsi" w:cs="TT15Ct00"/>
          <w:color w:val="auto"/>
          <w:sz w:val="22"/>
          <w:szCs w:val="22"/>
          <w:shd w:val="clear" w:color="auto" w:fill="auto"/>
        </w:rPr>
        <w:t>Arduino</w:t>
      </w:r>
      <w:proofErr w:type="spellEnd"/>
      <w:r w:rsidRPr="00ED08FA">
        <w:rPr>
          <w:rFonts w:asciiTheme="minorHAnsi" w:hAnsiTheme="minorHAnsi" w:cs="TT15Ct00"/>
          <w:color w:val="auto"/>
          <w:sz w:val="22"/>
          <w:szCs w:val="22"/>
          <w:shd w:val="clear" w:color="auto" w:fill="auto"/>
        </w:rPr>
        <w:t>.</w:t>
      </w:r>
    </w:p>
    <w:p w14:paraId="38FEC891" w14:textId="77777777" w:rsidR="00761AE7" w:rsidRDefault="00761AE7" w:rsidP="00ED08FA">
      <w:pPr>
        <w:pStyle w:val="AppendixHeading2"/>
        <w:numPr>
          <w:ilvl w:val="1"/>
          <w:numId w:val="17"/>
        </w:numPr>
        <w:ind w:left="0"/>
      </w:pPr>
      <w:r>
        <w:t>Sprint 5 Progress Report</w:t>
      </w:r>
    </w:p>
    <w:p w14:paraId="2867224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Sprint Report 5</w:t>
      </w:r>
    </w:p>
    <w:p w14:paraId="199D54C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3/15/2013</w:t>
      </w:r>
    </w:p>
    <w:p w14:paraId="2D905A72"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James </w:t>
      </w:r>
      <w:proofErr w:type="spellStart"/>
      <w:r w:rsidRPr="00FC2344">
        <w:rPr>
          <w:rFonts w:asciiTheme="minorHAnsi" w:hAnsiTheme="minorHAnsi" w:cs="Arial"/>
          <w:color w:val="auto"/>
          <w:sz w:val="22"/>
          <w:szCs w:val="22"/>
          <w:shd w:val="clear" w:color="auto" w:fill="auto"/>
        </w:rPr>
        <w:t>Wiegand</w:t>
      </w:r>
      <w:proofErr w:type="spellEnd"/>
    </w:p>
    <w:p w14:paraId="244F8F93"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 xml:space="preserve">Joshua </w:t>
      </w:r>
      <w:proofErr w:type="spellStart"/>
      <w:r w:rsidRPr="00FC2344">
        <w:rPr>
          <w:rFonts w:asciiTheme="minorHAnsi" w:hAnsiTheme="minorHAnsi" w:cs="Arial"/>
          <w:color w:val="auto"/>
          <w:sz w:val="22"/>
          <w:szCs w:val="22"/>
          <w:shd w:val="clear" w:color="auto" w:fill="auto"/>
        </w:rPr>
        <w:t>Kinkade</w:t>
      </w:r>
      <w:proofErr w:type="spellEnd"/>
    </w:p>
    <w:p w14:paraId="031FFE55"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Christopher Jensen</w:t>
      </w:r>
    </w:p>
    <w:p w14:paraId="6F3E1873"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Brian Vogel</w:t>
      </w:r>
    </w:p>
    <w:p w14:paraId="418FCBBF"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6DCE90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proofErr w:type="spellStart"/>
      <w:proofErr w:type="gramStart"/>
      <w:r w:rsidRPr="00FC2344">
        <w:rPr>
          <w:rFonts w:asciiTheme="minorHAnsi" w:hAnsiTheme="minorHAnsi" w:cs="Arial"/>
          <w:b/>
          <w:bCs/>
          <w:color w:val="auto"/>
          <w:sz w:val="22"/>
          <w:szCs w:val="22"/>
          <w:shd w:val="clear" w:color="auto" w:fill="auto"/>
        </w:rPr>
        <w:t>iOS</w:t>
      </w:r>
      <w:proofErr w:type="spellEnd"/>
      <w:proofErr w:type="gramEnd"/>
    </w:p>
    <w:p w14:paraId="2BB2B37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Top-level framework and Garage Door Controller are in beta state; final testing to commence in coming</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sprint.</w:t>
      </w:r>
    </w:p>
    <w:p w14:paraId="677E8C79"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5200367F"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Resolution Server</w:t>
      </w:r>
    </w:p>
    <w:p w14:paraId="5B862F22"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Resolution Server is in alpha state; initial testing is underway, and some revisions are expected as integration</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begins.</w:t>
      </w:r>
    </w:p>
    <w:p w14:paraId="37B5D948"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3D27ECB1"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Base Station</w:t>
      </w:r>
    </w:p>
    <w:p w14:paraId="647E9E99" w14:textId="77777777" w:rsid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Base Station is in alpha state, with a threaded server and some basic configuration files used to control</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users and configure device interfaces. Currently TCP/IP and HCI interfaces are not supported.</w:t>
      </w:r>
    </w:p>
    <w:p w14:paraId="0FC98156"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p>
    <w:p w14:paraId="0D9E45EE" w14:textId="77777777" w:rsidR="00FC2344" w:rsidRPr="00FC2344" w:rsidRDefault="00FC2344" w:rsidP="00FC2344">
      <w:pPr>
        <w:autoSpaceDE w:val="0"/>
        <w:autoSpaceDN w:val="0"/>
        <w:adjustRightInd w:val="0"/>
        <w:rPr>
          <w:rFonts w:asciiTheme="minorHAnsi" w:hAnsiTheme="minorHAnsi" w:cs="Arial"/>
          <w:b/>
          <w:bCs/>
          <w:color w:val="auto"/>
          <w:sz w:val="22"/>
          <w:szCs w:val="22"/>
          <w:shd w:val="clear" w:color="auto" w:fill="auto"/>
        </w:rPr>
      </w:pPr>
      <w:r w:rsidRPr="00FC2344">
        <w:rPr>
          <w:rFonts w:asciiTheme="minorHAnsi" w:hAnsiTheme="minorHAnsi" w:cs="Arial"/>
          <w:b/>
          <w:bCs/>
          <w:color w:val="auto"/>
          <w:sz w:val="22"/>
          <w:szCs w:val="22"/>
          <w:shd w:val="clear" w:color="auto" w:fill="auto"/>
        </w:rPr>
        <w:t>Hardware</w:t>
      </w:r>
    </w:p>
    <w:p w14:paraId="23914331" w14:textId="77777777" w:rsidR="00FC2344" w:rsidRPr="00FC2344" w:rsidRDefault="00FC2344" w:rsidP="00FC2344">
      <w:pPr>
        <w:autoSpaceDE w:val="0"/>
        <w:autoSpaceDN w:val="0"/>
        <w:adjustRightInd w:val="0"/>
        <w:rPr>
          <w:rFonts w:asciiTheme="minorHAnsi" w:hAnsiTheme="minorHAnsi" w:cs="Arial"/>
          <w:color w:val="auto"/>
          <w:sz w:val="22"/>
          <w:szCs w:val="22"/>
          <w:shd w:val="clear" w:color="auto" w:fill="auto"/>
        </w:rPr>
      </w:pPr>
      <w:r w:rsidRPr="00FC2344">
        <w:rPr>
          <w:rFonts w:asciiTheme="minorHAnsi" w:hAnsiTheme="minorHAnsi" w:cs="Arial"/>
          <w:color w:val="auto"/>
          <w:sz w:val="22"/>
          <w:szCs w:val="22"/>
          <w:shd w:val="clear" w:color="auto" w:fill="auto"/>
        </w:rPr>
        <w:t>The garage door opener has entered a beta state, with the ability to open a garage door over USB. It was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discovered that the HCI device does not perfectly integrate with the relay board, so some minor modifications</w:t>
      </w:r>
      <w:r>
        <w:rPr>
          <w:rFonts w:asciiTheme="minorHAnsi" w:hAnsiTheme="minorHAnsi" w:cs="Arial"/>
          <w:color w:val="auto"/>
          <w:sz w:val="22"/>
          <w:szCs w:val="22"/>
          <w:shd w:val="clear" w:color="auto" w:fill="auto"/>
        </w:rPr>
        <w:t xml:space="preserve"> </w:t>
      </w:r>
      <w:r w:rsidRPr="00FC2344">
        <w:rPr>
          <w:rFonts w:asciiTheme="minorHAnsi" w:hAnsiTheme="minorHAnsi" w:cs="Arial"/>
          <w:color w:val="auto"/>
          <w:sz w:val="22"/>
          <w:szCs w:val="22"/>
          <w:shd w:val="clear" w:color="auto" w:fill="auto"/>
        </w:rPr>
        <w:t>will be necessary to use Bluetooth to communicate with the device.</w:t>
      </w:r>
    </w:p>
    <w:p w14:paraId="74A447DB" w14:textId="77777777" w:rsidR="00FC2344" w:rsidRDefault="00761AE7" w:rsidP="00761AE7">
      <w:pPr>
        <w:pStyle w:val="AppendixHeading2"/>
        <w:numPr>
          <w:ilvl w:val="1"/>
          <w:numId w:val="17"/>
        </w:numPr>
        <w:ind w:left="0"/>
      </w:pPr>
      <w:r>
        <w:t>Sprint 6 Progress Report</w:t>
      </w:r>
    </w:p>
    <w:p w14:paraId="21FB17D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Sprint 4 Report</w:t>
      </w:r>
    </w:p>
    <w:p w14:paraId="0B9DF94F"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April 12, 2013</w:t>
      </w:r>
    </w:p>
    <w:p w14:paraId="2AE4A04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Jensen</w:t>
      </w:r>
    </w:p>
    <w:p w14:paraId="185E3BFD"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Joshua </w:t>
      </w:r>
      <w:proofErr w:type="spellStart"/>
      <w:r w:rsidRPr="00FC2344">
        <w:rPr>
          <w:rFonts w:asciiTheme="minorHAnsi" w:hAnsiTheme="minorHAnsi" w:cs="Helvetica"/>
          <w:color w:val="auto"/>
          <w:sz w:val="22"/>
          <w:szCs w:val="22"/>
          <w:shd w:val="clear" w:color="auto" w:fill="auto"/>
        </w:rPr>
        <w:t>Kinkade</w:t>
      </w:r>
      <w:proofErr w:type="spellEnd"/>
    </w:p>
    <w:p w14:paraId="7FC6D43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Vogel</w:t>
      </w:r>
    </w:p>
    <w:p w14:paraId="5794669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w:t>
      </w:r>
      <w:proofErr w:type="spellStart"/>
      <w:r w:rsidRPr="00FC2344">
        <w:rPr>
          <w:rFonts w:asciiTheme="minorHAnsi" w:hAnsiTheme="minorHAnsi" w:cs="Helvetica"/>
          <w:color w:val="auto"/>
          <w:sz w:val="22"/>
          <w:szCs w:val="22"/>
          <w:shd w:val="clear" w:color="auto" w:fill="auto"/>
        </w:rPr>
        <w:t>Wiegand</w:t>
      </w:r>
      <w:proofErr w:type="spellEnd"/>
    </w:p>
    <w:p w14:paraId="634EB572"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36992B62"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proofErr w:type="spellStart"/>
      <w:proofErr w:type="gramStart"/>
      <w:r w:rsidRPr="00FC2344">
        <w:rPr>
          <w:rFonts w:asciiTheme="minorHAnsi" w:hAnsiTheme="minorHAnsi" w:cs="Helvetica-Bold"/>
          <w:b/>
          <w:bCs/>
          <w:color w:val="auto"/>
          <w:sz w:val="22"/>
          <w:szCs w:val="22"/>
          <w:shd w:val="clear" w:color="auto" w:fill="auto"/>
        </w:rPr>
        <w:lastRenderedPageBreak/>
        <w:t>iOS</w:t>
      </w:r>
      <w:proofErr w:type="spellEnd"/>
      <w:proofErr w:type="gramEnd"/>
    </w:p>
    <w:p w14:paraId="0D6F1A2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James did unit testing for the </w:t>
      </w:r>
      <w:proofErr w:type="spellStart"/>
      <w:r w:rsidRPr="00FC2344">
        <w:rPr>
          <w:rFonts w:asciiTheme="minorHAnsi" w:hAnsiTheme="minorHAnsi" w:cs="Helvetica"/>
          <w:color w:val="auto"/>
          <w:sz w:val="22"/>
          <w:szCs w:val="22"/>
          <w:shd w:val="clear" w:color="auto" w:fill="auto"/>
        </w:rPr>
        <w:t>iOS</w:t>
      </w:r>
      <w:proofErr w:type="spellEnd"/>
      <w:r w:rsidRPr="00FC2344">
        <w:rPr>
          <w:rFonts w:asciiTheme="minorHAnsi" w:hAnsiTheme="minorHAnsi" w:cs="Helvetica"/>
          <w:color w:val="auto"/>
          <w:sz w:val="22"/>
          <w:szCs w:val="22"/>
          <w:shd w:val="clear" w:color="auto" w:fill="auto"/>
        </w:rPr>
        <w:t xml:space="preserve"> application framework. Josh modified the garage door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view controller to work with the revised garage door messages and did unit testing for</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the garage door view controller.</w:t>
      </w:r>
    </w:p>
    <w:p w14:paraId="1FCE8C2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778CA1C"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Base Station</w:t>
      </w:r>
    </w:p>
    <w:p w14:paraId="7B65AC54"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Chris completed the base station, including the web based front end, and did unit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testing for the base station.</w:t>
      </w:r>
    </w:p>
    <w:p w14:paraId="2EE8708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C47806E"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Garage Door Controller</w:t>
      </w:r>
    </w:p>
    <w:p w14:paraId="014DD0F9"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Brian converted the garage door controller to a state based system and completed the</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controller. He also did unit testing for the controller.</w:t>
      </w:r>
    </w:p>
    <w:p w14:paraId="75483789"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20FBB606"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Resolution Server</w:t>
      </w:r>
    </w:p>
    <w:p w14:paraId="5387E21D"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 xml:space="preserve">Josh has added error handling to the resolution server and has completed unit testing </w:t>
      </w:r>
      <w:proofErr w:type="spellStart"/>
      <w:r w:rsidRPr="00FC2344">
        <w:rPr>
          <w:rFonts w:asciiTheme="minorHAnsi" w:hAnsiTheme="minorHAnsi" w:cs="Helvetica"/>
          <w:color w:val="auto"/>
          <w:sz w:val="22"/>
          <w:szCs w:val="22"/>
          <w:shd w:val="clear" w:color="auto" w:fill="auto"/>
        </w:rPr>
        <w:t>ofthe</w:t>
      </w:r>
      <w:proofErr w:type="spellEnd"/>
      <w:r w:rsidRPr="00FC2344">
        <w:rPr>
          <w:rFonts w:asciiTheme="minorHAnsi" w:hAnsiTheme="minorHAnsi" w:cs="Helvetica"/>
          <w:color w:val="auto"/>
          <w:sz w:val="22"/>
          <w:szCs w:val="22"/>
          <w:shd w:val="clear" w:color="auto" w:fill="auto"/>
        </w:rPr>
        <w:t xml:space="preserve"> resolution server.</w:t>
      </w:r>
    </w:p>
    <w:p w14:paraId="75580CE4"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5358FB3A" w14:textId="77777777" w:rsidR="00FC2344"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Integration</w:t>
      </w:r>
    </w:p>
    <w:p w14:paraId="4E3B665C" w14:textId="77777777" w:rsidR="00FC2344" w:rsidRDefault="00FC2344" w:rsidP="00FC2344">
      <w:pPr>
        <w:autoSpaceDE w:val="0"/>
        <w:autoSpaceDN w:val="0"/>
        <w:adjustRightInd w:val="0"/>
        <w:rPr>
          <w:rFonts w:asciiTheme="minorHAnsi" w:hAnsiTheme="minorHAnsi" w:cs="Helvetica"/>
          <w:color w:val="auto"/>
          <w:sz w:val="22"/>
          <w:szCs w:val="22"/>
          <w:shd w:val="clear" w:color="auto" w:fill="auto"/>
        </w:rPr>
      </w:pPr>
      <w:r w:rsidRPr="00FC2344">
        <w:rPr>
          <w:rFonts w:asciiTheme="minorHAnsi" w:hAnsiTheme="minorHAnsi" w:cs="Helvetica"/>
          <w:color w:val="auto"/>
          <w:sz w:val="22"/>
          <w:szCs w:val="22"/>
          <w:shd w:val="clear" w:color="auto" w:fill="auto"/>
        </w:rPr>
        <w:t>The team has integrated the different components of the system and has done most</w:t>
      </w:r>
      <w:r>
        <w:rPr>
          <w:rFonts w:asciiTheme="minorHAnsi" w:hAnsiTheme="minorHAnsi" w:cs="Helvetica"/>
          <w:color w:val="auto"/>
          <w:sz w:val="22"/>
          <w:szCs w:val="22"/>
          <w:shd w:val="clear" w:color="auto" w:fill="auto"/>
        </w:rPr>
        <w:t xml:space="preserve"> </w:t>
      </w:r>
      <w:r w:rsidRPr="00FC2344">
        <w:rPr>
          <w:rFonts w:asciiTheme="minorHAnsi" w:hAnsiTheme="minorHAnsi" w:cs="Helvetica"/>
          <w:color w:val="auto"/>
          <w:sz w:val="22"/>
          <w:szCs w:val="22"/>
          <w:shd w:val="clear" w:color="auto" w:fill="auto"/>
        </w:rPr>
        <w:t>integration testing. Some additional testing will be done this weekend.</w:t>
      </w:r>
    </w:p>
    <w:p w14:paraId="04012153" w14:textId="77777777" w:rsidR="00FC2344" w:rsidRPr="00FC2344" w:rsidRDefault="00FC2344" w:rsidP="00FC2344">
      <w:pPr>
        <w:autoSpaceDE w:val="0"/>
        <w:autoSpaceDN w:val="0"/>
        <w:adjustRightInd w:val="0"/>
        <w:rPr>
          <w:rFonts w:asciiTheme="minorHAnsi" w:hAnsiTheme="minorHAnsi" w:cs="Helvetica"/>
          <w:color w:val="auto"/>
          <w:sz w:val="22"/>
          <w:szCs w:val="22"/>
          <w:shd w:val="clear" w:color="auto" w:fill="auto"/>
        </w:rPr>
      </w:pPr>
    </w:p>
    <w:p w14:paraId="6E112912" w14:textId="77777777" w:rsid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Bold"/>
          <w:b/>
          <w:bCs/>
          <w:color w:val="auto"/>
          <w:sz w:val="22"/>
          <w:szCs w:val="22"/>
          <w:shd w:val="clear" w:color="auto" w:fill="auto"/>
        </w:rPr>
        <w:t>Poster</w:t>
      </w:r>
    </w:p>
    <w:p w14:paraId="7FAE6A1F" w14:textId="77777777" w:rsidR="005123BF" w:rsidRPr="00FC2344" w:rsidRDefault="00FC2344" w:rsidP="00FC2344">
      <w:pPr>
        <w:autoSpaceDE w:val="0"/>
        <w:autoSpaceDN w:val="0"/>
        <w:adjustRightInd w:val="0"/>
        <w:rPr>
          <w:rFonts w:asciiTheme="minorHAnsi" w:hAnsiTheme="minorHAnsi" w:cs="Helvetica-Bold"/>
          <w:b/>
          <w:bCs/>
          <w:color w:val="auto"/>
          <w:sz w:val="22"/>
          <w:szCs w:val="22"/>
          <w:shd w:val="clear" w:color="auto" w:fill="auto"/>
        </w:rPr>
      </w:pPr>
      <w:r w:rsidRPr="00FC2344">
        <w:rPr>
          <w:rFonts w:asciiTheme="minorHAnsi" w:hAnsiTheme="minorHAnsi" w:cs="Helvetica"/>
          <w:color w:val="auto"/>
          <w:sz w:val="22"/>
          <w:szCs w:val="22"/>
          <w:shd w:val="clear" w:color="auto" w:fill="auto"/>
        </w:rPr>
        <w:t>The team has put the poster for the design fair together.</w:t>
      </w:r>
      <w:hyperlink w:anchor="_Toc328651691"/>
    </w:p>
    <w:p w14:paraId="577EF411" w14:textId="77777777" w:rsidR="00991067" w:rsidRDefault="00991067">
      <w:r>
        <w:rPr>
          <w:rFonts w:ascii="Calibri" w:hAnsi="Calibri" w:cs="Calibri"/>
          <w:color w:val="00000A"/>
          <w:sz w:val="22"/>
        </w:rPr>
        <w:t xml:space="preserve"> </w:t>
      </w:r>
    </w:p>
    <w:sectPr w:rsidR="00991067">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546954" w14:textId="77777777" w:rsidR="00366848" w:rsidRDefault="00366848">
      <w:r>
        <w:separator/>
      </w:r>
    </w:p>
  </w:endnote>
  <w:endnote w:type="continuationSeparator" w:id="0">
    <w:p w14:paraId="2EF1BF2C" w14:textId="77777777" w:rsidR="00366848" w:rsidRDefault="00366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0000000000000000000"/>
    <w:charset w:val="00"/>
    <w:family w:val="roman"/>
    <w:notTrueType/>
    <w:pitch w:val="default"/>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OpenSymbo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Liberation Sans">
    <w:panose1 w:val="00000000000000000000"/>
    <w:charset w:val="00"/>
    <w:family w:val="roman"/>
    <w:notTrueType/>
    <w:pitch w:val="default"/>
  </w:font>
  <w:font w:name="TimesNewRomanPSMT">
    <w:panose1 w:val="00000000000000000000"/>
    <w:charset w:val="00"/>
    <w:family w:val="swiss"/>
    <w:notTrueType/>
    <w:pitch w:val="default"/>
    <w:sig w:usb0="00000003" w:usb1="00000000" w:usb2="00000000" w:usb3="00000000" w:csb0="00000001" w:csb1="00000000"/>
  </w:font>
  <w:font w:name="CMR17">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TT15Ct00">
    <w:panose1 w:val="00000000000000000000"/>
    <w:charset w:val="00"/>
    <w:family w:val="auto"/>
    <w:notTrueType/>
    <w:pitch w:val="default"/>
    <w:sig w:usb0="00000003" w:usb1="00000000" w:usb2="00000000" w:usb3="00000000" w:csb0="00000001" w:csb1="00000000"/>
  </w:font>
  <w:font w:name="TT160t00">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CCFC43" w14:textId="77777777" w:rsidR="00ED08FA" w:rsidRDefault="00ED08FA">
    <w:pPr>
      <w:pStyle w:val="Footer"/>
      <w:tabs>
        <w:tab w:val="center" w:pos="4680"/>
        <w:tab w:val="right" w:pos="9360"/>
      </w:tabs>
    </w:pPr>
    <w:r>
      <w:t>Company Confidential and Proprietary</w:t>
    </w:r>
    <w:r>
      <w:tab/>
    </w:r>
    <w:r>
      <w:tab/>
      <w:t>29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63D2A4" w14:textId="77777777" w:rsidR="00366848" w:rsidRDefault="00366848">
      <w:r>
        <w:separator/>
      </w:r>
    </w:p>
  </w:footnote>
  <w:footnote w:type="continuationSeparator" w:id="0">
    <w:p w14:paraId="705572B2" w14:textId="77777777" w:rsidR="00366848" w:rsidRDefault="003668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35500"/>
    <w:multiLevelType w:val="hybridMultilevel"/>
    <w:tmpl w:val="558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43129"/>
    <w:multiLevelType w:val="hybridMultilevel"/>
    <w:tmpl w:val="39D87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63BA9"/>
    <w:multiLevelType w:val="hybridMultilevel"/>
    <w:tmpl w:val="119CCB1A"/>
    <w:lvl w:ilvl="0" w:tplc="45F2A4F6">
      <w:start w:val="1"/>
      <w:numFmt w:val="lowerRoman"/>
      <w:lvlText w:val="%1."/>
      <w:lvlJc w:val="left"/>
      <w:rPr>
        <w:rFonts w:ascii="Times New Roman" w:hAnsi="Times New Roman" w:cs="Times New Roman"/>
      </w:rPr>
    </w:lvl>
    <w:lvl w:ilvl="1" w:tplc="F5D47E1E">
      <w:start w:val="1"/>
      <w:numFmt w:val="decimal"/>
      <w:lvlText w:val="%2."/>
      <w:lvlJc w:val="left"/>
      <w:rPr>
        <w:rFonts w:ascii="Times New Roman" w:hAnsi="Times New Roman" w:cs="Times New Roman"/>
      </w:rPr>
    </w:lvl>
    <w:lvl w:ilvl="2" w:tplc="C44ACFD0">
      <w:start w:val="1"/>
      <w:numFmt w:val="lowerLetter"/>
      <w:lvlText w:val="%3."/>
      <w:lvlJc w:val="left"/>
      <w:rPr>
        <w:rFonts w:ascii="Times New Roman" w:hAnsi="Times New Roman" w:cs="Times New Roman"/>
      </w:rPr>
    </w:lvl>
    <w:lvl w:ilvl="3" w:tplc="1D06C23E">
      <w:start w:val="1"/>
      <w:numFmt w:val="lowerRoman"/>
      <w:lvlText w:val="%4."/>
      <w:lvlJc w:val="left"/>
      <w:rPr>
        <w:rFonts w:ascii="Times New Roman" w:hAnsi="Times New Roman" w:cs="Times New Roman"/>
      </w:rPr>
    </w:lvl>
    <w:lvl w:ilvl="4" w:tplc="7C3224A4">
      <w:start w:val="1"/>
      <w:numFmt w:val="decimal"/>
      <w:lvlText w:val="%5."/>
      <w:lvlJc w:val="left"/>
      <w:rPr>
        <w:rFonts w:ascii="Times New Roman" w:hAnsi="Times New Roman" w:cs="Times New Roman"/>
      </w:rPr>
    </w:lvl>
    <w:lvl w:ilvl="5" w:tplc="151C2832">
      <w:start w:val="1"/>
      <w:numFmt w:val="lowerLetter"/>
      <w:lvlText w:val="%6."/>
      <w:lvlJc w:val="left"/>
      <w:rPr>
        <w:rFonts w:ascii="Times New Roman" w:hAnsi="Times New Roman" w:cs="Times New Roman"/>
      </w:rPr>
    </w:lvl>
    <w:lvl w:ilvl="6" w:tplc="744C1CAE">
      <w:start w:val="1"/>
      <w:numFmt w:val="lowerRoman"/>
      <w:lvlText w:val="%7."/>
      <w:lvlJc w:val="left"/>
      <w:rPr>
        <w:rFonts w:ascii="Times New Roman" w:hAnsi="Times New Roman" w:cs="Times New Roman"/>
      </w:rPr>
    </w:lvl>
    <w:lvl w:ilvl="7" w:tplc="7FE6346E">
      <w:start w:val="1"/>
      <w:numFmt w:val="decimal"/>
      <w:lvlText w:val="%8."/>
      <w:lvlJc w:val="left"/>
      <w:rPr>
        <w:rFonts w:ascii="Times New Roman" w:hAnsi="Times New Roman" w:cs="Times New Roman"/>
      </w:rPr>
    </w:lvl>
    <w:lvl w:ilvl="8" w:tplc="DAB27540">
      <w:start w:val="1"/>
      <w:numFmt w:val="lowerLetter"/>
      <w:lvlText w:val="%9."/>
      <w:lvlJc w:val="left"/>
      <w:rPr>
        <w:rFonts w:ascii="Times New Roman" w:hAnsi="Times New Roman" w:cs="Times New Roman"/>
      </w:rPr>
    </w:lvl>
  </w:abstractNum>
  <w:abstractNum w:abstractNumId="3">
    <w:nsid w:val="1E9A21E1"/>
    <w:multiLevelType w:val="hybridMultilevel"/>
    <w:tmpl w:val="F0B87226"/>
    <w:lvl w:ilvl="0" w:tplc="9AB45BB6">
      <w:start w:val="1"/>
      <w:numFmt w:val="lowerRoman"/>
      <w:lvlText w:val="%1."/>
      <w:lvlJc w:val="left"/>
      <w:rPr>
        <w:rFonts w:ascii="Times New Roman" w:hAnsi="Times New Roman" w:cs="Times New Roman"/>
      </w:rPr>
    </w:lvl>
    <w:lvl w:ilvl="1" w:tplc="AFF27052">
      <w:start w:val="1"/>
      <w:numFmt w:val="decimal"/>
      <w:lvlText w:val="%2."/>
      <w:lvlJc w:val="left"/>
      <w:rPr>
        <w:rFonts w:ascii="Times New Roman" w:hAnsi="Times New Roman" w:cs="Times New Roman"/>
      </w:rPr>
    </w:lvl>
    <w:lvl w:ilvl="2" w:tplc="8DDCA05C">
      <w:start w:val="1"/>
      <w:numFmt w:val="lowerLetter"/>
      <w:lvlText w:val="%3."/>
      <w:lvlJc w:val="left"/>
      <w:rPr>
        <w:rFonts w:ascii="Times New Roman" w:hAnsi="Times New Roman" w:cs="Times New Roman"/>
      </w:rPr>
    </w:lvl>
    <w:lvl w:ilvl="3" w:tplc="968860C4">
      <w:start w:val="1"/>
      <w:numFmt w:val="lowerRoman"/>
      <w:lvlText w:val="%4."/>
      <w:lvlJc w:val="left"/>
      <w:rPr>
        <w:rFonts w:ascii="Times New Roman" w:hAnsi="Times New Roman" w:cs="Times New Roman"/>
      </w:rPr>
    </w:lvl>
    <w:lvl w:ilvl="4" w:tplc="C8667BFA">
      <w:start w:val="1"/>
      <w:numFmt w:val="decimal"/>
      <w:lvlText w:val="%5."/>
      <w:lvlJc w:val="left"/>
      <w:rPr>
        <w:rFonts w:ascii="Times New Roman" w:hAnsi="Times New Roman" w:cs="Times New Roman"/>
      </w:rPr>
    </w:lvl>
    <w:lvl w:ilvl="5" w:tplc="AA0E78AC">
      <w:start w:val="1"/>
      <w:numFmt w:val="lowerLetter"/>
      <w:lvlText w:val="%6."/>
      <w:lvlJc w:val="left"/>
      <w:rPr>
        <w:rFonts w:ascii="Times New Roman" w:hAnsi="Times New Roman" w:cs="Times New Roman"/>
      </w:rPr>
    </w:lvl>
    <w:lvl w:ilvl="6" w:tplc="FC969214">
      <w:start w:val="1"/>
      <w:numFmt w:val="lowerRoman"/>
      <w:lvlText w:val="%7."/>
      <w:lvlJc w:val="left"/>
      <w:rPr>
        <w:rFonts w:ascii="Times New Roman" w:hAnsi="Times New Roman" w:cs="Times New Roman"/>
      </w:rPr>
    </w:lvl>
    <w:lvl w:ilvl="7" w:tplc="7826AF7E">
      <w:start w:val="1"/>
      <w:numFmt w:val="decimal"/>
      <w:lvlText w:val="%8."/>
      <w:lvlJc w:val="left"/>
      <w:rPr>
        <w:rFonts w:ascii="Times New Roman" w:hAnsi="Times New Roman" w:cs="Times New Roman"/>
      </w:rPr>
    </w:lvl>
    <w:lvl w:ilvl="8" w:tplc="F83A6F32">
      <w:start w:val="1"/>
      <w:numFmt w:val="lowerLetter"/>
      <w:lvlText w:val="%9."/>
      <w:lvlJc w:val="left"/>
      <w:rPr>
        <w:rFonts w:ascii="Times New Roman" w:hAnsi="Times New Roman" w:cs="Times New Roman"/>
      </w:rPr>
    </w:lvl>
  </w:abstractNum>
  <w:abstractNum w:abstractNumId="4">
    <w:nsid w:val="20E81744"/>
    <w:multiLevelType w:val="hybridMultilevel"/>
    <w:tmpl w:val="6E46E900"/>
    <w:lvl w:ilvl="0" w:tplc="56AA2544">
      <w:start w:val="1"/>
      <w:numFmt w:val="lowerRoman"/>
      <w:lvlText w:val="%1."/>
      <w:lvlJc w:val="left"/>
      <w:rPr>
        <w:rFonts w:ascii="Times New Roman" w:hAnsi="Times New Roman" w:cs="Times New Roman"/>
      </w:rPr>
    </w:lvl>
    <w:lvl w:ilvl="1" w:tplc="266C6040">
      <w:start w:val="1"/>
      <w:numFmt w:val="decimal"/>
      <w:lvlText w:val="%2."/>
      <w:lvlJc w:val="left"/>
      <w:rPr>
        <w:rFonts w:ascii="Times New Roman" w:hAnsi="Times New Roman" w:cs="Times New Roman"/>
      </w:rPr>
    </w:lvl>
    <w:lvl w:ilvl="2" w:tplc="FCDE6C8C">
      <w:start w:val="1"/>
      <w:numFmt w:val="lowerLetter"/>
      <w:lvlText w:val="%3."/>
      <w:lvlJc w:val="left"/>
      <w:rPr>
        <w:rFonts w:ascii="Times New Roman" w:hAnsi="Times New Roman" w:cs="Times New Roman"/>
      </w:rPr>
    </w:lvl>
    <w:lvl w:ilvl="3" w:tplc="BB0415E0">
      <w:start w:val="1"/>
      <w:numFmt w:val="lowerRoman"/>
      <w:lvlText w:val="%4."/>
      <w:lvlJc w:val="left"/>
      <w:rPr>
        <w:rFonts w:ascii="Times New Roman" w:hAnsi="Times New Roman" w:cs="Times New Roman"/>
      </w:rPr>
    </w:lvl>
    <w:lvl w:ilvl="4" w:tplc="A06CD452">
      <w:start w:val="1"/>
      <w:numFmt w:val="decimal"/>
      <w:lvlText w:val="%5."/>
      <w:lvlJc w:val="left"/>
      <w:rPr>
        <w:rFonts w:ascii="Times New Roman" w:hAnsi="Times New Roman" w:cs="Times New Roman"/>
      </w:rPr>
    </w:lvl>
    <w:lvl w:ilvl="5" w:tplc="E2848EB2">
      <w:start w:val="1"/>
      <w:numFmt w:val="lowerLetter"/>
      <w:lvlText w:val="%6."/>
      <w:lvlJc w:val="left"/>
      <w:rPr>
        <w:rFonts w:ascii="Times New Roman" w:hAnsi="Times New Roman" w:cs="Times New Roman"/>
      </w:rPr>
    </w:lvl>
    <w:lvl w:ilvl="6" w:tplc="AD982990">
      <w:start w:val="1"/>
      <w:numFmt w:val="lowerRoman"/>
      <w:lvlText w:val="%7."/>
      <w:lvlJc w:val="left"/>
      <w:rPr>
        <w:rFonts w:ascii="Times New Roman" w:hAnsi="Times New Roman" w:cs="Times New Roman"/>
      </w:rPr>
    </w:lvl>
    <w:lvl w:ilvl="7" w:tplc="00BA368C">
      <w:start w:val="1"/>
      <w:numFmt w:val="decimal"/>
      <w:lvlText w:val="%8."/>
      <w:lvlJc w:val="left"/>
      <w:rPr>
        <w:rFonts w:ascii="Times New Roman" w:hAnsi="Times New Roman" w:cs="Times New Roman"/>
      </w:rPr>
    </w:lvl>
    <w:lvl w:ilvl="8" w:tplc="18EA3F3C">
      <w:start w:val="1"/>
      <w:numFmt w:val="lowerLetter"/>
      <w:lvlText w:val="%9."/>
      <w:lvlJc w:val="left"/>
      <w:rPr>
        <w:rFonts w:ascii="Times New Roman" w:hAnsi="Times New Roman" w:cs="Times New Roman"/>
      </w:rPr>
    </w:lvl>
  </w:abstractNum>
  <w:abstractNum w:abstractNumId="5">
    <w:nsid w:val="25B37C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6803F26"/>
    <w:multiLevelType w:val="hybridMultilevel"/>
    <w:tmpl w:val="BDF4C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3C7081"/>
    <w:multiLevelType w:val="hybridMultilevel"/>
    <w:tmpl w:val="C088A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860559"/>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9">
    <w:nsid w:val="2DBB0ADD"/>
    <w:multiLevelType w:val="hybridMultilevel"/>
    <w:tmpl w:val="096A6EEC"/>
    <w:lvl w:ilvl="0" w:tplc="F00239C0">
      <w:start w:val="1"/>
      <w:numFmt w:val="lowerRoman"/>
      <w:lvlText w:val="%1."/>
      <w:lvlJc w:val="left"/>
      <w:rPr>
        <w:rFonts w:ascii="Times New Roman" w:hAnsi="Times New Roman" w:cs="Times New Roman"/>
      </w:rPr>
    </w:lvl>
    <w:lvl w:ilvl="1" w:tplc="F4D05D84">
      <w:start w:val="1"/>
      <w:numFmt w:val="decimal"/>
      <w:lvlText w:val="%2."/>
      <w:lvlJc w:val="left"/>
      <w:rPr>
        <w:rFonts w:ascii="Times New Roman" w:hAnsi="Times New Roman" w:cs="Times New Roman"/>
      </w:rPr>
    </w:lvl>
    <w:lvl w:ilvl="2" w:tplc="FD00A218">
      <w:start w:val="1"/>
      <w:numFmt w:val="lowerLetter"/>
      <w:lvlText w:val="%3."/>
      <w:lvlJc w:val="left"/>
      <w:rPr>
        <w:rFonts w:ascii="Times New Roman" w:hAnsi="Times New Roman" w:cs="Times New Roman"/>
      </w:rPr>
    </w:lvl>
    <w:lvl w:ilvl="3" w:tplc="DC182032">
      <w:start w:val="1"/>
      <w:numFmt w:val="lowerRoman"/>
      <w:lvlText w:val="%4."/>
      <w:lvlJc w:val="left"/>
      <w:rPr>
        <w:rFonts w:ascii="Times New Roman" w:hAnsi="Times New Roman" w:cs="Times New Roman"/>
      </w:rPr>
    </w:lvl>
    <w:lvl w:ilvl="4" w:tplc="AA923B78">
      <w:start w:val="1"/>
      <w:numFmt w:val="decimal"/>
      <w:lvlText w:val="%5."/>
      <w:lvlJc w:val="left"/>
      <w:rPr>
        <w:rFonts w:ascii="Times New Roman" w:hAnsi="Times New Roman" w:cs="Times New Roman"/>
      </w:rPr>
    </w:lvl>
    <w:lvl w:ilvl="5" w:tplc="BA0E442C">
      <w:start w:val="1"/>
      <w:numFmt w:val="lowerLetter"/>
      <w:lvlText w:val="%6."/>
      <w:lvlJc w:val="left"/>
      <w:rPr>
        <w:rFonts w:ascii="Times New Roman" w:hAnsi="Times New Roman" w:cs="Times New Roman"/>
      </w:rPr>
    </w:lvl>
    <w:lvl w:ilvl="6" w:tplc="ACAE4558">
      <w:start w:val="1"/>
      <w:numFmt w:val="lowerRoman"/>
      <w:lvlText w:val="%7."/>
      <w:lvlJc w:val="left"/>
      <w:rPr>
        <w:rFonts w:ascii="Times New Roman" w:hAnsi="Times New Roman" w:cs="Times New Roman"/>
      </w:rPr>
    </w:lvl>
    <w:lvl w:ilvl="7" w:tplc="CBEEFCF8">
      <w:start w:val="1"/>
      <w:numFmt w:val="decimal"/>
      <w:lvlText w:val="%8."/>
      <w:lvlJc w:val="left"/>
      <w:rPr>
        <w:rFonts w:ascii="Times New Roman" w:hAnsi="Times New Roman" w:cs="Times New Roman"/>
      </w:rPr>
    </w:lvl>
    <w:lvl w:ilvl="8" w:tplc="38F20C6C">
      <w:start w:val="1"/>
      <w:numFmt w:val="lowerLetter"/>
      <w:lvlText w:val="%9."/>
      <w:lvlJc w:val="left"/>
      <w:rPr>
        <w:rFonts w:ascii="Times New Roman" w:hAnsi="Times New Roman" w:cs="Times New Roman"/>
      </w:rPr>
    </w:lvl>
  </w:abstractNum>
  <w:abstractNum w:abstractNumId="10">
    <w:nsid w:val="30137BC0"/>
    <w:multiLevelType w:val="hybridMultilevel"/>
    <w:tmpl w:val="87F07B96"/>
    <w:lvl w:ilvl="0" w:tplc="A712F5EC">
      <w:start w:val="1"/>
      <w:numFmt w:val="lowerRoman"/>
      <w:lvlText w:val="%1."/>
      <w:lvlJc w:val="left"/>
      <w:rPr>
        <w:rFonts w:ascii="Times New Roman" w:hAnsi="Times New Roman" w:cs="Times New Roman"/>
      </w:rPr>
    </w:lvl>
    <w:lvl w:ilvl="1" w:tplc="264486E8">
      <w:start w:val="1"/>
      <w:numFmt w:val="decimal"/>
      <w:lvlText w:val="%2."/>
      <w:lvlJc w:val="left"/>
      <w:rPr>
        <w:rFonts w:ascii="Times New Roman" w:hAnsi="Times New Roman" w:cs="Times New Roman"/>
      </w:rPr>
    </w:lvl>
    <w:lvl w:ilvl="2" w:tplc="E1005B00">
      <w:start w:val="1"/>
      <w:numFmt w:val="lowerLetter"/>
      <w:lvlText w:val="%3."/>
      <w:lvlJc w:val="left"/>
      <w:rPr>
        <w:rFonts w:ascii="Times New Roman" w:hAnsi="Times New Roman" w:cs="Times New Roman"/>
      </w:rPr>
    </w:lvl>
    <w:lvl w:ilvl="3" w:tplc="9A7284FA">
      <w:start w:val="1"/>
      <w:numFmt w:val="lowerRoman"/>
      <w:lvlText w:val="%4."/>
      <w:lvlJc w:val="left"/>
      <w:rPr>
        <w:rFonts w:ascii="Times New Roman" w:hAnsi="Times New Roman" w:cs="Times New Roman"/>
      </w:rPr>
    </w:lvl>
    <w:lvl w:ilvl="4" w:tplc="EC483808">
      <w:start w:val="1"/>
      <w:numFmt w:val="decimal"/>
      <w:lvlText w:val="%5."/>
      <w:lvlJc w:val="left"/>
      <w:rPr>
        <w:rFonts w:ascii="Times New Roman" w:hAnsi="Times New Roman" w:cs="Times New Roman"/>
      </w:rPr>
    </w:lvl>
    <w:lvl w:ilvl="5" w:tplc="DDFA4D9A">
      <w:start w:val="1"/>
      <w:numFmt w:val="lowerLetter"/>
      <w:lvlText w:val="%6."/>
      <w:lvlJc w:val="left"/>
      <w:rPr>
        <w:rFonts w:ascii="Times New Roman" w:hAnsi="Times New Roman" w:cs="Times New Roman"/>
      </w:rPr>
    </w:lvl>
    <w:lvl w:ilvl="6" w:tplc="74E4E67C">
      <w:start w:val="1"/>
      <w:numFmt w:val="lowerRoman"/>
      <w:lvlText w:val="%7."/>
      <w:lvlJc w:val="left"/>
      <w:rPr>
        <w:rFonts w:ascii="Times New Roman" w:hAnsi="Times New Roman" w:cs="Times New Roman"/>
      </w:rPr>
    </w:lvl>
    <w:lvl w:ilvl="7" w:tplc="AB160BD0">
      <w:start w:val="1"/>
      <w:numFmt w:val="decimal"/>
      <w:lvlText w:val="%8."/>
      <w:lvlJc w:val="left"/>
      <w:rPr>
        <w:rFonts w:ascii="Times New Roman" w:hAnsi="Times New Roman" w:cs="Times New Roman"/>
      </w:rPr>
    </w:lvl>
    <w:lvl w:ilvl="8" w:tplc="71D0B240">
      <w:start w:val="1"/>
      <w:numFmt w:val="lowerLetter"/>
      <w:lvlText w:val="%9."/>
      <w:lvlJc w:val="left"/>
      <w:rPr>
        <w:rFonts w:ascii="Times New Roman" w:hAnsi="Times New Roman" w:cs="Times New Roman"/>
      </w:rPr>
    </w:lvl>
  </w:abstractNum>
  <w:abstractNum w:abstractNumId="11">
    <w:nsid w:val="343063E2"/>
    <w:multiLevelType w:val="hybridMultilevel"/>
    <w:tmpl w:val="4EDA7704"/>
    <w:lvl w:ilvl="0" w:tplc="5E9C0038">
      <w:start w:val="1"/>
      <w:numFmt w:val="lowerRoman"/>
      <w:lvlText w:val="%1."/>
      <w:lvlJc w:val="left"/>
      <w:rPr>
        <w:rFonts w:ascii="Times New Roman" w:hAnsi="Times New Roman" w:cs="Times New Roman"/>
      </w:rPr>
    </w:lvl>
    <w:lvl w:ilvl="1" w:tplc="C96490BC">
      <w:start w:val="1"/>
      <w:numFmt w:val="decimal"/>
      <w:lvlText w:val="%2."/>
      <w:lvlJc w:val="left"/>
      <w:rPr>
        <w:rFonts w:ascii="Times New Roman" w:hAnsi="Times New Roman" w:cs="Times New Roman"/>
      </w:rPr>
    </w:lvl>
    <w:lvl w:ilvl="2" w:tplc="19D092AE">
      <w:start w:val="1"/>
      <w:numFmt w:val="lowerLetter"/>
      <w:lvlText w:val="%3."/>
      <w:lvlJc w:val="left"/>
      <w:rPr>
        <w:rFonts w:ascii="Times New Roman" w:hAnsi="Times New Roman" w:cs="Times New Roman"/>
      </w:rPr>
    </w:lvl>
    <w:lvl w:ilvl="3" w:tplc="9EB05230">
      <w:start w:val="1"/>
      <w:numFmt w:val="lowerRoman"/>
      <w:lvlText w:val="%4."/>
      <w:lvlJc w:val="left"/>
      <w:rPr>
        <w:rFonts w:ascii="Times New Roman" w:hAnsi="Times New Roman" w:cs="Times New Roman"/>
      </w:rPr>
    </w:lvl>
    <w:lvl w:ilvl="4" w:tplc="7FF2D0B2">
      <w:start w:val="1"/>
      <w:numFmt w:val="decimal"/>
      <w:lvlText w:val="%5."/>
      <w:lvlJc w:val="left"/>
      <w:rPr>
        <w:rFonts w:ascii="Times New Roman" w:hAnsi="Times New Roman" w:cs="Times New Roman"/>
      </w:rPr>
    </w:lvl>
    <w:lvl w:ilvl="5" w:tplc="B4D6E8A2">
      <w:start w:val="1"/>
      <w:numFmt w:val="lowerLetter"/>
      <w:lvlText w:val="%6."/>
      <w:lvlJc w:val="left"/>
      <w:rPr>
        <w:rFonts w:ascii="Times New Roman" w:hAnsi="Times New Roman" w:cs="Times New Roman"/>
      </w:rPr>
    </w:lvl>
    <w:lvl w:ilvl="6" w:tplc="4B6E16E6">
      <w:start w:val="1"/>
      <w:numFmt w:val="lowerRoman"/>
      <w:lvlText w:val="%7."/>
      <w:lvlJc w:val="left"/>
      <w:rPr>
        <w:rFonts w:ascii="Times New Roman" w:hAnsi="Times New Roman" w:cs="Times New Roman"/>
      </w:rPr>
    </w:lvl>
    <w:lvl w:ilvl="7" w:tplc="BB5ADC70">
      <w:start w:val="1"/>
      <w:numFmt w:val="decimal"/>
      <w:lvlText w:val="%8."/>
      <w:lvlJc w:val="left"/>
      <w:rPr>
        <w:rFonts w:ascii="Times New Roman" w:hAnsi="Times New Roman" w:cs="Times New Roman"/>
      </w:rPr>
    </w:lvl>
    <w:lvl w:ilvl="8" w:tplc="2F60F89E">
      <w:start w:val="1"/>
      <w:numFmt w:val="lowerLetter"/>
      <w:lvlText w:val="%9."/>
      <w:lvlJc w:val="left"/>
      <w:rPr>
        <w:rFonts w:ascii="Times New Roman" w:hAnsi="Times New Roman" w:cs="Times New Roman"/>
      </w:rPr>
    </w:lvl>
  </w:abstractNum>
  <w:abstractNum w:abstractNumId="12">
    <w:nsid w:val="39CC16C0"/>
    <w:multiLevelType w:val="hybridMultilevel"/>
    <w:tmpl w:val="A3520B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D2C0A51"/>
    <w:multiLevelType w:val="hybridMultilevel"/>
    <w:tmpl w:val="09E86610"/>
    <w:lvl w:ilvl="0" w:tplc="DBA83C3E">
      <w:start w:val="1"/>
      <w:numFmt w:val="upperRoman"/>
      <w:lvlText w:val="%1."/>
      <w:lvlJc w:val="left"/>
      <w:rPr>
        <w:rFonts w:ascii="Times New Roman" w:hAnsi="Times New Roman" w:cs="Times New Roman"/>
      </w:rPr>
    </w:lvl>
    <w:lvl w:ilvl="1" w:tplc="758E270C">
      <w:start w:val="1"/>
      <w:numFmt w:val="upperRoman"/>
      <w:lvlText w:val="%2."/>
      <w:lvlJc w:val="left"/>
      <w:rPr>
        <w:rFonts w:ascii="Times New Roman" w:hAnsi="Times New Roman" w:cs="Times New Roman"/>
      </w:rPr>
    </w:lvl>
    <w:lvl w:ilvl="2" w:tplc="645807A8">
      <w:start w:val="1"/>
      <w:numFmt w:val="upperRoman"/>
      <w:lvlText w:val="%3."/>
      <w:lvlJc w:val="left"/>
      <w:rPr>
        <w:rFonts w:ascii="Times New Roman" w:hAnsi="Times New Roman" w:cs="Times New Roman"/>
      </w:rPr>
    </w:lvl>
    <w:lvl w:ilvl="3" w:tplc="3AE01EAC">
      <w:start w:val="1"/>
      <w:numFmt w:val="upperRoman"/>
      <w:lvlText w:val="%4."/>
      <w:lvlJc w:val="left"/>
      <w:rPr>
        <w:rFonts w:ascii="Times New Roman" w:hAnsi="Times New Roman" w:cs="Times New Roman"/>
      </w:rPr>
    </w:lvl>
    <w:lvl w:ilvl="4" w:tplc="10F04E30">
      <w:start w:val="1"/>
      <w:numFmt w:val="upperRoman"/>
      <w:lvlText w:val="%5."/>
      <w:lvlJc w:val="left"/>
      <w:rPr>
        <w:rFonts w:ascii="Times New Roman" w:hAnsi="Times New Roman" w:cs="Times New Roman"/>
      </w:rPr>
    </w:lvl>
    <w:lvl w:ilvl="5" w:tplc="1A94E63A">
      <w:start w:val="1"/>
      <w:numFmt w:val="upperRoman"/>
      <w:lvlText w:val="%6."/>
      <w:lvlJc w:val="left"/>
      <w:rPr>
        <w:rFonts w:ascii="Times New Roman" w:hAnsi="Times New Roman" w:cs="Times New Roman"/>
      </w:rPr>
    </w:lvl>
    <w:lvl w:ilvl="6" w:tplc="045ED5E8">
      <w:start w:val="1"/>
      <w:numFmt w:val="upperRoman"/>
      <w:lvlText w:val="%7."/>
      <w:lvlJc w:val="left"/>
      <w:rPr>
        <w:rFonts w:ascii="Times New Roman" w:hAnsi="Times New Roman" w:cs="Times New Roman"/>
      </w:rPr>
    </w:lvl>
    <w:lvl w:ilvl="7" w:tplc="D6B8DD92">
      <w:start w:val="1"/>
      <w:numFmt w:val="upperRoman"/>
      <w:lvlText w:val="%8."/>
      <w:lvlJc w:val="left"/>
      <w:rPr>
        <w:rFonts w:ascii="Times New Roman" w:hAnsi="Times New Roman" w:cs="Times New Roman"/>
      </w:rPr>
    </w:lvl>
    <w:lvl w:ilvl="8" w:tplc="ED62796C">
      <w:start w:val="1"/>
      <w:numFmt w:val="upperRoman"/>
      <w:lvlText w:val="%9."/>
      <w:lvlJc w:val="left"/>
      <w:rPr>
        <w:rFonts w:ascii="Times New Roman" w:hAnsi="Times New Roman" w:cs="Times New Roman"/>
      </w:rPr>
    </w:lvl>
  </w:abstractNum>
  <w:abstractNum w:abstractNumId="14">
    <w:nsid w:val="43A55614"/>
    <w:multiLevelType w:val="hybridMultilevel"/>
    <w:tmpl w:val="EBBE6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C0173E"/>
    <w:multiLevelType w:val="hybridMultilevel"/>
    <w:tmpl w:val="AD10BD60"/>
    <w:lvl w:ilvl="0" w:tplc="A4CA5EC2">
      <w:start w:val="1"/>
      <w:numFmt w:val="decimal"/>
      <w:lvlText w:val="%1."/>
      <w:lvlJc w:val="left"/>
      <w:pPr>
        <w:ind w:left="720" w:hanging="360"/>
      </w:pPr>
    </w:lvl>
    <w:lvl w:ilvl="1" w:tplc="D382D846">
      <w:start w:val="1"/>
      <w:numFmt w:val="lowerLetter"/>
      <w:lvlText w:val="%2."/>
      <w:lvlJc w:val="left"/>
      <w:pPr>
        <w:ind w:left="1440" w:hanging="360"/>
      </w:pPr>
    </w:lvl>
    <w:lvl w:ilvl="2" w:tplc="8998F1FE">
      <w:start w:val="1"/>
      <w:numFmt w:val="lowerRoman"/>
      <w:lvlText w:val="%3."/>
      <w:lvlJc w:val="right"/>
      <w:pPr>
        <w:ind w:left="2160" w:hanging="180"/>
      </w:pPr>
    </w:lvl>
    <w:lvl w:ilvl="3" w:tplc="6792BC1C">
      <w:start w:val="1"/>
      <w:numFmt w:val="decimal"/>
      <w:lvlText w:val="%4."/>
      <w:lvlJc w:val="left"/>
      <w:pPr>
        <w:ind w:left="2880" w:hanging="360"/>
      </w:pPr>
    </w:lvl>
    <w:lvl w:ilvl="4" w:tplc="033A472A">
      <w:start w:val="1"/>
      <w:numFmt w:val="lowerLetter"/>
      <w:lvlText w:val="%5."/>
      <w:lvlJc w:val="left"/>
      <w:pPr>
        <w:ind w:left="3600" w:hanging="360"/>
      </w:pPr>
    </w:lvl>
    <w:lvl w:ilvl="5" w:tplc="811221EA">
      <w:start w:val="1"/>
      <w:numFmt w:val="lowerRoman"/>
      <w:lvlText w:val="%6."/>
      <w:lvlJc w:val="right"/>
      <w:pPr>
        <w:ind w:left="4320" w:hanging="180"/>
      </w:pPr>
    </w:lvl>
    <w:lvl w:ilvl="6" w:tplc="7740321C">
      <w:start w:val="1"/>
      <w:numFmt w:val="decimal"/>
      <w:lvlText w:val="%7."/>
      <w:lvlJc w:val="left"/>
      <w:pPr>
        <w:ind w:left="5040" w:hanging="360"/>
      </w:pPr>
    </w:lvl>
    <w:lvl w:ilvl="7" w:tplc="D9DA1A9E">
      <w:start w:val="1"/>
      <w:numFmt w:val="lowerLetter"/>
      <w:lvlText w:val="%8."/>
      <w:lvlJc w:val="left"/>
      <w:pPr>
        <w:ind w:left="5760" w:hanging="360"/>
      </w:pPr>
    </w:lvl>
    <w:lvl w:ilvl="8" w:tplc="61EC36B2">
      <w:start w:val="1"/>
      <w:numFmt w:val="lowerRoman"/>
      <w:lvlText w:val="%9."/>
      <w:lvlJc w:val="right"/>
      <w:pPr>
        <w:ind w:left="6480" w:hanging="180"/>
      </w:pPr>
    </w:lvl>
  </w:abstractNum>
  <w:abstractNum w:abstractNumId="16">
    <w:nsid w:val="4E486A65"/>
    <w:multiLevelType w:val="hybridMultilevel"/>
    <w:tmpl w:val="E450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B76494"/>
    <w:multiLevelType w:val="hybridMultilevel"/>
    <w:tmpl w:val="88A21E7C"/>
    <w:lvl w:ilvl="0" w:tplc="C87611FC">
      <w:start w:val="1"/>
      <w:numFmt w:val="lowerRoman"/>
      <w:lvlText w:val="%1."/>
      <w:lvlJc w:val="left"/>
      <w:rPr>
        <w:rFonts w:ascii="Times New Roman" w:hAnsi="Times New Roman" w:cs="Times New Roman"/>
      </w:rPr>
    </w:lvl>
    <w:lvl w:ilvl="1" w:tplc="39DE7D2C">
      <w:start w:val="1"/>
      <w:numFmt w:val="decimal"/>
      <w:lvlText w:val="%2."/>
      <w:lvlJc w:val="left"/>
      <w:rPr>
        <w:rFonts w:ascii="Times New Roman" w:hAnsi="Times New Roman" w:cs="Times New Roman"/>
      </w:rPr>
    </w:lvl>
    <w:lvl w:ilvl="2" w:tplc="6AB07520">
      <w:start w:val="1"/>
      <w:numFmt w:val="lowerLetter"/>
      <w:lvlText w:val="%3."/>
      <w:lvlJc w:val="left"/>
      <w:rPr>
        <w:rFonts w:ascii="Times New Roman" w:hAnsi="Times New Roman" w:cs="Times New Roman"/>
      </w:rPr>
    </w:lvl>
    <w:lvl w:ilvl="3" w:tplc="C19C0752">
      <w:start w:val="1"/>
      <w:numFmt w:val="lowerRoman"/>
      <w:lvlText w:val="%4."/>
      <w:lvlJc w:val="left"/>
      <w:rPr>
        <w:rFonts w:ascii="Times New Roman" w:hAnsi="Times New Roman" w:cs="Times New Roman"/>
      </w:rPr>
    </w:lvl>
    <w:lvl w:ilvl="4" w:tplc="2D30074C">
      <w:start w:val="1"/>
      <w:numFmt w:val="decimal"/>
      <w:lvlText w:val="%5."/>
      <w:lvlJc w:val="left"/>
      <w:rPr>
        <w:rFonts w:ascii="Times New Roman" w:hAnsi="Times New Roman" w:cs="Times New Roman"/>
      </w:rPr>
    </w:lvl>
    <w:lvl w:ilvl="5" w:tplc="69E05374">
      <w:start w:val="1"/>
      <w:numFmt w:val="lowerLetter"/>
      <w:lvlText w:val="%6."/>
      <w:lvlJc w:val="left"/>
      <w:rPr>
        <w:rFonts w:ascii="Times New Roman" w:hAnsi="Times New Roman" w:cs="Times New Roman"/>
      </w:rPr>
    </w:lvl>
    <w:lvl w:ilvl="6" w:tplc="FD5C4820">
      <w:start w:val="1"/>
      <w:numFmt w:val="lowerRoman"/>
      <w:lvlText w:val="%7."/>
      <w:lvlJc w:val="left"/>
      <w:rPr>
        <w:rFonts w:ascii="Times New Roman" w:hAnsi="Times New Roman" w:cs="Times New Roman"/>
      </w:rPr>
    </w:lvl>
    <w:lvl w:ilvl="7" w:tplc="55B8E306">
      <w:start w:val="1"/>
      <w:numFmt w:val="decimal"/>
      <w:lvlText w:val="%8."/>
      <w:lvlJc w:val="left"/>
      <w:rPr>
        <w:rFonts w:ascii="Times New Roman" w:hAnsi="Times New Roman" w:cs="Times New Roman"/>
      </w:rPr>
    </w:lvl>
    <w:lvl w:ilvl="8" w:tplc="F31CF8F0">
      <w:start w:val="1"/>
      <w:numFmt w:val="lowerLetter"/>
      <w:lvlText w:val="%9."/>
      <w:lvlJc w:val="left"/>
      <w:rPr>
        <w:rFonts w:ascii="Times New Roman" w:hAnsi="Times New Roman" w:cs="Times New Roman"/>
      </w:rPr>
    </w:lvl>
  </w:abstractNum>
  <w:abstractNum w:abstractNumId="18">
    <w:nsid w:val="57214CEB"/>
    <w:multiLevelType w:val="hybridMultilevel"/>
    <w:tmpl w:val="2B18B90E"/>
    <w:lvl w:ilvl="0" w:tplc="E2428D32">
      <w:start w:val="1"/>
      <w:numFmt w:val="lowerRoman"/>
      <w:lvlText w:val="%1."/>
      <w:lvlJc w:val="left"/>
      <w:rPr>
        <w:rFonts w:ascii="Times New Roman" w:hAnsi="Times New Roman" w:cs="Times New Roman"/>
      </w:rPr>
    </w:lvl>
    <w:lvl w:ilvl="1" w:tplc="62224C9C">
      <w:start w:val="1"/>
      <w:numFmt w:val="decimal"/>
      <w:lvlText w:val="%2."/>
      <w:lvlJc w:val="left"/>
      <w:rPr>
        <w:rFonts w:ascii="Times New Roman" w:hAnsi="Times New Roman" w:cs="Times New Roman"/>
      </w:rPr>
    </w:lvl>
    <w:lvl w:ilvl="2" w:tplc="54FA5418">
      <w:start w:val="1"/>
      <w:numFmt w:val="lowerLetter"/>
      <w:lvlText w:val="%3."/>
      <w:lvlJc w:val="left"/>
      <w:rPr>
        <w:rFonts w:ascii="Times New Roman" w:hAnsi="Times New Roman" w:cs="Times New Roman"/>
      </w:rPr>
    </w:lvl>
    <w:lvl w:ilvl="3" w:tplc="72966E64">
      <w:start w:val="1"/>
      <w:numFmt w:val="lowerRoman"/>
      <w:lvlText w:val="%4."/>
      <w:lvlJc w:val="left"/>
      <w:rPr>
        <w:rFonts w:ascii="Times New Roman" w:hAnsi="Times New Roman" w:cs="Times New Roman"/>
      </w:rPr>
    </w:lvl>
    <w:lvl w:ilvl="4" w:tplc="54FCC746">
      <w:start w:val="1"/>
      <w:numFmt w:val="decimal"/>
      <w:lvlText w:val="%5."/>
      <w:lvlJc w:val="left"/>
      <w:rPr>
        <w:rFonts w:ascii="Times New Roman" w:hAnsi="Times New Roman" w:cs="Times New Roman"/>
      </w:rPr>
    </w:lvl>
    <w:lvl w:ilvl="5" w:tplc="5352F77A">
      <w:start w:val="1"/>
      <w:numFmt w:val="lowerLetter"/>
      <w:lvlText w:val="%6."/>
      <w:lvlJc w:val="left"/>
      <w:rPr>
        <w:rFonts w:ascii="Times New Roman" w:hAnsi="Times New Roman" w:cs="Times New Roman"/>
      </w:rPr>
    </w:lvl>
    <w:lvl w:ilvl="6" w:tplc="C540E0CE">
      <w:start w:val="1"/>
      <w:numFmt w:val="lowerRoman"/>
      <w:lvlText w:val="%7."/>
      <w:lvlJc w:val="left"/>
      <w:rPr>
        <w:rFonts w:ascii="Times New Roman" w:hAnsi="Times New Roman" w:cs="Times New Roman"/>
      </w:rPr>
    </w:lvl>
    <w:lvl w:ilvl="7" w:tplc="002019A8">
      <w:start w:val="1"/>
      <w:numFmt w:val="decimal"/>
      <w:lvlText w:val="%8."/>
      <w:lvlJc w:val="left"/>
      <w:rPr>
        <w:rFonts w:ascii="Times New Roman" w:hAnsi="Times New Roman" w:cs="Times New Roman"/>
      </w:rPr>
    </w:lvl>
    <w:lvl w:ilvl="8" w:tplc="BAAE461C">
      <w:start w:val="1"/>
      <w:numFmt w:val="lowerLetter"/>
      <w:lvlText w:val="%9."/>
      <w:lvlJc w:val="left"/>
      <w:rPr>
        <w:rFonts w:ascii="Times New Roman" w:hAnsi="Times New Roman" w:cs="Times New Roman"/>
      </w:rPr>
    </w:lvl>
  </w:abstractNum>
  <w:abstractNum w:abstractNumId="19">
    <w:nsid w:val="5E7E47AE"/>
    <w:multiLevelType w:val="hybridMultilevel"/>
    <w:tmpl w:val="54FA749A"/>
    <w:lvl w:ilvl="0" w:tplc="B8A2D292">
      <w:start w:val="1"/>
      <w:numFmt w:val="lowerRoman"/>
      <w:lvlText w:val="%1."/>
      <w:lvlJc w:val="left"/>
      <w:rPr>
        <w:rFonts w:ascii="Times New Roman" w:hAnsi="Times New Roman" w:cs="Times New Roman"/>
      </w:rPr>
    </w:lvl>
    <w:lvl w:ilvl="1" w:tplc="C7881E68">
      <w:start w:val="1"/>
      <w:numFmt w:val="decimal"/>
      <w:lvlText w:val="%2."/>
      <w:lvlJc w:val="left"/>
      <w:rPr>
        <w:rFonts w:ascii="Times New Roman" w:hAnsi="Times New Roman" w:cs="Times New Roman"/>
      </w:rPr>
    </w:lvl>
    <w:lvl w:ilvl="2" w:tplc="EB165D5C">
      <w:start w:val="1"/>
      <w:numFmt w:val="lowerLetter"/>
      <w:lvlText w:val="%3."/>
      <w:lvlJc w:val="left"/>
      <w:rPr>
        <w:rFonts w:ascii="Times New Roman" w:hAnsi="Times New Roman" w:cs="Times New Roman"/>
      </w:rPr>
    </w:lvl>
    <w:lvl w:ilvl="3" w:tplc="24F095E2">
      <w:start w:val="1"/>
      <w:numFmt w:val="lowerRoman"/>
      <w:lvlText w:val="%4."/>
      <w:lvlJc w:val="left"/>
      <w:rPr>
        <w:rFonts w:ascii="Times New Roman" w:hAnsi="Times New Roman" w:cs="Times New Roman"/>
      </w:rPr>
    </w:lvl>
    <w:lvl w:ilvl="4" w:tplc="67EE8696">
      <w:start w:val="1"/>
      <w:numFmt w:val="decimal"/>
      <w:lvlText w:val="%5."/>
      <w:lvlJc w:val="left"/>
      <w:rPr>
        <w:rFonts w:ascii="Times New Roman" w:hAnsi="Times New Roman" w:cs="Times New Roman"/>
      </w:rPr>
    </w:lvl>
    <w:lvl w:ilvl="5" w:tplc="A3709918">
      <w:start w:val="1"/>
      <w:numFmt w:val="lowerLetter"/>
      <w:lvlText w:val="%6."/>
      <w:lvlJc w:val="left"/>
      <w:rPr>
        <w:rFonts w:ascii="Times New Roman" w:hAnsi="Times New Roman" w:cs="Times New Roman"/>
      </w:rPr>
    </w:lvl>
    <w:lvl w:ilvl="6" w:tplc="BCAA6466">
      <w:start w:val="1"/>
      <w:numFmt w:val="lowerRoman"/>
      <w:lvlText w:val="%7."/>
      <w:lvlJc w:val="left"/>
      <w:rPr>
        <w:rFonts w:ascii="Times New Roman" w:hAnsi="Times New Roman" w:cs="Times New Roman"/>
      </w:rPr>
    </w:lvl>
    <w:lvl w:ilvl="7" w:tplc="327885EA">
      <w:start w:val="1"/>
      <w:numFmt w:val="decimal"/>
      <w:lvlText w:val="%8."/>
      <w:lvlJc w:val="left"/>
      <w:rPr>
        <w:rFonts w:ascii="Times New Roman" w:hAnsi="Times New Roman" w:cs="Times New Roman"/>
      </w:rPr>
    </w:lvl>
    <w:lvl w:ilvl="8" w:tplc="F98C1A5A">
      <w:start w:val="1"/>
      <w:numFmt w:val="lowerLetter"/>
      <w:lvlText w:val="%9."/>
      <w:lvlJc w:val="left"/>
      <w:rPr>
        <w:rFonts w:ascii="Times New Roman" w:hAnsi="Times New Roman" w:cs="Times New Roman"/>
      </w:rPr>
    </w:lvl>
  </w:abstractNum>
  <w:abstractNum w:abstractNumId="20">
    <w:nsid w:val="61D50133"/>
    <w:multiLevelType w:val="hybridMultilevel"/>
    <w:tmpl w:val="7CF42CCA"/>
    <w:lvl w:ilvl="0" w:tplc="8C900EDA">
      <w:start w:val="1"/>
      <w:numFmt w:val="lowerRoman"/>
      <w:lvlText w:val="%1."/>
      <w:lvlJc w:val="left"/>
      <w:rPr>
        <w:rFonts w:ascii="Times New Roman" w:hAnsi="Times New Roman" w:cs="Times New Roman"/>
      </w:rPr>
    </w:lvl>
    <w:lvl w:ilvl="1" w:tplc="462A3134">
      <w:start w:val="1"/>
      <w:numFmt w:val="decimal"/>
      <w:lvlText w:val="%2."/>
      <w:lvlJc w:val="left"/>
      <w:rPr>
        <w:rFonts w:ascii="Times New Roman" w:hAnsi="Times New Roman" w:cs="Times New Roman"/>
      </w:rPr>
    </w:lvl>
    <w:lvl w:ilvl="2" w:tplc="F1328E8A">
      <w:start w:val="1"/>
      <w:numFmt w:val="lowerLetter"/>
      <w:lvlText w:val="%3."/>
      <w:lvlJc w:val="left"/>
      <w:rPr>
        <w:rFonts w:ascii="Times New Roman" w:hAnsi="Times New Roman" w:cs="Times New Roman"/>
      </w:rPr>
    </w:lvl>
    <w:lvl w:ilvl="3" w:tplc="F056D082">
      <w:start w:val="1"/>
      <w:numFmt w:val="lowerRoman"/>
      <w:lvlText w:val="%4."/>
      <w:lvlJc w:val="left"/>
      <w:rPr>
        <w:rFonts w:ascii="Times New Roman" w:hAnsi="Times New Roman" w:cs="Times New Roman"/>
      </w:rPr>
    </w:lvl>
    <w:lvl w:ilvl="4" w:tplc="9D764BA0">
      <w:start w:val="1"/>
      <w:numFmt w:val="decimal"/>
      <w:lvlText w:val="%5."/>
      <w:lvlJc w:val="left"/>
      <w:rPr>
        <w:rFonts w:ascii="Times New Roman" w:hAnsi="Times New Roman" w:cs="Times New Roman"/>
      </w:rPr>
    </w:lvl>
    <w:lvl w:ilvl="5" w:tplc="AFE8045E">
      <w:start w:val="1"/>
      <w:numFmt w:val="lowerLetter"/>
      <w:lvlText w:val="%6."/>
      <w:lvlJc w:val="left"/>
      <w:rPr>
        <w:rFonts w:ascii="Times New Roman" w:hAnsi="Times New Roman" w:cs="Times New Roman"/>
      </w:rPr>
    </w:lvl>
    <w:lvl w:ilvl="6" w:tplc="CD5C0166">
      <w:start w:val="1"/>
      <w:numFmt w:val="lowerRoman"/>
      <w:lvlText w:val="%7."/>
      <w:lvlJc w:val="left"/>
      <w:rPr>
        <w:rFonts w:ascii="Times New Roman" w:hAnsi="Times New Roman" w:cs="Times New Roman"/>
      </w:rPr>
    </w:lvl>
    <w:lvl w:ilvl="7" w:tplc="1A92D4C0">
      <w:start w:val="1"/>
      <w:numFmt w:val="decimal"/>
      <w:lvlText w:val="%8."/>
      <w:lvlJc w:val="left"/>
      <w:rPr>
        <w:rFonts w:ascii="Times New Roman" w:hAnsi="Times New Roman" w:cs="Times New Roman"/>
      </w:rPr>
    </w:lvl>
    <w:lvl w:ilvl="8" w:tplc="8ABA9F50">
      <w:start w:val="1"/>
      <w:numFmt w:val="lowerLetter"/>
      <w:lvlText w:val="%9."/>
      <w:lvlJc w:val="left"/>
      <w:rPr>
        <w:rFonts w:ascii="Times New Roman" w:hAnsi="Times New Roman" w:cs="Times New Roman"/>
      </w:rPr>
    </w:lvl>
  </w:abstractNum>
  <w:abstractNum w:abstractNumId="21">
    <w:nsid w:val="696C2EA9"/>
    <w:multiLevelType w:val="hybridMultilevel"/>
    <w:tmpl w:val="94E47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55654E"/>
    <w:multiLevelType w:val="hybridMultilevel"/>
    <w:tmpl w:val="4E163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786775"/>
    <w:multiLevelType w:val="hybridMultilevel"/>
    <w:tmpl w:val="7C5C7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D31B18"/>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15"/>
  </w:num>
  <w:num w:numId="2">
    <w:abstractNumId w:val="5"/>
  </w:num>
  <w:num w:numId="3">
    <w:abstractNumId w:val="18"/>
  </w:num>
  <w:num w:numId="4">
    <w:abstractNumId w:val="2"/>
  </w:num>
  <w:num w:numId="5">
    <w:abstractNumId w:val="13"/>
  </w:num>
  <w:num w:numId="6">
    <w:abstractNumId w:val="17"/>
  </w:num>
  <w:num w:numId="7">
    <w:abstractNumId w:val="20"/>
  </w:num>
  <w:num w:numId="8">
    <w:abstractNumId w:val="3"/>
  </w:num>
  <w:num w:numId="9">
    <w:abstractNumId w:val="4"/>
  </w:num>
  <w:num w:numId="10">
    <w:abstractNumId w:val="10"/>
  </w:num>
  <w:num w:numId="11">
    <w:abstractNumId w:val="19"/>
  </w:num>
  <w:num w:numId="12">
    <w:abstractNumId w:val="11"/>
  </w:num>
  <w:num w:numId="13">
    <w:abstractNumId w:val="9"/>
  </w:num>
  <w:num w:numId="14">
    <w:abstractNumId w:val="1"/>
  </w:num>
  <w:num w:numId="15">
    <w:abstractNumId w:val="12"/>
  </w:num>
  <w:num w:numId="16">
    <w:abstractNumId w:val="8"/>
  </w:num>
  <w:num w:numId="17">
    <w:abstractNumId w:val="24"/>
  </w:num>
  <w:num w:numId="18">
    <w:abstractNumId w:val="7"/>
  </w:num>
  <w:num w:numId="19">
    <w:abstractNumId w:val="21"/>
  </w:num>
  <w:num w:numId="20">
    <w:abstractNumId w:val="23"/>
  </w:num>
  <w:num w:numId="21">
    <w:abstractNumId w:val="0"/>
  </w:num>
  <w:num w:numId="22">
    <w:abstractNumId w:val="22"/>
  </w:num>
  <w:num w:numId="23">
    <w:abstractNumId w:val="14"/>
  </w:num>
  <w:num w:numId="24">
    <w:abstractNumId w:val="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BF"/>
    <w:rsid w:val="000025FB"/>
    <w:rsid w:val="00012FC1"/>
    <w:rsid w:val="00044BA7"/>
    <w:rsid w:val="00131658"/>
    <w:rsid w:val="0016449B"/>
    <w:rsid w:val="00173F15"/>
    <w:rsid w:val="002A1594"/>
    <w:rsid w:val="00335EF6"/>
    <w:rsid w:val="00344738"/>
    <w:rsid w:val="00366848"/>
    <w:rsid w:val="0041550D"/>
    <w:rsid w:val="004F5F0A"/>
    <w:rsid w:val="005123BF"/>
    <w:rsid w:val="005E14F6"/>
    <w:rsid w:val="006F27D1"/>
    <w:rsid w:val="00761AE7"/>
    <w:rsid w:val="007836D9"/>
    <w:rsid w:val="007B5E4F"/>
    <w:rsid w:val="007E0B22"/>
    <w:rsid w:val="008902F5"/>
    <w:rsid w:val="0098010A"/>
    <w:rsid w:val="00991067"/>
    <w:rsid w:val="009C08C8"/>
    <w:rsid w:val="00A42A34"/>
    <w:rsid w:val="00A65288"/>
    <w:rsid w:val="00CA3B4F"/>
    <w:rsid w:val="00D837AD"/>
    <w:rsid w:val="00E00553"/>
    <w:rsid w:val="00E51B6C"/>
    <w:rsid w:val="00E57FC7"/>
    <w:rsid w:val="00E74403"/>
    <w:rsid w:val="00EB1686"/>
    <w:rsid w:val="00EB5C0C"/>
    <w:rsid w:val="00ED08FA"/>
    <w:rsid w:val="00F2640F"/>
    <w:rsid w:val="00FC2344"/>
    <w:rsid w:val="42E1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4D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Liberation Serif" w:hAnsi="Liberation Serif" w:cs="Liberation Serif"/>
      <w:color w:val="000000"/>
      <w:sz w:val="24"/>
      <w:shd w:val="clear" w:color="auto" w:fill="FFFFFF"/>
    </w:rPr>
  </w:style>
  <w:style w:type="paragraph" w:styleId="Heading1">
    <w:name w:val="heading 1"/>
    <w:basedOn w:val="Heading"/>
    <w:next w:val="Textbody"/>
    <w:pPr>
      <w:numPr>
        <w:numId w:val="2"/>
      </w:numPr>
      <w:spacing w:before="600"/>
      <w:outlineLvl w:val="0"/>
    </w:pPr>
    <w:rPr>
      <w:rFonts w:ascii="Arial Black" w:hAnsi="Arial Black" w:cs="Arial Black"/>
      <w:b/>
      <w:color w:val="2F5897"/>
    </w:rPr>
  </w:style>
  <w:style w:type="paragraph" w:styleId="Heading2">
    <w:name w:val="heading 2"/>
    <w:basedOn w:val="Heading1"/>
    <w:next w:val="Textbody"/>
    <w:pPr>
      <w:numPr>
        <w:ilvl w:val="1"/>
      </w:numPr>
      <w:spacing w:before="200"/>
      <w:outlineLvl w:val="1"/>
    </w:pPr>
  </w:style>
  <w:style w:type="paragraph" w:styleId="Heading3">
    <w:name w:val="heading 3"/>
    <w:basedOn w:val="Heading2"/>
    <w:next w:val="Textbody"/>
    <w:pPr>
      <w:numPr>
        <w:ilvl w:val="2"/>
      </w:numPr>
      <w:outlineLvl w:val="2"/>
    </w:pPr>
    <w:rPr>
      <w:color w:val="7096D2"/>
      <w:sz w:val="24"/>
    </w:rPr>
  </w:style>
  <w:style w:type="paragraph" w:styleId="Heading4">
    <w:name w:val="heading 4"/>
    <w:basedOn w:val="Normal0"/>
    <w:next w:val="Textbody"/>
    <w:pPr>
      <w:numPr>
        <w:ilvl w:val="3"/>
        <w:numId w:val="2"/>
      </w:numPr>
      <w:spacing w:before="200"/>
      <w:outlineLvl w:val="3"/>
    </w:pPr>
    <w:rPr>
      <w:rFonts w:ascii="Arial" w:hAnsi="Arial" w:cs="Arial"/>
      <w:b/>
      <w:i/>
      <w:color w:val="7096D2"/>
      <w:sz w:val="20"/>
    </w:rPr>
  </w:style>
  <w:style w:type="paragraph" w:styleId="Heading5">
    <w:name w:val="heading 5"/>
    <w:basedOn w:val="Normal0"/>
    <w:next w:val="Textbody"/>
    <w:pPr>
      <w:numPr>
        <w:ilvl w:val="4"/>
        <w:numId w:val="2"/>
      </w:numPr>
      <w:spacing w:before="200"/>
      <w:outlineLvl w:val="4"/>
    </w:pPr>
    <w:rPr>
      <w:rFonts w:ascii="Cambria" w:hAnsi="Cambria" w:cs="Cambria"/>
      <w:color w:val="6076B4"/>
    </w:rPr>
  </w:style>
  <w:style w:type="paragraph" w:styleId="Heading6">
    <w:name w:val="heading 6"/>
    <w:basedOn w:val="Normal0"/>
    <w:next w:val="Textbody"/>
    <w:pPr>
      <w:numPr>
        <w:ilvl w:val="5"/>
        <w:numId w:val="2"/>
      </w:numPr>
      <w:spacing w:before="280" w:after="100"/>
      <w:outlineLvl w:val="5"/>
    </w:pPr>
    <w:rPr>
      <w:rFonts w:ascii="Cambria" w:hAnsi="Cambria" w:cs="Cambria"/>
      <w:i/>
      <w:color w:val="6076B4"/>
    </w:rPr>
  </w:style>
  <w:style w:type="paragraph" w:styleId="Heading7">
    <w:name w:val="heading 7"/>
    <w:basedOn w:val="Normal0"/>
    <w:next w:val="Textbody"/>
    <w:pPr>
      <w:numPr>
        <w:ilvl w:val="6"/>
        <w:numId w:val="2"/>
      </w:numPr>
      <w:spacing w:before="320" w:after="100"/>
      <w:outlineLvl w:val="6"/>
    </w:pPr>
    <w:rPr>
      <w:rFonts w:ascii="Cambria" w:hAnsi="Cambria" w:cs="Cambria"/>
      <w:b/>
      <w:color w:val="E68422"/>
      <w:sz w:val="20"/>
    </w:rPr>
  </w:style>
  <w:style w:type="paragraph" w:styleId="Heading8">
    <w:name w:val="heading 8"/>
    <w:basedOn w:val="Normal0"/>
    <w:next w:val="Textbody"/>
    <w:pPr>
      <w:numPr>
        <w:ilvl w:val="7"/>
        <w:numId w:val="2"/>
      </w:numPr>
      <w:spacing w:before="320" w:after="100"/>
      <w:outlineLvl w:val="7"/>
    </w:pPr>
    <w:rPr>
      <w:rFonts w:ascii="Cambria" w:hAnsi="Cambria" w:cs="Cambria"/>
      <w:b/>
      <w:i/>
      <w:color w:val="E68422"/>
      <w:sz w:val="20"/>
    </w:rPr>
  </w:style>
  <w:style w:type="paragraph" w:styleId="Heading9">
    <w:name w:val="heading 9"/>
    <w:basedOn w:val="Normal0"/>
    <w:next w:val="Textbody"/>
    <w:pPr>
      <w:numPr>
        <w:ilvl w:val="8"/>
        <w:numId w:val="2"/>
      </w:numPr>
      <w:spacing w:before="320" w:after="100"/>
      <w:outlineLvl w:val="8"/>
    </w:pPr>
    <w:rPr>
      <w:rFonts w:ascii="Cambria" w:hAnsi="Cambria" w:cs="Cambria"/>
      <w:i/>
      <w:color w:val="E6842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Heading1">
    <w:name w:val="Appendix Heading 1"/>
    <w:basedOn w:val="Normal"/>
    <w:pPr>
      <w:spacing w:before="600" w:after="80" w:line="276" w:lineRule="auto"/>
      <w:ind w:firstLine="360"/>
    </w:pPr>
    <w:rPr>
      <w:rFonts w:ascii="Arial Black" w:hAnsi="Arial Black" w:cs="Arial Black"/>
      <w:b/>
      <w:color w:val="2F5897"/>
      <w:sz w:val="28"/>
    </w:rPr>
  </w:style>
  <w:style w:type="paragraph" w:customStyle="1" w:styleId="AppendixHeading1Char">
    <w:name w:val="Appendix Heading 1 Char"/>
    <w:rPr>
      <w:rFonts w:ascii="Arial Black" w:hAnsi="Arial Black" w:cs="Arial Black"/>
      <w:b/>
      <w:color w:val="2F5897"/>
      <w:sz w:val="28"/>
    </w:rPr>
  </w:style>
  <w:style w:type="paragraph" w:customStyle="1" w:styleId="AppendixHeading2">
    <w:name w:val="Appendix Heading 2"/>
    <w:basedOn w:val="AppendixHeading1"/>
    <w:pPr>
      <w:spacing w:before="200"/>
    </w:pPr>
  </w:style>
  <w:style w:type="paragraph" w:customStyle="1" w:styleId="AppendixHeading2Char">
    <w:name w:val="Appendix Heading 2 Char"/>
    <w:basedOn w:val="AppendixHeading1Char"/>
  </w:style>
  <w:style w:type="paragraph" w:customStyle="1" w:styleId="AppendixHeading3">
    <w:name w:val="Appendix Heading 3"/>
    <w:basedOn w:val="AppendixHeading2"/>
    <w:rPr>
      <w:color w:val="7096D2"/>
      <w:sz w:val="24"/>
    </w:rPr>
  </w:style>
  <w:style w:type="paragraph" w:customStyle="1" w:styleId="AppendixHeading3Char">
    <w:name w:val="Appendix Heading 3 Char"/>
    <w:basedOn w:val="AppendixHeading2Char"/>
    <w:rPr>
      <w:color w:val="7096D2"/>
      <w:sz w:val="24"/>
    </w:rPr>
  </w:style>
  <w:style w:type="paragraph" w:customStyle="1" w:styleId="AppendixHeading4">
    <w:name w:val="Appendix Heading 4"/>
    <w:basedOn w:val="AppendixHeading3"/>
    <w:rPr>
      <w:rFonts w:ascii="Arial" w:hAnsi="Arial" w:cs="Arial"/>
      <w:i/>
      <w:sz w:val="20"/>
    </w:rPr>
  </w:style>
  <w:style w:type="paragraph" w:customStyle="1" w:styleId="AppendixHeading4Char">
    <w:name w:val="Appendix Heading 4 Char"/>
    <w:basedOn w:val="AppendixHeading3Char"/>
    <w:rPr>
      <w:rFonts w:ascii="Arial" w:hAnsi="Arial" w:cs="Arial"/>
      <w:i/>
      <w:sz w:val="20"/>
    </w:rPr>
  </w:style>
  <w:style w:type="paragraph" w:styleId="BalloonText">
    <w:name w:val="Balloon Text"/>
    <w:basedOn w:val="Normal0"/>
    <w:rPr>
      <w:rFonts w:ascii="Tahoma" w:hAnsi="Tahoma" w:cs="Tahoma"/>
      <w:sz w:val="16"/>
    </w:rPr>
  </w:style>
  <w:style w:type="paragraph" w:customStyle="1" w:styleId="BalloonTextChar">
    <w:name w:val="Balloon Text Char"/>
    <w:rPr>
      <w:rFonts w:ascii="Tahoma" w:hAnsi="Tahoma" w:cs="Tahoma"/>
      <w:sz w:val="16"/>
    </w:rPr>
  </w:style>
  <w:style w:type="paragraph" w:styleId="BlockText">
    <w:name w:val="Block Text"/>
    <w:basedOn w:val="Normal"/>
    <w:pPr>
      <w:spacing w:after="120"/>
      <w:ind w:left="1440" w:right="1440"/>
    </w:pPr>
  </w:style>
  <w:style w:type="paragraph" w:customStyle="1" w:styleId="Body">
    <w:name w:val="Body"/>
    <w:basedOn w:val="Normal"/>
    <w:rPr>
      <w:rFonts w:ascii="Helvetica" w:hAnsi="Helvetica" w:cs="Helvetica"/>
    </w:rPr>
  </w:style>
  <w:style w:type="character" w:styleId="BookTitle">
    <w:name w:val="Book Title"/>
    <w:basedOn w:val="DefaultParagraphFont"/>
    <w:rPr>
      <w:rFonts w:ascii="Cambria" w:hAnsi="Cambria" w:cs="Cambria"/>
      <w:b/>
      <w:i/>
      <w:color w:val="00000A"/>
    </w:rPr>
  </w:style>
  <w:style w:type="paragraph" w:customStyle="1" w:styleId="BoxList">
    <w:name w:val="Box List"/>
    <w:pPr>
      <w:ind w:left="720" w:hanging="432"/>
    </w:pPr>
  </w:style>
  <w:style w:type="paragraph" w:customStyle="1" w:styleId="BulletList">
    <w:name w:val="Bullet List"/>
    <w:pPr>
      <w:ind w:left="720" w:hanging="432"/>
    </w:pPr>
  </w:style>
  <w:style w:type="paragraph" w:customStyle="1" w:styleId="Bullets">
    <w:name w:val="Bullets"/>
    <w:basedOn w:val="Normal"/>
    <w:rPr>
      <w:rFonts w:ascii="OpenSymbol" w:hAnsi="OpenSymbol" w:cs="OpenSymbol"/>
    </w:rPr>
  </w:style>
  <w:style w:type="paragraph" w:styleId="Caption">
    <w:name w:val="caption"/>
    <w:basedOn w:val="Normal0"/>
    <w:rPr>
      <w:b/>
      <w:sz w:val="18"/>
    </w:rPr>
  </w:style>
  <w:style w:type="paragraph" w:customStyle="1" w:styleId="ChapterHeading">
    <w:name w:val="Chapter Heading"/>
    <w:basedOn w:val="NumberedHeading1"/>
    <w:next w:val="Normal"/>
  </w:style>
  <w:style w:type="paragraph" w:customStyle="1" w:styleId="CommentSubjectChar">
    <w:name w:val="Comment Subject Char"/>
    <w:basedOn w:val="CommentTextChar"/>
    <w:rPr>
      <w:b/>
    </w:rPr>
  </w:style>
  <w:style w:type="paragraph" w:customStyle="1" w:styleId="CommentTextChar">
    <w:name w:val="Comment Text Char"/>
  </w:style>
  <w:style w:type="paragraph" w:customStyle="1" w:styleId="Contents1">
    <w:name w:val="Contents 1"/>
    <w:basedOn w:val="Normal0"/>
    <w:pPr>
      <w:spacing w:after="100"/>
    </w:pPr>
  </w:style>
  <w:style w:type="paragraph" w:customStyle="1" w:styleId="Contents2">
    <w:name w:val="Contents 2"/>
    <w:basedOn w:val="Normal0"/>
    <w:pPr>
      <w:spacing w:after="100"/>
      <w:ind w:left="220"/>
    </w:pPr>
  </w:style>
  <w:style w:type="paragraph" w:customStyle="1" w:styleId="Contents3">
    <w:name w:val="Contents 3"/>
    <w:basedOn w:val="Normal0"/>
    <w:pPr>
      <w:spacing w:after="100"/>
      <w:ind w:left="440"/>
    </w:pPr>
  </w:style>
  <w:style w:type="paragraph" w:customStyle="1" w:styleId="Contents4">
    <w:name w:val="Contents 4"/>
    <w:basedOn w:val="Normal0"/>
    <w:pPr>
      <w:spacing w:after="100"/>
      <w:ind w:left="660"/>
    </w:pPr>
  </w:style>
  <w:style w:type="paragraph" w:customStyle="1" w:styleId="Contents5">
    <w:name w:val="Contents 5"/>
    <w:basedOn w:val="Normal0"/>
    <w:pPr>
      <w:spacing w:after="100"/>
      <w:ind w:left="880"/>
    </w:pPr>
  </w:style>
  <w:style w:type="paragraph" w:customStyle="1" w:styleId="Contents6">
    <w:name w:val="Contents 6"/>
    <w:basedOn w:val="Normal0"/>
    <w:pPr>
      <w:spacing w:after="100"/>
      <w:ind w:left="1100"/>
    </w:pPr>
  </w:style>
  <w:style w:type="paragraph" w:customStyle="1" w:styleId="Contents7">
    <w:name w:val="Contents 7"/>
    <w:basedOn w:val="Normal0"/>
    <w:pPr>
      <w:spacing w:after="100"/>
      <w:ind w:left="1320"/>
    </w:pPr>
  </w:style>
  <w:style w:type="paragraph" w:customStyle="1" w:styleId="Contents8">
    <w:name w:val="Contents 8"/>
    <w:basedOn w:val="Normal0"/>
    <w:pPr>
      <w:spacing w:after="100"/>
      <w:ind w:left="1540"/>
    </w:pPr>
  </w:style>
  <w:style w:type="paragraph" w:customStyle="1" w:styleId="Contents9">
    <w:name w:val="Contents 9"/>
    <w:basedOn w:val="Normal0"/>
    <w:pPr>
      <w:spacing w:after="100"/>
      <w:ind w:left="1760"/>
    </w:pPr>
  </w:style>
  <w:style w:type="paragraph" w:customStyle="1" w:styleId="ContentsHeader">
    <w:name w:val="Contents Header"/>
    <w:basedOn w:val="Normal"/>
    <w:next w:val="Normal"/>
    <w:pPr>
      <w:spacing w:before="240" w:after="120"/>
      <w:jc w:val="center"/>
    </w:pPr>
    <w:rPr>
      <w:rFonts w:ascii="Liberation Sans" w:hAnsi="Liberation Sans" w:cs="Liberation Sans"/>
      <w:b/>
      <w:sz w:val="32"/>
    </w:rPr>
  </w:style>
  <w:style w:type="paragraph" w:customStyle="1" w:styleId="ContentsHeading">
    <w:name w:val="Contents Heading"/>
    <w:basedOn w:val="Heading1"/>
    <w:pPr>
      <w:ind w:firstLine="288"/>
    </w:pPr>
    <w:rPr>
      <w:sz w:val="32"/>
    </w:rPr>
  </w:style>
  <w:style w:type="paragraph" w:customStyle="1" w:styleId="DashedList">
    <w:name w:val="Dashed List"/>
    <w:pPr>
      <w:ind w:left="720" w:hanging="432"/>
    </w:pPr>
  </w:style>
  <w:style w:type="paragraph" w:customStyle="1" w:styleId="DecimalAligned">
    <w:name w:val="Decimal Aligned"/>
    <w:basedOn w:val="Normal0"/>
    <w:pPr>
      <w:spacing w:after="200"/>
    </w:pPr>
    <w:rPr>
      <w:rFonts w:ascii="Times New Roman" w:hAnsi="Times New Roman" w:cs="Times New Roman"/>
    </w:rPr>
  </w:style>
  <w:style w:type="paragraph" w:customStyle="1" w:styleId="DiamondList">
    <w:name w:val="Diamond List"/>
    <w:pPr>
      <w:ind w:left="720" w:hanging="432"/>
    </w:pPr>
  </w:style>
  <w:style w:type="character" w:styleId="Emphasis">
    <w:name w:val="Emphasis"/>
    <w:rPr>
      <w:b/>
      <w:i/>
      <w:color w:val="5A5A5A"/>
    </w:rPr>
  </w:style>
  <w:style w:type="character" w:styleId="EndnoteReference">
    <w:name w:val="endnote reference"/>
    <w:rPr>
      <w:sz w:val="20"/>
      <w:vertAlign w:val="superscript"/>
    </w:rPr>
  </w:style>
  <w:style w:type="paragraph" w:styleId="EndnoteText">
    <w:name w:val="endnote text"/>
    <w:basedOn w:val="Normal"/>
  </w:style>
  <w:style w:type="paragraph" w:styleId="Footer">
    <w:name w:val="footer"/>
    <w:basedOn w:val="Normal0"/>
  </w:style>
  <w:style w:type="paragraph" w:customStyle="1" w:styleId="FooterChar">
    <w:name w:val="Footer Char"/>
  </w:style>
  <w:style w:type="character" w:styleId="FootnoteReference">
    <w:name w:val="footnote reference"/>
    <w:rPr>
      <w:sz w:val="20"/>
      <w:vertAlign w:val="superscript"/>
    </w:rPr>
  </w:style>
  <w:style w:type="paragraph" w:styleId="FootnoteText">
    <w:name w:val="footnote text"/>
    <w:basedOn w:val="Normal"/>
    <w:rPr>
      <w:sz w:val="20"/>
    </w:rPr>
  </w:style>
  <w:style w:type="paragraph" w:customStyle="1" w:styleId="FootnoteTextChar">
    <w:name w:val="Footnote Text Char"/>
  </w:style>
  <w:style w:type="paragraph" w:customStyle="1" w:styleId="Framecontents">
    <w:name w:val="Frame contents"/>
    <w:basedOn w:val="Textbody"/>
  </w:style>
  <w:style w:type="paragraph" w:customStyle="1" w:styleId="HandList">
    <w:name w:val="Hand List"/>
    <w:pPr>
      <w:ind w:left="720" w:hanging="432"/>
    </w:pPr>
  </w:style>
  <w:style w:type="paragraph" w:styleId="Header">
    <w:name w:val="header"/>
    <w:basedOn w:val="Normal0"/>
  </w:style>
  <w:style w:type="paragraph" w:customStyle="1" w:styleId="HeaderFooter">
    <w:name w:val="Header &amp; Footer"/>
    <w:basedOn w:val="Normal"/>
    <w:rPr>
      <w:rFonts w:ascii="Helvetica" w:hAnsi="Helvetica" w:cs="Helvetica"/>
      <w:sz w:val="20"/>
    </w:rPr>
  </w:style>
  <w:style w:type="paragraph" w:customStyle="1" w:styleId="HeaderChar">
    <w:name w:val="Header Char"/>
  </w:style>
  <w:style w:type="paragraph" w:customStyle="1" w:styleId="Heading">
    <w:name w:val="Heading"/>
    <w:basedOn w:val="Normal0"/>
    <w:next w:val="Textbody"/>
    <w:pPr>
      <w:spacing w:before="240" w:after="120"/>
    </w:pPr>
    <w:rPr>
      <w:rFonts w:ascii="Liberation Sans" w:hAnsi="Liberation Sans" w:cs="Liberation Sans"/>
      <w:sz w:val="28"/>
    </w:rPr>
  </w:style>
  <w:style w:type="paragraph" w:customStyle="1" w:styleId="Heading1Char">
    <w:name w:val="Heading 1 Char"/>
    <w:rPr>
      <w:rFonts w:ascii="Arial Black" w:hAnsi="Arial Black" w:cs="Arial Black"/>
      <w:b/>
      <w:color w:val="2F5897"/>
      <w:sz w:val="28"/>
    </w:rPr>
  </w:style>
  <w:style w:type="paragraph" w:customStyle="1" w:styleId="Heading10">
    <w:name w:val="Heading 10"/>
    <w:basedOn w:val="Heading"/>
    <w:next w:val="Textbody"/>
    <w:rPr>
      <w:b/>
      <w:sz w:val="21"/>
    </w:rPr>
  </w:style>
  <w:style w:type="paragraph" w:customStyle="1" w:styleId="Heading2Char">
    <w:name w:val="Heading 2 Char"/>
    <w:rPr>
      <w:rFonts w:ascii="Arial Black" w:hAnsi="Arial Black" w:cs="Arial Black"/>
      <w:b/>
      <w:color w:val="2F5897"/>
      <w:sz w:val="28"/>
    </w:rPr>
  </w:style>
  <w:style w:type="paragraph" w:customStyle="1" w:styleId="Heading3Char">
    <w:name w:val="Heading 3 Char"/>
    <w:rPr>
      <w:rFonts w:ascii="Arial Black" w:hAnsi="Arial Black" w:cs="Arial Black"/>
      <w:color w:val="7096D2"/>
      <w:sz w:val="24"/>
    </w:rPr>
  </w:style>
  <w:style w:type="paragraph" w:customStyle="1" w:styleId="Heading4Char">
    <w:name w:val="Heading 4 Char"/>
    <w:rPr>
      <w:rFonts w:ascii="Arial" w:hAnsi="Arial" w:cs="Arial"/>
      <w:b/>
      <w:i/>
      <w:color w:val="7096D2"/>
    </w:rPr>
  </w:style>
  <w:style w:type="paragraph" w:customStyle="1" w:styleId="Heading5Char">
    <w:name w:val="Heading 5 Char"/>
    <w:rPr>
      <w:rFonts w:ascii="Cambria" w:hAnsi="Cambria" w:cs="Cambria"/>
      <w:color w:val="6076B4"/>
    </w:rPr>
  </w:style>
  <w:style w:type="paragraph" w:customStyle="1" w:styleId="Heading6Char">
    <w:name w:val="Heading 6 Char"/>
    <w:rPr>
      <w:rFonts w:ascii="Cambria" w:hAnsi="Cambria" w:cs="Cambria"/>
      <w:i/>
      <w:color w:val="6076B4"/>
    </w:rPr>
  </w:style>
  <w:style w:type="paragraph" w:customStyle="1" w:styleId="Heading7Char">
    <w:name w:val="Heading 7 Char"/>
    <w:rPr>
      <w:rFonts w:ascii="Cambria" w:hAnsi="Cambria" w:cs="Cambria"/>
      <w:b/>
      <w:color w:val="E68422"/>
    </w:rPr>
  </w:style>
  <w:style w:type="paragraph" w:customStyle="1" w:styleId="Heading8Char">
    <w:name w:val="Heading 8 Char"/>
    <w:rPr>
      <w:rFonts w:ascii="Cambria" w:hAnsi="Cambria" w:cs="Cambria"/>
      <w:b/>
      <w:i/>
      <w:color w:val="E68422"/>
    </w:rPr>
  </w:style>
  <w:style w:type="paragraph" w:customStyle="1" w:styleId="Heading9Char">
    <w:name w:val="Heading 9 Char"/>
    <w:rPr>
      <w:rFonts w:ascii="Cambria" w:hAnsi="Cambria" w:cs="Cambria"/>
      <w:i/>
      <w:color w:val="E68422"/>
    </w:rPr>
  </w:style>
  <w:style w:type="paragraph" w:customStyle="1" w:styleId="HeartList">
    <w:name w:val="Heart List"/>
    <w:pPr>
      <w:ind w:left="720" w:hanging="432"/>
    </w:pPr>
  </w:style>
  <w:style w:type="paragraph" w:customStyle="1" w:styleId="ImpliesList">
    <w:name w:val="Implies List"/>
    <w:pPr>
      <w:ind w:left="720" w:hanging="432"/>
    </w:pPr>
  </w:style>
  <w:style w:type="paragraph" w:customStyle="1" w:styleId="Index">
    <w:name w:val="Index"/>
    <w:basedOn w:val="Normal0"/>
    <w:rPr>
      <w:rFonts w:ascii="Times New Roman" w:hAnsi="Times New Roman" w:cs="Times New Roman"/>
    </w:rPr>
  </w:style>
  <w:style w:type="paragraph" w:customStyle="1" w:styleId="IndexLink">
    <w:name w:val="Index Link"/>
    <w:basedOn w:val="Normal"/>
  </w:style>
  <w:style w:type="character" w:styleId="IntenseEmphasis">
    <w:name w:val="Intense Emphasis"/>
    <w:rPr>
      <w:b/>
      <w:i/>
      <w:color w:val="2F5897"/>
      <w:sz w:val="22"/>
    </w:rPr>
  </w:style>
  <w:style w:type="paragraph" w:styleId="IntenseQuote">
    <w:name w:val="Intense Quote"/>
    <w:basedOn w:val="Normal0"/>
    <w:pPr>
      <w:spacing w:before="320" w:after="320" w:line="300" w:lineRule="auto"/>
      <w:ind w:left="1440" w:right="1440"/>
    </w:pPr>
    <w:rPr>
      <w:rFonts w:ascii="Cambria" w:hAnsi="Cambria" w:cs="Cambria"/>
      <w:i/>
      <w:color w:val="FFFFFF"/>
      <w:sz w:val="24"/>
      <w:shd w:val="clear" w:color="auto" w:fill="6076B4"/>
    </w:rPr>
  </w:style>
  <w:style w:type="paragraph" w:customStyle="1" w:styleId="IntenseQuoteChar">
    <w:name w:val="Intense Quote Char"/>
    <w:rPr>
      <w:rFonts w:ascii="Cambria" w:hAnsi="Cambria" w:cs="Cambria"/>
      <w:i/>
      <w:color w:val="FFFFFF"/>
      <w:sz w:val="24"/>
      <w:shd w:val="clear" w:color="auto" w:fill="6076B4"/>
    </w:rPr>
  </w:style>
  <w:style w:type="character" w:styleId="IntenseReference">
    <w:name w:val="Intense Reference"/>
    <w:basedOn w:val="DefaultParagraphFont"/>
    <w:rPr>
      <w:b/>
      <w:color w:val="B16214"/>
      <w:u w:val="single"/>
    </w:rPr>
  </w:style>
  <w:style w:type="paragraph" w:customStyle="1" w:styleId="InternetLink">
    <w:name w:val="Internet Link"/>
    <w:rPr>
      <w:color w:val="3399FF"/>
      <w:u w:val="single"/>
    </w:rPr>
  </w:style>
  <w:style w:type="paragraph" w:styleId="List">
    <w:name w:val="List"/>
    <w:basedOn w:val="Textbody"/>
    <w:rPr>
      <w:rFonts w:ascii="Times New Roman" w:hAnsi="Times New Roman" w:cs="Times New Roman"/>
    </w:rPr>
  </w:style>
  <w:style w:type="paragraph" w:styleId="ListParagraph">
    <w:name w:val="List Paragraph"/>
    <w:basedOn w:val="Normal0"/>
    <w:uiPriority w:val="34"/>
    <w:qFormat/>
    <w:pPr>
      <w:ind w:left="720"/>
    </w:pPr>
  </w:style>
  <w:style w:type="paragraph" w:customStyle="1" w:styleId="ListLabel1">
    <w:name w:val="ListLabel 1"/>
    <w:basedOn w:val="Normal"/>
    <w:rPr>
      <w:rFonts w:ascii="Times New Roman" w:hAnsi="Times New Roman" w:cs="Times New Roman"/>
      <w:sz w:val="22"/>
    </w:rPr>
  </w:style>
  <w:style w:type="paragraph" w:customStyle="1" w:styleId="ListLabel2">
    <w:name w:val="ListLabel 2"/>
    <w:basedOn w:val="Normal"/>
    <w:rPr>
      <w:rFonts w:ascii="Times New Roman" w:hAnsi="Times New Roman" w:cs="Times New Roman"/>
    </w:rPr>
  </w:style>
  <w:style w:type="paragraph" w:customStyle="1" w:styleId="ListLabel3">
    <w:name w:val="ListLabel 3"/>
    <w:basedOn w:val="Normal"/>
    <w:rPr>
      <w:rFonts w:ascii="Times New Roman" w:hAnsi="Times New Roman" w:cs="Times New Roman"/>
      <w:sz w:val="22"/>
    </w:rPr>
  </w:style>
  <w:style w:type="paragraph" w:customStyle="1" w:styleId="ListLabel4">
    <w:name w:val="ListLabel 4"/>
    <w:basedOn w:val="Normal"/>
    <w:rPr>
      <w:rFonts w:ascii="Times New Roman" w:hAnsi="Times New Roman" w:cs="Times New Roman"/>
    </w:rPr>
  </w:style>
  <w:style w:type="paragraph" w:customStyle="1" w:styleId="ListLabel5">
    <w:name w:val="ListLabel 5"/>
    <w:basedOn w:val="Normal"/>
    <w:rPr>
      <w:rFonts w:ascii="Times New Roman" w:hAnsi="Times New Roman" w:cs="Times New Roman"/>
      <w:sz w:val="22"/>
    </w:rPr>
  </w:style>
  <w:style w:type="paragraph" w:customStyle="1" w:styleId="ListLabel6">
    <w:name w:val="ListLabel 6"/>
    <w:basedOn w:val="Normal"/>
    <w:rPr>
      <w:rFonts w:ascii="Times New Roman" w:hAnsi="Times New Roman" w:cs="Times New Roman"/>
    </w:rPr>
  </w:style>
  <w:style w:type="paragraph" w:customStyle="1" w:styleId="LowerCaseList">
    <w:name w:val="Lower Case List"/>
    <w:basedOn w:val="NumberedList"/>
  </w:style>
  <w:style w:type="paragraph" w:customStyle="1" w:styleId="LowerRomanList">
    <w:name w:val="Lower Roman List"/>
    <w:basedOn w:val="Normal"/>
    <w:pPr>
      <w:ind w:left="720" w:hanging="432"/>
    </w:pPr>
  </w:style>
  <w:style w:type="paragraph" w:styleId="NoSpacing">
    <w:name w:val="No Spacing"/>
    <w:basedOn w:val="Normal0"/>
  </w:style>
  <w:style w:type="paragraph" w:customStyle="1" w:styleId="NoSpacingChar">
    <w:name w:val="No Spacing Char"/>
  </w:style>
  <w:style w:type="paragraph" w:styleId="NormalWeb">
    <w:name w:val="Normal (Web)"/>
    <w:basedOn w:val="Normal0"/>
    <w:pPr>
      <w:spacing w:before="28" w:after="28"/>
    </w:pPr>
    <w:rPr>
      <w:rFonts w:ascii="Times New Roman" w:hAnsi="Times New Roman" w:cs="Times New Roman"/>
      <w:sz w:val="24"/>
    </w:rPr>
  </w:style>
  <w:style w:type="paragraph" w:customStyle="1" w:styleId="NumberedHeading1">
    <w:name w:val="Numbered Heading 1"/>
    <w:basedOn w:val="Heading1"/>
    <w:next w:val="Normal"/>
  </w:style>
  <w:style w:type="paragraph" w:customStyle="1" w:styleId="NumberedHeading2">
    <w:name w:val="Numbered Heading 2"/>
    <w:basedOn w:val="Heading2"/>
    <w:next w:val="Normal"/>
  </w:style>
  <w:style w:type="paragraph" w:customStyle="1" w:styleId="NumberedHeading3">
    <w:name w:val="Numbered Heading 3"/>
    <w:basedOn w:val="Heading3"/>
    <w:next w:val="Normal"/>
  </w:style>
  <w:style w:type="paragraph" w:customStyle="1" w:styleId="NumberedList">
    <w:name w:val="Numbered List"/>
    <w:pPr>
      <w:ind w:left="720" w:hanging="432"/>
    </w:pPr>
  </w:style>
  <w:style w:type="paragraph" w:styleId="PlainText">
    <w:name w:val="Plain Text"/>
    <w:basedOn w:val="Normal"/>
    <w:rPr>
      <w:rFonts w:ascii="Courier New" w:hAnsi="Courier New" w:cs="Courier New"/>
    </w:rPr>
  </w:style>
  <w:style w:type="paragraph" w:styleId="Quote">
    <w:name w:val="Quote"/>
    <w:basedOn w:val="Normal0"/>
    <w:rPr>
      <w:rFonts w:ascii="Cambria" w:hAnsi="Cambria" w:cs="Cambria"/>
      <w:i/>
      <w:color w:val="5A5A5A"/>
    </w:rPr>
  </w:style>
  <w:style w:type="paragraph" w:customStyle="1" w:styleId="QuoteChar">
    <w:name w:val="Quote Char"/>
    <w:rPr>
      <w:rFonts w:ascii="Cambria" w:hAnsi="Cambria" w:cs="Cambria"/>
      <w:i/>
      <w:color w:val="5A5A5A"/>
    </w:rPr>
  </w:style>
  <w:style w:type="paragraph" w:customStyle="1" w:styleId="SectionHeading">
    <w:name w:val="Section Heading"/>
    <w:basedOn w:val="NumberedHeading1"/>
    <w:next w:val="Normal"/>
  </w:style>
  <w:style w:type="paragraph" w:customStyle="1" w:styleId="SquareList">
    <w:name w:val="Square List"/>
    <w:pPr>
      <w:ind w:left="720" w:hanging="432"/>
    </w:pPr>
  </w:style>
  <w:style w:type="paragraph" w:customStyle="1" w:styleId="StarList">
    <w:name w:val="Star List"/>
    <w:pPr>
      <w:ind w:left="720" w:hanging="432"/>
    </w:pPr>
  </w:style>
  <w:style w:type="paragraph" w:customStyle="1" w:styleId="StrongEmphasis">
    <w:name w:val="Strong Emphasis"/>
    <w:rPr>
      <w:b/>
    </w:rPr>
  </w:style>
  <w:style w:type="paragraph" w:styleId="Subtitle">
    <w:name w:val="Subtitle"/>
    <w:basedOn w:val="Normal0"/>
    <w:next w:val="Textbody"/>
    <w:pPr>
      <w:spacing w:before="200" w:after="900"/>
      <w:jc w:val="right"/>
    </w:pPr>
    <w:rPr>
      <w:i/>
      <w:sz w:val="24"/>
    </w:rPr>
  </w:style>
  <w:style w:type="paragraph" w:customStyle="1" w:styleId="SubtitleChar">
    <w:name w:val="Subtitle Char"/>
    <w:rPr>
      <w:i/>
      <w:sz w:val="24"/>
    </w:rPr>
  </w:style>
  <w:style w:type="character" w:styleId="SubtleEmphasis">
    <w:name w:val="Subtle Emphasis"/>
    <w:rPr>
      <w:i/>
      <w:color w:val="5A5A5A"/>
    </w:rPr>
  </w:style>
  <w:style w:type="character" w:styleId="SubtleReference">
    <w:name w:val="Subtle Reference"/>
    <w:rPr>
      <w:color w:val="00000A"/>
      <w:u w:val="single"/>
    </w:rPr>
  </w:style>
  <w:style w:type="paragraph" w:customStyle="1" w:styleId="Textbody">
    <w:name w:val="Text body"/>
    <w:basedOn w:val="Normal0"/>
    <w:pPr>
      <w:spacing w:after="120"/>
    </w:pPr>
  </w:style>
  <w:style w:type="paragraph" w:customStyle="1" w:styleId="TickList">
    <w:name w:val="Tick List"/>
    <w:pPr>
      <w:ind w:left="720" w:hanging="432"/>
    </w:pPr>
  </w:style>
  <w:style w:type="paragraph" w:styleId="Title">
    <w:name w:val="Title"/>
    <w:basedOn w:val="Normal0"/>
    <w:next w:val="Subtitle"/>
    <w:pPr>
      <w:jc w:val="center"/>
    </w:pPr>
    <w:rPr>
      <w:rFonts w:ascii="Times New Roman" w:hAnsi="Times New Roman" w:cs="Times New Roman"/>
      <w:b/>
      <w:i/>
      <w:color w:val="2F5897"/>
      <w:sz w:val="60"/>
    </w:rPr>
  </w:style>
  <w:style w:type="paragraph" w:customStyle="1" w:styleId="TitleChar">
    <w:name w:val="Title Char"/>
    <w:rPr>
      <w:i/>
      <w:color w:val="2F5897"/>
      <w:sz w:val="60"/>
    </w:rPr>
  </w:style>
  <w:style w:type="paragraph" w:customStyle="1" w:styleId="TriangleList">
    <w:name w:val="Triangle List"/>
    <w:pPr>
      <w:ind w:left="720" w:hanging="432"/>
    </w:pPr>
  </w:style>
  <w:style w:type="paragraph" w:customStyle="1" w:styleId="Unknown0">
    <w:name w:val="Unknown 0"/>
    <w:basedOn w:val="Normal"/>
    <w:rPr>
      <w:rFonts w:ascii="Helvetica" w:hAnsi="Helvetica" w:cs="Helvetica"/>
    </w:r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WW8Num1z0">
    <w:name w:val="WW8Num1z0"/>
    <w:basedOn w:val="Normal"/>
    <w:rPr>
      <w:sz w:val="22"/>
    </w:rPr>
  </w:style>
  <w:style w:type="paragraph" w:customStyle="1" w:styleId="WW8Num2z0">
    <w:name w:val="WW8Num2z0"/>
    <w:basedOn w:val="Normal"/>
  </w:style>
  <w:style w:type="paragraph" w:customStyle="1" w:styleId="WW8Num3z0">
    <w:name w:val="WW8Num3z0"/>
    <w:basedOn w:val="Normal"/>
  </w:style>
  <w:style w:type="paragraph" w:customStyle="1" w:styleId="Normal0">
    <w:name w:val="_Normal"/>
    <w:basedOn w:val="Normal"/>
    <w:pPr>
      <w:spacing w:after="80" w:line="276" w:lineRule="auto"/>
      <w:ind w:firstLine="288"/>
    </w:pPr>
    <w:rPr>
      <w:rFonts w:ascii="Calibri" w:hAnsi="Calibri" w:cs="Calibri"/>
      <w:color w:val="00000A"/>
      <w:sz w:val="22"/>
    </w:rPr>
  </w:style>
  <w:style w:type="character" w:styleId="CommentReference">
    <w:name w:val="annotation reference"/>
    <w:basedOn w:val="DefaultParagraphFont"/>
    <w:rPr>
      <w:sz w:val="16"/>
    </w:rPr>
  </w:style>
  <w:style w:type="paragraph" w:styleId="CommentSubject">
    <w:name w:val="annotation subject"/>
    <w:basedOn w:val="CommentText"/>
    <w:rPr>
      <w:b/>
    </w:rPr>
  </w:style>
  <w:style w:type="paragraph" w:styleId="CommentText">
    <w:name w:val="annotation text"/>
    <w:basedOn w:val="Normal0"/>
    <w:rPr>
      <w:sz w:val="20"/>
    </w:rPr>
  </w:style>
  <w:style w:type="paragraph" w:styleId="TableofFigures">
    <w:name w:val="table of figures"/>
    <w:basedOn w:val="Normal0"/>
  </w:style>
  <w:style w:type="table" w:styleId="TableGrid">
    <w:name w:val="Table Grid"/>
    <w:basedOn w:val="TableNormal"/>
    <w:uiPriority w:val="59"/>
    <w:rsid w:val="006F27D1"/>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50</Pages>
  <Words>12909</Words>
  <Characters>73583</Characters>
  <Application>Microsoft Office Word</Application>
  <DocSecurity>0</DocSecurity>
  <Lines>613</Lines>
  <Paragraphs>172</Paragraphs>
  <ScaleCrop>false</ScaleCrop>
  <Company/>
  <LinksUpToDate>false</LinksUpToDate>
  <CharactersWithSpaces>86320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Kinkade, Joshua M</dc:creator>
  <cp:lastModifiedBy>Vogel, Brian T</cp:lastModifiedBy>
  <cp:revision>4</cp:revision>
  <dcterms:created xsi:type="dcterms:W3CDTF">2013-04-25T13:40:00Z</dcterms:created>
  <dcterms:modified xsi:type="dcterms:W3CDTF">2013-04-25T14:48:00Z</dcterms:modified>
</cp:coreProperties>
</file>